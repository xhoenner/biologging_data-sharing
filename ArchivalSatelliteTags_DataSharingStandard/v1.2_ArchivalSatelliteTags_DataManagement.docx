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D71904" w14:textId="352628AE" w:rsidR="008210A7" w:rsidRDefault="00FE36C2" w:rsidP="002B00D5">
      <w:pPr>
        <w:pStyle w:val="Title"/>
      </w:pPr>
      <w:r>
        <w:t>Data sharing standard for a</w:t>
      </w:r>
      <w:r w:rsidR="00A10808">
        <w:t>rchival and satellite tags</w:t>
      </w:r>
    </w:p>
    <w:p w14:paraId="44629711" w14:textId="77777777" w:rsidR="00AC09E2" w:rsidRDefault="00AC09E2"/>
    <w:p w14:paraId="154A41C4" w14:textId="77777777" w:rsidR="00AC09E2" w:rsidRDefault="00AC09E2"/>
    <w:p w14:paraId="39E7904F" w14:textId="6C1C6EBA" w:rsidR="00DD21EF" w:rsidRPr="0056482B" w:rsidRDefault="0056482B">
      <w:r>
        <w:t>Version 1.2</w:t>
      </w:r>
    </w:p>
    <w:p w14:paraId="7910B2EE" w14:textId="13F36971" w:rsidR="00943854" w:rsidRDefault="001C1BAC">
      <w:r>
        <w:t>Feb. 1</w:t>
      </w:r>
      <w:r w:rsidR="00B372A4">
        <w:t>7</w:t>
      </w:r>
      <w:r w:rsidR="00943854">
        <w:t>, 201</w:t>
      </w:r>
      <w:r w:rsidR="0056482B">
        <w:t>6</w:t>
      </w:r>
    </w:p>
    <w:p w14:paraId="3C3930C4" w14:textId="77777777" w:rsidR="00943854" w:rsidRDefault="00943854"/>
    <w:p w14:paraId="5CC9C6D5" w14:textId="77777777" w:rsidR="00AC09E2" w:rsidRDefault="00AC09E2"/>
    <w:p w14:paraId="03980916" w14:textId="11E96854" w:rsidR="00DD21EF" w:rsidRPr="002001B5" w:rsidRDefault="00DF41B0">
      <w:pPr>
        <w:rPr>
          <w:lang w:val="en-US"/>
        </w:rPr>
      </w:pPr>
      <w:r>
        <w:t>Xavier Hoenner</w:t>
      </w:r>
      <w:r w:rsidRPr="00DF41B0">
        <w:rPr>
          <w:vertAlign w:val="superscript"/>
        </w:rPr>
        <w:t>1</w:t>
      </w:r>
      <w:r>
        <w:t xml:space="preserve">, </w:t>
      </w:r>
      <w:r w:rsidR="000E1F71">
        <w:t>Lenore Bajona</w:t>
      </w:r>
      <w:r w:rsidR="000E1F71" w:rsidRPr="002001B5">
        <w:rPr>
          <w:vertAlign w:val="superscript"/>
        </w:rPr>
        <w:t>2</w:t>
      </w:r>
      <w:r w:rsidR="000E1F71">
        <w:t>, Marta Mihoff</w:t>
      </w:r>
      <w:r w:rsidR="000E1F71" w:rsidRPr="002001B5">
        <w:rPr>
          <w:vertAlign w:val="superscript"/>
        </w:rPr>
        <w:t>2</w:t>
      </w:r>
      <w:r w:rsidR="000E1F71">
        <w:t>, Jonathan Pye</w:t>
      </w:r>
      <w:r w:rsidR="000E1F71" w:rsidRPr="002001B5">
        <w:rPr>
          <w:vertAlign w:val="superscript"/>
        </w:rPr>
        <w:t>2</w:t>
      </w:r>
      <w:r w:rsidR="000E1F71">
        <w:t xml:space="preserve">, </w:t>
      </w:r>
      <w:r w:rsidR="000E1F71" w:rsidRPr="000E1F71">
        <w:rPr>
          <w:lang w:val="en-US"/>
        </w:rPr>
        <w:t>Hassan Moustahfid</w:t>
      </w:r>
      <w:r w:rsidR="000E1F71" w:rsidRPr="002001B5">
        <w:rPr>
          <w:vertAlign w:val="superscript"/>
          <w:lang w:val="en-US"/>
        </w:rPr>
        <w:t>3</w:t>
      </w:r>
      <w:r w:rsidR="000E1F71">
        <w:rPr>
          <w:lang w:val="en-US"/>
        </w:rPr>
        <w:t>,</w:t>
      </w:r>
      <w:r w:rsidR="000E1F71" w:rsidRPr="000E1F71">
        <w:rPr>
          <w:lang w:val="en-US"/>
        </w:rPr>
        <w:t xml:space="preserve"> </w:t>
      </w:r>
      <w:r>
        <w:t xml:space="preserve">Rob </w:t>
      </w:r>
      <w:r w:rsidR="000E1F71">
        <w:t>Harcourt</w:t>
      </w:r>
      <w:r w:rsidR="000E1F71">
        <w:rPr>
          <w:vertAlign w:val="superscript"/>
        </w:rPr>
        <w:t>4</w:t>
      </w:r>
    </w:p>
    <w:p w14:paraId="26EBD101" w14:textId="77777777" w:rsidR="00DF41B0" w:rsidRDefault="00DF41B0">
      <w:pPr>
        <w:rPr>
          <w:vertAlign w:val="superscript"/>
        </w:rPr>
      </w:pPr>
    </w:p>
    <w:p w14:paraId="43DDAFEC" w14:textId="77777777" w:rsidR="00AC09E2" w:rsidRDefault="00AC09E2">
      <w:pPr>
        <w:rPr>
          <w:vertAlign w:val="superscript"/>
        </w:rPr>
      </w:pPr>
    </w:p>
    <w:p w14:paraId="2AB2C2B5" w14:textId="77777777" w:rsidR="00AC09E2" w:rsidRDefault="00AC09E2">
      <w:pPr>
        <w:rPr>
          <w:vertAlign w:val="superscript"/>
        </w:rPr>
      </w:pPr>
    </w:p>
    <w:p w14:paraId="3FBDEA21" w14:textId="3D6E1A26" w:rsidR="00DF41B0" w:rsidRDefault="00DF41B0">
      <w:pPr>
        <w:rPr>
          <w:lang w:val="en-US"/>
        </w:rPr>
      </w:pPr>
      <w:r>
        <w:rPr>
          <w:vertAlign w:val="superscript"/>
        </w:rPr>
        <w:t>1</w:t>
      </w:r>
      <w:r>
        <w:t xml:space="preserve"> </w:t>
      </w:r>
      <w:r w:rsidRPr="00DF41B0">
        <w:rPr>
          <w:lang w:val="en-US"/>
        </w:rPr>
        <w:t>Integrated Marine Observing System, University of Tasmania, Private Bag 11</w:t>
      </w:r>
      <w:r>
        <w:rPr>
          <w:lang w:val="en-US"/>
        </w:rPr>
        <w:t>0, Hobart, TAS 7001, Australia.</w:t>
      </w:r>
    </w:p>
    <w:p w14:paraId="722E768A" w14:textId="1738CC45" w:rsidR="000E1F71" w:rsidRDefault="000E1F71">
      <w:pPr>
        <w:rPr>
          <w:lang w:val="en-US"/>
        </w:rPr>
      </w:pPr>
      <w:r w:rsidRPr="002001B5">
        <w:rPr>
          <w:vertAlign w:val="superscript"/>
          <w:lang w:val="en-US"/>
        </w:rPr>
        <w:t>2</w:t>
      </w:r>
      <w:r w:rsidRPr="000E1F71">
        <w:rPr>
          <w:lang w:val="en-US"/>
        </w:rPr>
        <w:t xml:space="preserve"> </w:t>
      </w:r>
      <w:r w:rsidRPr="000E1F71">
        <w:rPr>
          <w:i/>
          <w:iCs/>
          <w:lang w:val="en-US"/>
        </w:rPr>
        <w:t xml:space="preserve">Ocean Tracking Network (OTN) Biology, Department Dalhousie University, 1355 Oxford Street PO Box 15000 Halifax, NS, Canada, B3H 4R2. </w:t>
      </w:r>
    </w:p>
    <w:p w14:paraId="5864C41E" w14:textId="00BC452D" w:rsidR="000E1F71" w:rsidRPr="000E1F71" w:rsidRDefault="000E1F71" w:rsidP="000E1F71">
      <w:pPr>
        <w:rPr>
          <w:lang w:val="en-US"/>
        </w:rPr>
      </w:pPr>
      <w:r w:rsidRPr="002001B5">
        <w:rPr>
          <w:vertAlign w:val="superscript"/>
          <w:lang w:val="en-US"/>
        </w:rPr>
        <w:t>3</w:t>
      </w:r>
      <w:r w:rsidRPr="000E1F71">
        <w:rPr>
          <w:lang w:val="en-US"/>
        </w:rPr>
        <w:t xml:space="preserve"> </w:t>
      </w:r>
      <w:r w:rsidRPr="000E1F71">
        <w:rPr>
          <w:i/>
          <w:iCs/>
          <w:lang w:val="en-US"/>
        </w:rPr>
        <w:t>NOAA. U.S. Integrated Ocean Observing</w:t>
      </w:r>
      <w:r>
        <w:rPr>
          <w:i/>
          <w:iCs/>
          <w:lang w:val="en-US"/>
        </w:rPr>
        <w:t xml:space="preserve"> System, Silver Spring, MD, USA.</w:t>
      </w:r>
      <w:r w:rsidRPr="000E1F71">
        <w:rPr>
          <w:i/>
          <w:iCs/>
          <w:lang w:val="en-US"/>
        </w:rPr>
        <w:t xml:space="preserve"> </w:t>
      </w:r>
    </w:p>
    <w:p w14:paraId="73CBDADD" w14:textId="425419EF" w:rsidR="002B00D5" w:rsidRDefault="000E1F71">
      <w:pPr>
        <w:rPr>
          <w:lang w:val="en-US"/>
        </w:rPr>
      </w:pPr>
      <w:r>
        <w:rPr>
          <w:vertAlign w:val="superscript"/>
        </w:rPr>
        <w:t xml:space="preserve">4 </w:t>
      </w:r>
      <w:r w:rsidR="00DF41B0" w:rsidRPr="00DF41B0">
        <w:rPr>
          <w:lang w:val="en-US"/>
        </w:rPr>
        <w:t>Department of Biological Sciences, Faculty of Science and Engineering, Macquarie University, Sydney, NSW 2109, Australia</w:t>
      </w:r>
      <w:r w:rsidR="002B00D5">
        <w:rPr>
          <w:lang w:val="en-US"/>
        </w:rPr>
        <w:t>.</w:t>
      </w:r>
      <w:r w:rsidR="002B00D5">
        <w:rPr>
          <w:lang w:val="en-US"/>
        </w:rPr>
        <w:br w:type="page"/>
      </w:r>
    </w:p>
    <w:p w14:paraId="595BB064" w14:textId="40F524E1" w:rsidR="00DF41B0" w:rsidRDefault="002B00D5" w:rsidP="002B00D5">
      <w:pPr>
        <w:pStyle w:val="Subtitle"/>
        <w:rPr>
          <w:lang w:val="en-US"/>
        </w:rPr>
      </w:pPr>
      <w:r>
        <w:rPr>
          <w:lang w:val="en-US"/>
        </w:rPr>
        <w:lastRenderedPageBreak/>
        <w:t>Table of contents</w:t>
      </w:r>
    </w:p>
    <w:p w14:paraId="6BD99E29" w14:textId="77777777" w:rsidR="002B00D5" w:rsidRDefault="002B00D5">
      <w:pPr>
        <w:rPr>
          <w:lang w:val="en-US"/>
        </w:rPr>
      </w:pPr>
    </w:p>
    <w:p w14:paraId="55B449E6" w14:textId="77777777" w:rsidR="00F413CA" w:rsidRDefault="002B00D5">
      <w:pPr>
        <w:pStyle w:val="TOC1"/>
        <w:tabs>
          <w:tab w:val="right" w:leader="dot" w:pos="8290"/>
        </w:tabs>
        <w:rPr>
          <w:b w:val="0"/>
          <w:caps w:val="0"/>
          <w:noProof/>
          <w:sz w:val="24"/>
          <w:szCs w:val="24"/>
          <w:lang w:val="en-US" w:eastAsia="ja-JP"/>
        </w:rPr>
      </w:pPr>
      <w:r>
        <w:rPr>
          <w:lang w:val="en-US"/>
        </w:rPr>
        <w:fldChar w:fldCharType="begin"/>
      </w:r>
      <w:r>
        <w:rPr>
          <w:lang w:val="en-US"/>
        </w:rPr>
        <w:instrText xml:space="preserve"> TOC \o "1-3" </w:instrText>
      </w:r>
      <w:r>
        <w:rPr>
          <w:lang w:val="en-US"/>
        </w:rPr>
        <w:fldChar w:fldCharType="separate"/>
      </w:r>
      <w:r w:rsidR="00F413CA" w:rsidRPr="00FB78DF">
        <w:rPr>
          <w:noProof/>
          <w:lang w:val="en-US"/>
        </w:rPr>
        <w:t>1. Introduction</w:t>
      </w:r>
      <w:r w:rsidR="00F413CA">
        <w:rPr>
          <w:noProof/>
        </w:rPr>
        <w:tab/>
      </w:r>
      <w:r w:rsidR="00F413CA">
        <w:rPr>
          <w:noProof/>
        </w:rPr>
        <w:fldChar w:fldCharType="begin"/>
      </w:r>
      <w:r w:rsidR="00F413CA">
        <w:rPr>
          <w:noProof/>
        </w:rPr>
        <w:instrText xml:space="preserve"> PAGEREF _Toc311191981 \h </w:instrText>
      </w:r>
      <w:r w:rsidR="00F413CA">
        <w:rPr>
          <w:noProof/>
        </w:rPr>
      </w:r>
      <w:r w:rsidR="00F413CA">
        <w:rPr>
          <w:noProof/>
        </w:rPr>
        <w:fldChar w:fldCharType="separate"/>
      </w:r>
      <w:r w:rsidR="00F413CA">
        <w:rPr>
          <w:noProof/>
        </w:rPr>
        <w:t>2</w:t>
      </w:r>
      <w:r w:rsidR="00F413CA">
        <w:rPr>
          <w:noProof/>
        </w:rPr>
        <w:fldChar w:fldCharType="end"/>
      </w:r>
    </w:p>
    <w:p w14:paraId="0083E802" w14:textId="77777777" w:rsidR="00F413CA" w:rsidRDefault="00F413CA">
      <w:pPr>
        <w:pStyle w:val="TOC1"/>
        <w:tabs>
          <w:tab w:val="right" w:leader="dot" w:pos="8290"/>
        </w:tabs>
        <w:rPr>
          <w:b w:val="0"/>
          <w:caps w:val="0"/>
          <w:noProof/>
          <w:sz w:val="24"/>
          <w:szCs w:val="24"/>
          <w:lang w:val="en-US" w:eastAsia="ja-JP"/>
        </w:rPr>
      </w:pPr>
      <w:r w:rsidRPr="00FB78DF">
        <w:rPr>
          <w:noProof/>
          <w:lang w:val="en-US"/>
        </w:rPr>
        <w:t>2. Database schema design</w:t>
      </w:r>
      <w:r>
        <w:rPr>
          <w:noProof/>
        </w:rPr>
        <w:tab/>
      </w:r>
      <w:r>
        <w:rPr>
          <w:noProof/>
        </w:rPr>
        <w:fldChar w:fldCharType="begin"/>
      </w:r>
      <w:r>
        <w:rPr>
          <w:noProof/>
        </w:rPr>
        <w:instrText xml:space="preserve"> PAGEREF _Toc311191982 \h </w:instrText>
      </w:r>
      <w:r>
        <w:rPr>
          <w:noProof/>
        </w:rPr>
      </w:r>
      <w:r>
        <w:rPr>
          <w:noProof/>
        </w:rPr>
        <w:fldChar w:fldCharType="separate"/>
      </w:r>
      <w:r>
        <w:rPr>
          <w:noProof/>
        </w:rPr>
        <w:t>2</w:t>
      </w:r>
      <w:r>
        <w:rPr>
          <w:noProof/>
        </w:rPr>
        <w:fldChar w:fldCharType="end"/>
      </w:r>
    </w:p>
    <w:p w14:paraId="5F6833F8" w14:textId="77777777" w:rsidR="00F413CA" w:rsidRDefault="00F413CA">
      <w:pPr>
        <w:pStyle w:val="TOC1"/>
        <w:tabs>
          <w:tab w:val="right" w:leader="dot" w:pos="8290"/>
        </w:tabs>
        <w:rPr>
          <w:b w:val="0"/>
          <w:caps w:val="0"/>
          <w:noProof/>
          <w:sz w:val="24"/>
          <w:szCs w:val="24"/>
          <w:lang w:val="en-US" w:eastAsia="ja-JP"/>
        </w:rPr>
      </w:pPr>
      <w:r w:rsidRPr="00FB78DF">
        <w:rPr>
          <w:noProof/>
          <w:lang w:val="en-US"/>
        </w:rPr>
        <w:t>3. Discussion</w:t>
      </w:r>
      <w:r>
        <w:rPr>
          <w:noProof/>
        </w:rPr>
        <w:tab/>
      </w:r>
      <w:r>
        <w:rPr>
          <w:noProof/>
        </w:rPr>
        <w:fldChar w:fldCharType="begin"/>
      </w:r>
      <w:r>
        <w:rPr>
          <w:noProof/>
        </w:rPr>
        <w:instrText xml:space="preserve"> PAGEREF _Toc311191983 \h </w:instrText>
      </w:r>
      <w:r>
        <w:rPr>
          <w:noProof/>
        </w:rPr>
      </w:r>
      <w:r>
        <w:rPr>
          <w:noProof/>
        </w:rPr>
        <w:fldChar w:fldCharType="separate"/>
      </w:r>
      <w:r>
        <w:rPr>
          <w:noProof/>
        </w:rPr>
        <w:t>3</w:t>
      </w:r>
      <w:r>
        <w:rPr>
          <w:noProof/>
        </w:rPr>
        <w:fldChar w:fldCharType="end"/>
      </w:r>
    </w:p>
    <w:p w14:paraId="3B9EA77B" w14:textId="77777777" w:rsidR="00F413CA" w:rsidRDefault="00F413CA">
      <w:pPr>
        <w:pStyle w:val="TOC1"/>
        <w:tabs>
          <w:tab w:val="right" w:leader="dot" w:pos="8290"/>
        </w:tabs>
        <w:rPr>
          <w:b w:val="0"/>
          <w:caps w:val="0"/>
          <w:noProof/>
          <w:sz w:val="24"/>
          <w:szCs w:val="24"/>
          <w:lang w:val="en-US" w:eastAsia="ja-JP"/>
        </w:rPr>
      </w:pPr>
      <w:r w:rsidRPr="00FB78DF">
        <w:rPr>
          <w:noProof/>
          <w:lang w:val="en-US"/>
        </w:rPr>
        <w:t>4. Database schema: tables and relationships</w:t>
      </w:r>
      <w:r>
        <w:rPr>
          <w:noProof/>
        </w:rPr>
        <w:tab/>
      </w:r>
      <w:r>
        <w:rPr>
          <w:noProof/>
        </w:rPr>
        <w:fldChar w:fldCharType="begin"/>
      </w:r>
      <w:r>
        <w:rPr>
          <w:noProof/>
        </w:rPr>
        <w:instrText xml:space="preserve"> PAGEREF _Toc311191984 \h </w:instrText>
      </w:r>
      <w:r>
        <w:rPr>
          <w:noProof/>
        </w:rPr>
      </w:r>
      <w:r>
        <w:rPr>
          <w:noProof/>
        </w:rPr>
        <w:fldChar w:fldCharType="separate"/>
      </w:r>
      <w:r>
        <w:rPr>
          <w:noProof/>
        </w:rPr>
        <w:t>5</w:t>
      </w:r>
      <w:r>
        <w:rPr>
          <w:noProof/>
        </w:rPr>
        <w:fldChar w:fldCharType="end"/>
      </w:r>
    </w:p>
    <w:p w14:paraId="508BFEB0" w14:textId="77777777" w:rsidR="00F413CA" w:rsidRDefault="00F413CA">
      <w:pPr>
        <w:pStyle w:val="TOC2"/>
        <w:tabs>
          <w:tab w:val="right" w:leader="dot" w:pos="8290"/>
        </w:tabs>
        <w:rPr>
          <w:smallCaps w:val="0"/>
          <w:noProof/>
          <w:sz w:val="24"/>
          <w:szCs w:val="24"/>
          <w:lang w:val="en-US" w:eastAsia="ja-JP"/>
        </w:rPr>
      </w:pPr>
      <w:r w:rsidRPr="00FB78DF">
        <w:rPr>
          <w:noProof/>
          <w:lang w:val="en-US"/>
        </w:rPr>
        <w:t>Schema diagram</w:t>
      </w:r>
      <w:r>
        <w:rPr>
          <w:noProof/>
        </w:rPr>
        <w:tab/>
      </w:r>
      <w:r>
        <w:rPr>
          <w:noProof/>
        </w:rPr>
        <w:fldChar w:fldCharType="begin"/>
      </w:r>
      <w:r>
        <w:rPr>
          <w:noProof/>
        </w:rPr>
        <w:instrText xml:space="preserve"> PAGEREF _Toc311191985 \h </w:instrText>
      </w:r>
      <w:r>
        <w:rPr>
          <w:noProof/>
        </w:rPr>
      </w:r>
      <w:r>
        <w:rPr>
          <w:noProof/>
        </w:rPr>
        <w:fldChar w:fldCharType="separate"/>
      </w:r>
      <w:r>
        <w:rPr>
          <w:noProof/>
        </w:rPr>
        <w:t>5</w:t>
      </w:r>
      <w:r>
        <w:rPr>
          <w:noProof/>
        </w:rPr>
        <w:fldChar w:fldCharType="end"/>
      </w:r>
    </w:p>
    <w:p w14:paraId="25B67A15" w14:textId="77777777" w:rsidR="00F413CA" w:rsidRDefault="00F413CA">
      <w:pPr>
        <w:pStyle w:val="TOC2"/>
        <w:tabs>
          <w:tab w:val="right" w:leader="dot" w:pos="8290"/>
        </w:tabs>
        <w:rPr>
          <w:smallCaps w:val="0"/>
          <w:noProof/>
          <w:sz w:val="24"/>
          <w:szCs w:val="24"/>
          <w:lang w:val="en-US" w:eastAsia="ja-JP"/>
        </w:rPr>
      </w:pPr>
      <w:r w:rsidRPr="00FB78DF">
        <w:rPr>
          <w:noProof/>
          <w:lang w:val="en-US"/>
        </w:rPr>
        <w:t>Device</w:t>
      </w:r>
      <w:r>
        <w:rPr>
          <w:noProof/>
        </w:rPr>
        <w:tab/>
      </w:r>
      <w:r>
        <w:rPr>
          <w:noProof/>
        </w:rPr>
        <w:fldChar w:fldCharType="begin"/>
      </w:r>
      <w:r>
        <w:rPr>
          <w:noProof/>
        </w:rPr>
        <w:instrText xml:space="preserve"> PAGEREF _Toc311191986 \h </w:instrText>
      </w:r>
      <w:r>
        <w:rPr>
          <w:noProof/>
        </w:rPr>
      </w:r>
      <w:r>
        <w:rPr>
          <w:noProof/>
        </w:rPr>
        <w:fldChar w:fldCharType="separate"/>
      </w:r>
      <w:r>
        <w:rPr>
          <w:noProof/>
        </w:rPr>
        <w:t>6</w:t>
      </w:r>
      <w:r>
        <w:rPr>
          <w:noProof/>
        </w:rPr>
        <w:fldChar w:fldCharType="end"/>
      </w:r>
    </w:p>
    <w:p w14:paraId="647650CB" w14:textId="77777777" w:rsidR="00F413CA" w:rsidRDefault="00F413CA">
      <w:pPr>
        <w:pStyle w:val="TOC2"/>
        <w:tabs>
          <w:tab w:val="right" w:leader="dot" w:pos="8290"/>
        </w:tabs>
        <w:rPr>
          <w:smallCaps w:val="0"/>
          <w:noProof/>
          <w:sz w:val="24"/>
          <w:szCs w:val="24"/>
          <w:lang w:val="en-US" w:eastAsia="ja-JP"/>
        </w:rPr>
      </w:pPr>
      <w:r>
        <w:rPr>
          <w:noProof/>
        </w:rPr>
        <w:t>Tag deployment</w:t>
      </w:r>
      <w:r>
        <w:rPr>
          <w:noProof/>
        </w:rPr>
        <w:tab/>
      </w:r>
      <w:r>
        <w:rPr>
          <w:noProof/>
        </w:rPr>
        <w:fldChar w:fldCharType="begin"/>
      </w:r>
      <w:r>
        <w:rPr>
          <w:noProof/>
        </w:rPr>
        <w:instrText xml:space="preserve"> PAGEREF _Toc311191987 \h </w:instrText>
      </w:r>
      <w:r>
        <w:rPr>
          <w:noProof/>
        </w:rPr>
      </w:r>
      <w:r>
        <w:rPr>
          <w:noProof/>
        </w:rPr>
        <w:fldChar w:fldCharType="separate"/>
      </w:r>
      <w:r>
        <w:rPr>
          <w:noProof/>
        </w:rPr>
        <w:t>8</w:t>
      </w:r>
      <w:r>
        <w:rPr>
          <w:noProof/>
        </w:rPr>
        <w:fldChar w:fldCharType="end"/>
      </w:r>
    </w:p>
    <w:p w14:paraId="2A065B6E" w14:textId="77777777" w:rsidR="00F413CA" w:rsidRDefault="00F413CA">
      <w:pPr>
        <w:pStyle w:val="TOC2"/>
        <w:tabs>
          <w:tab w:val="right" w:leader="dot" w:pos="8290"/>
        </w:tabs>
        <w:rPr>
          <w:smallCaps w:val="0"/>
          <w:noProof/>
          <w:sz w:val="24"/>
          <w:szCs w:val="24"/>
          <w:lang w:val="en-US" w:eastAsia="ja-JP"/>
        </w:rPr>
      </w:pPr>
      <w:r>
        <w:rPr>
          <w:noProof/>
        </w:rPr>
        <w:t>Tag recovery</w:t>
      </w:r>
      <w:r>
        <w:rPr>
          <w:noProof/>
        </w:rPr>
        <w:tab/>
      </w:r>
      <w:r>
        <w:rPr>
          <w:noProof/>
        </w:rPr>
        <w:fldChar w:fldCharType="begin"/>
      </w:r>
      <w:r>
        <w:rPr>
          <w:noProof/>
        </w:rPr>
        <w:instrText xml:space="preserve"> PAGEREF _Toc311191988 \h </w:instrText>
      </w:r>
      <w:r>
        <w:rPr>
          <w:noProof/>
        </w:rPr>
      </w:r>
      <w:r>
        <w:rPr>
          <w:noProof/>
        </w:rPr>
        <w:fldChar w:fldCharType="separate"/>
      </w:r>
      <w:r>
        <w:rPr>
          <w:noProof/>
        </w:rPr>
        <w:t>9</w:t>
      </w:r>
      <w:r>
        <w:rPr>
          <w:noProof/>
        </w:rPr>
        <w:fldChar w:fldCharType="end"/>
      </w:r>
    </w:p>
    <w:p w14:paraId="50EE6313" w14:textId="77777777" w:rsidR="00F413CA" w:rsidRDefault="00F413CA">
      <w:pPr>
        <w:pStyle w:val="TOC2"/>
        <w:tabs>
          <w:tab w:val="right" w:leader="dot" w:pos="8290"/>
        </w:tabs>
        <w:rPr>
          <w:smallCaps w:val="0"/>
          <w:noProof/>
          <w:sz w:val="24"/>
          <w:szCs w:val="24"/>
          <w:lang w:val="en-US" w:eastAsia="ja-JP"/>
        </w:rPr>
      </w:pPr>
      <w:r>
        <w:rPr>
          <w:noProof/>
        </w:rPr>
        <w:t>Animal</w:t>
      </w:r>
      <w:r>
        <w:rPr>
          <w:noProof/>
        </w:rPr>
        <w:tab/>
      </w:r>
      <w:r>
        <w:rPr>
          <w:noProof/>
        </w:rPr>
        <w:fldChar w:fldCharType="begin"/>
      </w:r>
      <w:r>
        <w:rPr>
          <w:noProof/>
        </w:rPr>
        <w:instrText xml:space="preserve"> PAGEREF _Toc311191989 \h </w:instrText>
      </w:r>
      <w:r>
        <w:rPr>
          <w:noProof/>
        </w:rPr>
      </w:r>
      <w:r>
        <w:rPr>
          <w:noProof/>
        </w:rPr>
        <w:fldChar w:fldCharType="separate"/>
      </w:r>
      <w:r>
        <w:rPr>
          <w:noProof/>
        </w:rPr>
        <w:t>10</w:t>
      </w:r>
      <w:r>
        <w:rPr>
          <w:noProof/>
        </w:rPr>
        <w:fldChar w:fldCharType="end"/>
      </w:r>
    </w:p>
    <w:p w14:paraId="645BC11E" w14:textId="77777777" w:rsidR="00F413CA" w:rsidRDefault="00F413CA">
      <w:pPr>
        <w:pStyle w:val="TOC2"/>
        <w:tabs>
          <w:tab w:val="right" w:leader="dot" w:pos="8290"/>
        </w:tabs>
        <w:rPr>
          <w:smallCaps w:val="0"/>
          <w:noProof/>
          <w:sz w:val="24"/>
          <w:szCs w:val="24"/>
          <w:lang w:val="en-US" w:eastAsia="ja-JP"/>
        </w:rPr>
      </w:pPr>
      <w:r>
        <w:rPr>
          <w:noProof/>
        </w:rPr>
        <w:t>Species</w:t>
      </w:r>
      <w:r>
        <w:rPr>
          <w:noProof/>
        </w:rPr>
        <w:tab/>
      </w:r>
      <w:r>
        <w:rPr>
          <w:noProof/>
        </w:rPr>
        <w:fldChar w:fldCharType="begin"/>
      </w:r>
      <w:r>
        <w:rPr>
          <w:noProof/>
        </w:rPr>
        <w:instrText xml:space="preserve"> PAGEREF _Toc311191990 \h </w:instrText>
      </w:r>
      <w:r>
        <w:rPr>
          <w:noProof/>
        </w:rPr>
      </w:r>
      <w:r>
        <w:rPr>
          <w:noProof/>
        </w:rPr>
        <w:fldChar w:fldCharType="separate"/>
      </w:r>
      <w:r>
        <w:rPr>
          <w:noProof/>
        </w:rPr>
        <w:t>12</w:t>
      </w:r>
      <w:r>
        <w:rPr>
          <w:noProof/>
        </w:rPr>
        <w:fldChar w:fldCharType="end"/>
      </w:r>
    </w:p>
    <w:p w14:paraId="2F0C8759" w14:textId="77777777" w:rsidR="00F413CA" w:rsidRDefault="00F413CA">
      <w:pPr>
        <w:pStyle w:val="TOC2"/>
        <w:tabs>
          <w:tab w:val="right" w:leader="dot" w:pos="8290"/>
        </w:tabs>
        <w:rPr>
          <w:smallCaps w:val="0"/>
          <w:noProof/>
          <w:sz w:val="24"/>
          <w:szCs w:val="24"/>
          <w:lang w:val="en-US" w:eastAsia="ja-JP"/>
        </w:rPr>
      </w:pPr>
      <w:r>
        <w:rPr>
          <w:noProof/>
        </w:rPr>
        <w:t>Animal measurement</w:t>
      </w:r>
      <w:r>
        <w:rPr>
          <w:noProof/>
        </w:rPr>
        <w:tab/>
      </w:r>
      <w:r>
        <w:rPr>
          <w:noProof/>
        </w:rPr>
        <w:fldChar w:fldCharType="begin"/>
      </w:r>
      <w:r>
        <w:rPr>
          <w:noProof/>
        </w:rPr>
        <w:instrText xml:space="preserve"> PAGEREF _Toc311191991 \h </w:instrText>
      </w:r>
      <w:r>
        <w:rPr>
          <w:noProof/>
        </w:rPr>
      </w:r>
      <w:r>
        <w:rPr>
          <w:noProof/>
        </w:rPr>
        <w:fldChar w:fldCharType="separate"/>
      </w:r>
      <w:r>
        <w:rPr>
          <w:noProof/>
        </w:rPr>
        <w:t>14</w:t>
      </w:r>
      <w:r>
        <w:rPr>
          <w:noProof/>
        </w:rPr>
        <w:fldChar w:fldCharType="end"/>
      </w:r>
    </w:p>
    <w:p w14:paraId="0EB126F2" w14:textId="77777777" w:rsidR="00F413CA" w:rsidRDefault="00F413CA">
      <w:pPr>
        <w:pStyle w:val="TOC2"/>
        <w:tabs>
          <w:tab w:val="right" w:leader="dot" w:pos="8290"/>
        </w:tabs>
        <w:rPr>
          <w:smallCaps w:val="0"/>
          <w:noProof/>
          <w:sz w:val="24"/>
          <w:szCs w:val="24"/>
          <w:lang w:val="en-US" w:eastAsia="ja-JP"/>
        </w:rPr>
      </w:pPr>
      <w:r>
        <w:rPr>
          <w:noProof/>
        </w:rPr>
        <w:t>Project</w:t>
      </w:r>
      <w:r>
        <w:rPr>
          <w:noProof/>
        </w:rPr>
        <w:tab/>
      </w:r>
      <w:r>
        <w:rPr>
          <w:noProof/>
        </w:rPr>
        <w:fldChar w:fldCharType="begin"/>
      </w:r>
      <w:r>
        <w:rPr>
          <w:noProof/>
        </w:rPr>
        <w:instrText xml:space="preserve"> PAGEREF _Toc311191992 \h </w:instrText>
      </w:r>
      <w:r>
        <w:rPr>
          <w:noProof/>
        </w:rPr>
      </w:r>
      <w:r>
        <w:rPr>
          <w:noProof/>
        </w:rPr>
        <w:fldChar w:fldCharType="separate"/>
      </w:r>
      <w:r>
        <w:rPr>
          <w:noProof/>
        </w:rPr>
        <w:t>15</w:t>
      </w:r>
      <w:r>
        <w:rPr>
          <w:noProof/>
        </w:rPr>
        <w:fldChar w:fldCharType="end"/>
      </w:r>
    </w:p>
    <w:p w14:paraId="3D2FBB93" w14:textId="77777777" w:rsidR="00F413CA" w:rsidRDefault="00F413CA">
      <w:pPr>
        <w:pStyle w:val="TOC2"/>
        <w:tabs>
          <w:tab w:val="right" w:leader="dot" w:pos="8290"/>
        </w:tabs>
        <w:rPr>
          <w:smallCaps w:val="0"/>
          <w:noProof/>
          <w:sz w:val="24"/>
          <w:szCs w:val="24"/>
          <w:lang w:val="en-US" w:eastAsia="ja-JP"/>
        </w:rPr>
      </w:pPr>
      <w:r>
        <w:rPr>
          <w:noProof/>
        </w:rPr>
        <w:t>Data center</w:t>
      </w:r>
      <w:r>
        <w:rPr>
          <w:noProof/>
        </w:rPr>
        <w:tab/>
      </w:r>
      <w:r>
        <w:rPr>
          <w:noProof/>
        </w:rPr>
        <w:fldChar w:fldCharType="begin"/>
      </w:r>
      <w:r>
        <w:rPr>
          <w:noProof/>
        </w:rPr>
        <w:instrText xml:space="preserve"> PAGEREF _Toc311191993 \h </w:instrText>
      </w:r>
      <w:r>
        <w:rPr>
          <w:noProof/>
        </w:rPr>
      </w:r>
      <w:r>
        <w:rPr>
          <w:noProof/>
        </w:rPr>
        <w:fldChar w:fldCharType="separate"/>
      </w:r>
      <w:r>
        <w:rPr>
          <w:noProof/>
        </w:rPr>
        <w:t>17</w:t>
      </w:r>
      <w:r>
        <w:rPr>
          <w:noProof/>
        </w:rPr>
        <w:fldChar w:fldCharType="end"/>
      </w:r>
    </w:p>
    <w:p w14:paraId="6B3BCFF0" w14:textId="77777777" w:rsidR="00F413CA" w:rsidRDefault="00F413CA">
      <w:pPr>
        <w:pStyle w:val="TOC2"/>
        <w:tabs>
          <w:tab w:val="right" w:leader="dot" w:pos="8290"/>
        </w:tabs>
        <w:rPr>
          <w:smallCaps w:val="0"/>
          <w:noProof/>
          <w:sz w:val="24"/>
          <w:szCs w:val="24"/>
          <w:lang w:val="en-US" w:eastAsia="ja-JP"/>
        </w:rPr>
      </w:pPr>
      <w:r>
        <w:rPr>
          <w:noProof/>
        </w:rPr>
        <w:t>Users</w:t>
      </w:r>
      <w:r>
        <w:rPr>
          <w:noProof/>
        </w:rPr>
        <w:tab/>
      </w:r>
      <w:r>
        <w:rPr>
          <w:noProof/>
        </w:rPr>
        <w:fldChar w:fldCharType="begin"/>
      </w:r>
      <w:r>
        <w:rPr>
          <w:noProof/>
        </w:rPr>
        <w:instrText xml:space="preserve"> PAGEREF _Toc311191994 \h </w:instrText>
      </w:r>
      <w:r>
        <w:rPr>
          <w:noProof/>
        </w:rPr>
      </w:r>
      <w:r>
        <w:rPr>
          <w:noProof/>
        </w:rPr>
        <w:fldChar w:fldCharType="separate"/>
      </w:r>
      <w:r>
        <w:rPr>
          <w:noProof/>
        </w:rPr>
        <w:t>19</w:t>
      </w:r>
      <w:r>
        <w:rPr>
          <w:noProof/>
        </w:rPr>
        <w:fldChar w:fldCharType="end"/>
      </w:r>
    </w:p>
    <w:p w14:paraId="70A52CB6" w14:textId="77777777" w:rsidR="00F413CA" w:rsidRDefault="00F413CA">
      <w:pPr>
        <w:pStyle w:val="TOC2"/>
        <w:tabs>
          <w:tab w:val="right" w:leader="dot" w:pos="8290"/>
        </w:tabs>
        <w:rPr>
          <w:smallCaps w:val="0"/>
          <w:noProof/>
          <w:sz w:val="24"/>
          <w:szCs w:val="24"/>
          <w:lang w:val="en-US" w:eastAsia="ja-JP"/>
        </w:rPr>
      </w:pPr>
      <w:r>
        <w:rPr>
          <w:noProof/>
        </w:rPr>
        <w:t>Project role</w:t>
      </w:r>
      <w:r>
        <w:rPr>
          <w:noProof/>
        </w:rPr>
        <w:tab/>
      </w:r>
      <w:r>
        <w:rPr>
          <w:noProof/>
        </w:rPr>
        <w:fldChar w:fldCharType="begin"/>
      </w:r>
      <w:r>
        <w:rPr>
          <w:noProof/>
        </w:rPr>
        <w:instrText xml:space="preserve"> PAGEREF _Toc311191995 \h </w:instrText>
      </w:r>
      <w:r>
        <w:rPr>
          <w:noProof/>
        </w:rPr>
      </w:r>
      <w:r>
        <w:rPr>
          <w:noProof/>
        </w:rPr>
        <w:fldChar w:fldCharType="separate"/>
      </w:r>
      <w:r>
        <w:rPr>
          <w:noProof/>
        </w:rPr>
        <w:t>20</w:t>
      </w:r>
      <w:r>
        <w:rPr>
          <w:noProof/>
        </w:rPr>
        <w:fldChar w:fldCharType="end"/>
      </w:r>
    </w:p>
    <w:p w14:paraId="0BB12C25" w14:textId="77777777" w:rsidR="00F413CA" w:rsidRDefault="00F413CA">
      <w:pPr>
        <w:pStyle w:val="TOC2"/>
        <w:tabs>
          <w:tab w:val="right" w:leader="dot" w:pos="8290"/>
        </w:tabs>
        <w:rPr>
          <w:smallCaps w:val="0"/>
          <w:noProof/>
          <w:sz w:val="24"/>
          <w:szCs w:val="24"/>
          <w:lang w:val="en-US" w:eastAsia="ja-JP"/>
        </w:rPr>
      </w:pPr>
      <w:r>
        <w:rPr>
          <w:noProof/>
        </w:rPr>
        <w:t>Organisation</w:t>
      </w:r>
      <w:r>
        <w:rPr>
          <w:noProof/>
        </w:rPr>
        <w:tab/>
      </w:r>
      <w:r>
        <w:rPr>
          <w:noProof/>
        </w:rPr>
        <w:fldChar w:fldCharType="begin"/>
      </w:r>
      <w:r>
        <w:rPr>
          <w:noProof/>
        </w:rPr>
        <w:instrText xml:space="preserve"> PAGEREF _Toc311191996 \h </w:instrText>
      </w:r>
      <w:r>
        <w:rPr>
          <w:noProof/>
        </w:rPr>
      </w:r>
      <w:r>
        <w:rPr>
          <w:noProof/>
        </w:rPr>
        <w:fldChar w:fldCharType="separate"/>
      </w:r>
      <w:r>
        <w:rPr>
          <w:noProof/>
        </w:rPr>
        <w:t>21</w:t>
      </w:r>
      <w:r>
        <w:rPr>
          <w:noProof/>
        </w:rPr>
        <w:fldChar w:fldCharType="end"/>
      </w:r>
    </w:p>
    <w:p w14:paraId="26F73BD1" w14:textId="77777777" w:rsidR="00F413CA" w:rsidRDefault="00F413CA">
      <w:pPr>
        <w:pStyle w:val="TOC1"/>
        <w:tabs>
          <w:tab w:val="right" w:leader="dot" w:pos="8290"/>
        </w:tabs>
        <w:rPr>
          <w:b w:val="0"/>
          <w:caps w:val="0"/>
          <w:noProof/>
          <w:sz w:val="24"/>
          <w:szCs w:val="24"/>
          <w:lang w:val="en-US" w:eastAsia="ja-JP"/>
        </w:rPr>
      </w:pPr>
      <w:r>
        <w:rPr>
          <w:noProof/>
        </w:rPr>
        <w:t>5. References</w:t>
      </w:r>
      <w:r>
        <w:rPr>
          <w:noProof/>
        </w:rPr>
        <w:tab/>
      </w:r>
      <w:r>
        <w:rPr>
          <w:noProof/>
        </w:rPr>
        <w:fldChar w:fldCharType="begin"/>
      </w:r>
      <w:r>
        <w:rPr>
          <w:noProof/>
        </w:rPr>
        <w:instrText xml:space="preserve"> PAGEREF _Toc311191997 \h </w:instrText>
      </w:r>
      <w:r>
        <w:rPr>
          <w:noProof/>
        </w:rPr>
      </w:r>
      <w:r>
        <w:rPr>
          <w:noProof/>
        </w:rPr>
        <w:fldChar w:fldCharType="separate"/>
      </w:r>
      <w:r>
        <w:rPr>
          <w:noProof/>
        </w:rPr>
        <w:t>22</w:t>
      </w:r>
      <w:r>
        <w:rPr>
          <w:noProof/>
        </w:rPr>
        <w:fldChar w:fldCharType="end"/>
      </w:r>
    </w:p>
    <w:p w14:paraId="2D8ACD5D" w14:textId="3AC3C5E8" w:rsidR="002B00D5" w:rsidRDefault="002B00D5">
      <w:pPr>
        <w:rPr>
          <w:lang w:val="en-US"/>
        </w:rPr>
      </w:pPr>
      <w:r>
        <w:rPr>
          <w:lang w:val="en-US"/>
        </w:rPr>
        <w:fldChar w:fldCharType="end"/>
      </w:r>
      <w:r>
        <w:rPr>
          <w:lang w:val="en-US"/>
        </w:rPr>
        <w:br w:type="page"/>
      </w:r>
    </w:p>
    <w:p w14:paraId="038C283B" w14:textId="6D9402DF" w:rsidR="002B00D5" w:rsidRDefault="002E431A" w:rsidP="002B00D5">
      <w:pPr>
        <w:pStyle w:val="Heading1"/>
        <w:rPr>
          <w:lang w:val="en-US"/>
        </w:rPr>
      </w:pPr>
      <w:bookmarkStart w:id="0" w:name="_Toc311191981"/>
      <w:r>
        <w:rPr>
          <w:lang w:val="en-US"/>
        </w:rPr>
        <w:lastRenderedPageBreak/>
        <w:t xml:space="preserve">1. </w:t>
      </w:r>
      <w:r w:rsidR="002B00D5">
        <w:rPr>
          <w:lang w:val="en-US"/>
        </w:rPr>
        <w:t>Introduction</w:t>
      </w:r>
      <w:bookmarkEnd w:id="0"/>
    </w:p>
    <w:p w14:paraId="400959F7" w14:textId="69D33B0D" w:rsidR="007779D9" w:rsidRDefault="00943854" w:rsidP="00943854">
      <w:pPr>
        <w:rPr>
          <w:bCs/>
          <w:lang w:val="en-US"/>
        </w:rPr>
      </w:pPr>
      <w:r>
        <w:rPr>
          <w:lang w:val="en-US"/>
        </w:rPr>
        <w:t xml:space="preserve">Following the </w:t>
      </w:r>
      <w:r w:rsidRPr="00943854">
        <w:rPr>
          <w:bCs/>
          <w:lang w:val="en-US"/>
        </w:rPr>
        <w:t>Animal Telemetry Data &amp; Metadata Meeting</w:t>
      </w:r>
      <w:r>
        <w:rPr>
          <w:bCs/>
          <w:lang w:val="en-US"/>
        </w:rPr>
        <w:t xml:space="preserve"> held in Halifax on July 14 2015 one action item was to develop a </w:t>
      </w:r>
      <w:r w:rsidR="00760480">
        <w:rPr>
          <w:bCs/>
          <w:lang w:val="en-US"/>
        </w:rPr>
        <w:t xml:space="preserve">data and </w:t>
      </w:r>
      <w:r>
        <w:rPr>
          <w:bCs/>
          <w:lang w:val="en-US"/>
        </w:rPr>
        <w:t>metadata template for archival and satellite telemetry projects</w:t>
      </w:r>
      <w:r w:rsidR="001A43F8">
        <w:rPr>
          <w:bCs/>
          <w:lang w:val="en-US"/>
        </w:rPr>
        <w:t xml:space="preserve"> that could be </w:t>
      </w:r>
      <w:r w:rsidR="00D060E2">
        <w:rPr>
          <w:bCs/>
          <w:lang w:val="en-US"/>
        </w:rPr>
        <w:t>used</w:t>
      </w:r>
      <w:r w:rsidR="001A43F8">
        <w:rPr>
          <w:bCs/>
          <w:lang w:val="en-US"/>
        </w:rPr>
        <w:t xml:space="preserve"> to share </w:t>
      </w:r>
      <w:r w:rsidR="00760480">
        <w:rPr>
          <w:bCs/>
          <w:lang w:val="en-US"/>
        </w:rPr>
        <w:t xml:space="preserve">data </w:t>
      </w:r>
      <w:r w:rsidR="00D060E2">
        <w:rPr>
          <w:bCs/>
          <w:lang w:val="en-US"/>
        </w:rPr>
        <w:t>easily across organizations</w:t>
      </w:r>
      <w:r w:rsidR="001A43F8">
        <w:rPr>
          <w:bCs/>
          <w:lang w:val="en-US"/>
        </w:rPr>
        <w:t xml:space="preserve">. </w:t>
      </w:r>
      <w:r w:rsidR="00D15DCB">
        <w:rPr>
          <w:bCs/>
          <w:lang w:val="en-US"/>
        </w:rPr>
        <w:t xml:space="preserve">The need for such a standard has become obvious </w:t>
      </w:r>
      <w:r w:rsidR="001A43F8">
        <w:rPr>
          <w:bCs/>
          <w:lang w:val="en-US"/>
        </w:rPr>
        <w:t xml:space="preserve">due to a growing number of </w:t>
      </w:r>
      <w:r w:rsidR="00D15DCB">
        <w:rPr>
          <w:bCs/>
          <w:lang w:val="en-US"/>
        </w:rPr>
        <w:t>projects (</w:t>
      </w:r>
      <w:r w:rsidR="00D15DCB">
        <w:rPr>
          <w:bCs/>
          <w:i/>
          <w:lang w:val="en-US"/>
        </w:rPr>
        <w:t xml:space="preserve">e.g. </w:t>
      </w:r>
      <w:r w:rsidR="00D15DCB">
        <w:rPr>
          <w:bCs/>
          <w:lang w:val="en-US"/>
        </w:rPr>
        <w:t>TOPP, POST, AATAMS) collect</w:t>
      </w:r>
      <w:r w:rsidR="001A43F8">
        <w:rPr>
          <w:bCs/>
          <w:lang w:val="en-US"/>
        </w:rPr>
        <w:t>ing</w:t>
      </w:r>
      <w:r w:rsidR="00D15DCB">
        <w:rPr>
          <w:bCs/>
          <w:lang w:val="en-US"/>
        </w:rPr>
        <w:t xml:space="preserve"> important volume</w:t>
      </w:r>
      <w:r w:rsidR="001A43F8">
        <w:rPr>
          <w:bCs/>
          <w:lang w:val="en-US"/>
        </w:rPr>
        <w:t>s</w:t>
      </w:r>
      <w:r w:rsidR="00D15DCB">
        <w:rPr>
          <w:bCs/>
          <w:lang w:val="en-US"/>
        </w:rPr>
        <w:t xml:space="preserve"> of archival and satellite telemetry data</w:t>
      </w:r>
      <w:r w:rsidR="00031C22">
        <w:rPr>
          <w:bCs/>
          <w:lang w:val="en-US"/>
        </w:rPr>
        <w:t xml:space="preserve"> </w:t>
      </w:r>
      <w:r w:rsidR="00031C22">
        <w:rPr>
          <w:bCs/>
          <w:lang w:val="en-US"/>
        </w:rPr>
        <w:fldChar w:fldCharType="begin">
          <w:fldData xml:space="preserve">PEVuZE5vdGU+PENpdGU+PEF1dGhvcj5LcmFuc3RhdWJlcjwvQXV0aG9yPjxZZWFyPjIwMTE8L1ll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=
</w:fldData>
        </w:fldChar>
      </w:r>
      <w:r w:rsidR="00031C22">
        <w:rPr>
          <w:bCs/>
          <w:lang w:val="en-US"/>
        </w:rPr>
        <w:instrText xml:space="preserve"> ADDIN EN.CITE </w:instrText>
      </w:r>
      <w:r w:rsidR="00031C22">
        <w:rPr>
          <w:bCs/>
          <w:lang w:val="en-US"/>
        </w:rPr>
        <w:fldChar w:fldCharType="begin">
          <w:fldData xml:space="preserve">PEVuZE5vdGU+PENpdGU+PEF1dGhvcj5LcmFuc3RhdWJlcjwvQXV0aG9yPjxZZWFyPjIwMTE8L1ll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=
</w:fldData>
        </w:fldChar>
      </w:r>
      <w:r w:rsidR="00031C22">
        <w:rPr>
          <w:bCs/>
          <w:lang w:val="en-US"/>
        </w:rPr>
        <w:instrText xml:space="preserve"> ADDIN EN.CITE.DATA </w:instrText>
      </w:r>
      <w:r w:rsidR="00031C22">
        <w:rPr>
          <w:bCs/>
          <w:lang w:val="en-US"/>
        </w:rPr>
      </w:r>
      <w:r w:rsidR="00031C22">
        <w:rPr>
          <w:bCs/>
          <w:lang w:val="en-US"/>
        </w:rPr>
        <w:fldChar w:fldCharType="end"/>
      </w:r>
      <w:r w:rsidR="00031C22">
        <w:rPr>
          <w:bCs/>
          <w:lang w:val="en-US"/>
        </w:rPr>
      </w:r>
      <w:r w:rsidR="00031C22">
        <w:rPr>
          <w:bCs/>
          <w:lang w:val="en-US"/>
        </w:rPr>
        <w:fldChar w:fldCharType="separate"/>
      </w:r>
      <w:r w:rsidR="00031C22">
        <w:rPr>
          <w:bCs/>
          <w:noProof/>
          <w:lang w:val="en-US"/>
        </w:rPr>
        <w:t>(Kranstauber et al. 2011, Campbell et al. 2015, Dwyer et al. 2015, Campbell et al. 2016)</w:t>
      </w:r>
      <w:r w:rsidR="00031C22">
        <w:rPr>
          <w:bCs/>
          <w:lang w:val="en-US"/>
        </w:rPr>
        <w:fldChar w:fldCharType="end"/>
      </w:r>
      <w:r w:rsidR="00D15DCB">
        <w:rPr>
          <w:bCs/>
          <w:lang w:val="en-US"/>
        </w:rPr>
        <w:t xml:space="preserve">, </w:t>
      </w:r>
      <w:r w:rsidR="001A43F8">
        <w:rPr>
          <w:bCs/>
          <w:lang w:val="en-US"/>
        </w:rPr>
        <w:t xml:space="preserve">which are more likely to result in the publication of </w:t>
      </w:r>
      <w:r w:rsidR="00E86DE0">
        <w:rPr>
          <w:bCs/>
          <w:lang w:val="en-US"/>
        </w:rPr>
        <w:t>articles in h</w:t>
      </w:r>
      <w:r w:rsidR="000E3E64">
        <w:rPr>
          <w:bCs/>
          <w:lang w:val="en-US"/>
        </w:rPr>
        <w:t xml:space="preserve">igh impact factor journals </w:t>
      </w:r>
      <w:r w:rsidR="000E3E64">
        <w:rPr>
          <w:bCs/>
          <w:lang w:val="en-US"/>
        </w:rPr>
        <w:fldChar w:fldCharType="begin">
          <w:fldData xml:space="preserve">PEVuZE5vdGU+PENpdGU+PEF1dGhvcj5IdXNzZXk8L0F1dGhvcj48WWVhcj4yMDE1PC9ZZWFyPjxS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</w:fldData>
        </w:fldChar>
      </w:r>
      <w:r w:rsidR="002A03F9">
        <w:rPr>
          <w:bCs/>
          <w:lang w:val="en-US"/>
        </w:rPr>
        <w:instrText xml:space="preserve"> ADDIN EN.CITE </w:instrText>
      </w:r>
      <w:r w:rsidR="002A03F9">
        <w:rPr>
          <w:bCs/>
          <w:lang w:val="en-US"/>
        </w:rPr>
        <w:fldChar w:fldCharType="begin">
          <w:fldData xml:space="preserve">PEVuZE5vdGU+PENpdGU+PEF1dGhvcj5IdXNzZXk8L0F1dGhvcj48WWVhcj4yMDE1PC9ZZWFyPjxS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</w:fldData>
        </w:fldChar>
      </w:r>
      <w:r w:rsidR="002A03F9">
        <w:rPr>
          <w:bCs/>
          <w:lang w:val="en-US"/>
        </w:rPr>
        <w:instrText xml:space="preserve"> ADDIN EN.CITE.DATA </w:instrText>
      </w:r>
      <w:r w:rsidR="002A03F9">
        <w:rPr>
          <w:bCs/>
          <w:lang w:val="en-US"/>
        </w:rPr>
      </w:r>
      <w:r w:rsidR="002A03F9">
        <w:rPr>
          <w:bCs/>
          <w:lang w:val="en-US"/>
        </w:rPr>
        <w:fldChar w:fldCharType="end"/>
      </w:r>
      <w:r w:rsidR="000E3E64">
        <w:rPr>
          <w:bCs/>
          <w:lang w:val="en-US"/>
        </w:rPr>
      </w:r>
      <w:r w:rsidR="000E3E64">
        <w:rPr>
          <w:bCs/>
          <w:lang w:val="en-US"/>
        </w:rPr>
        <w:fldChar w:fldCharType="separate"/>
      </w:r>
      <w:r w:rsidR="002A03F9">
        <w:rPr>
          <w:bCs/>
          <w:noProof/>
          <w:lang w:val="en-US"/>
        </w:rPr>
        <w:t>(Block et al. 2011, Hussey et al. 2015, Kays et al. 2015)</w:t>
      </w:r>
      <w:r w:rsidR="000E3E64">
        <w:rPr>
          <w:bCs/>
          <w:lang w:val="en-US"/>
        </w:rPr>
        <w:fldChar w:fldCharType="end"/>
      </w:r>
      <w:r w:rsidR="00E86DE0">
        <w:rPr>
          <w:bCs/>
          <w:lang w:val="en-US"/>
        </w:rPr>
        <w:t>.</w:t>
      </w:r>
    </w:p>
    <w:p w14:paraId="77ACA19F" w14:textId="77777777" w:rsidR="007779D9" w:rsidRDefault="007779D9" w:rsidP="00943854">
      <w:pPr>
        <w:rPr>
          <w:bCs/>
          <w:lang w:val="en-US"/>
        </w:rPr>
      </w:pPr>
    </w:p>
    <w:p w14:paraId="132A6425" w14:textId="7DE0A316" w:rsidR="006C6B2A" w:rsidRDefault="00943854" w:rsidP="00943854">
      <w:pPr>
        <w:rPr>
          <w:bCs/>
          <w:lang w:val="en-US"/>
        </w:rPr>
      </w:pPr>
      <w:r>
        <w:rPr>
          <w:bCs/>
          <w:lang w:val="en-US"/>
        </w:rPr>
        <w:t xml:space="preserve">The standard proposed hereafter is primarily based on the metadata convention developed for acoustic telemetry projects </w:t>
      </w:r>
      <w:r w:rsidR="000B68D6">
        <w:rPr>
          <w:bCs/>
          <w:lang w:val="en-US"/>
        </w:rPr>
        <w:fldChar w:fldCharType="begin"/>
      </w:r>
      <w:r w:rsidR="000A3DAA">
        <w:rPr>
          <w:bCs/>
          <w:lang w:val="en-US"/>
        </w:rPr>
        <w:instrText xml:space="preserve"> ADDIN EN.CITE &lt;EndNote&gt;&lt;Cite&gt;&lt;Author&gt;Payne&lt;/Author&gt;&lt;Year&gt;2013&lt;/Year&gt;&lt;RecNum&gt;1138&lt;/RecNum&gt;&lt;DisplayText&gt;(Payne et al. 2013)&lt;/DisplayText&gt;&lt;record&gt;&lt;rec-number&gt;1138&lt;/rec-number&gt;&lt;foreign-keys&gt;&lt;key app="EN" db-id="9zxtfvd0irtvtve25zspxewc90dz9t2dtfew" timestamp="1447191975"&gt;1138&lt;/key&gt;&lt;/foreign-keys&gt;&lt;ref-type name="Web Page"&gt;12&lt;/ref-type&gt;&lt;contributors&gt;&lt;authors&gt;&lt;author&gt;Payne, J.&lt;/author&gt;&lt;author&gt;Moustahfid, H.&lt;/author&gt;&lt;author&gt;Mayorga, E.&lt;/author&gt;&lt;author&gt;Branton, R.&lt;/author&gt;&lt;author&gt;Mihoff, M.&lt;/author&gt;&lt;author&gt;Bajona, L.&lt;/author&gt;&lt;/authors&gt;&lt;/contributors&gt;&lt;titles&gt;&lt;title&gt;A metadata convention for animal acoustic telemetry data&lt;/title&gt;&lt;/titles&gt;&lt;dates&gt;&lt;year&gt;2013&lt;/year&gt;&lt;/dates&gt;&lt;urls&gt;&lt;related-urls&gt;&lt;url&gt;http://ioostech.googlecode.com/files/AAT%20Metadata%20Convention%20v1.2.pdf&lt;/url&gt;&lt;/related-urls&gt;&lt;/urls&gt;&lt;/record&gt;&lt;/Cite&gt;&lt;/EndNote&gt;</w:instrText>
      </w:r>
      <w:r w:rsidR="000B68D6">
        <w:rPr>
          <w:bCs/>
          <w:lang w:val="en-US"/>
        </w:rPr>
        <w:fldChar w:fldCharType="separate"/>
      </w:r>
      <w:r w:rsidR="000B68D6">
        <w:rPr>
          <w:bCs/>
          <w:noProof/>
          <w:lang w:val="en-US"/>
        </w:rPr>
        <w:t>(Payne et al. 2013)</w:t>
      </w:r>
      <w:r w:rsidR="000B68D6">
        <w:rPr>
          <w:bCs/>
          <w:lang w:val="en-US"/>
        </w:rPr>
        <w:fldChar w:fldCharType="end"/>
      </w:r>
      <w:r w:rsidR="000B68D6">
        <w:rPr>
          <w:bCs/>
          <w:lang w:val="en-US"/>
        </w:rPr>
        <w:t xml:space="preserve"> </w:t>
      </w:r>
      <w:r>
        <w:rPr>
          <w:bCs/>
          <w:lang w:val="en-US"/>
        </w:rPr>
        <w:t>and the structure of the AATAMS database</w:t>
      </w:r>
      <w:r w:rsidR="00567B14">
        <w:rPr>
          <w:bCs/>
          <w:lang w:val="en-US"/>
        </w:rPr>
        <w:t xml:space="preserve"> </w:t>
      </w:r>
      <w:r w:rsidR="00567B14">
        <w:rPr>
          <w:bCs/>
          <w:lang w:val="en-US"/>
        </w:rPr>
        <w:fldChar w:fldCharType="begin"/>
      </w:r>
      <w:r w:rsidR="00567B14">
        <w:rPr>
          <w:bCs/>
          <w:lang w:val="en-US"/>
        </w:rPr>
        <w:instrText xml:space="preserve"> ADDIN EN.CITE &lt;EndNote&gt;&lt;Cite&gt;&lt;Author&gt;AATAMS&lt;/Author&gt;&lt;Year&gt;2015&lt;/Year&gt;&lt;RecNum&gt;1139&lt;/RecNum&gt;&lt;DisplayText&gt;(AATAMS 2015)&lt;/DisplayText&gt;&lt;record&gt;&lt;rec-number&gt;1139&lt;/rec-number&gt;&lt;foreign-keys&gt;&lt;key app="EN" db-id="9zxtfvd0irtvtve25zspxewc90dz9t2dtfew" timestamp="1447196230"&gt;1139&lt;/key&gt;&lt;/foreign-keys&gt;&lt;ref-type name="Web Page"&gt;12&lt;/ref-type&gt;&lt;contributors&gt;&lt;authors&gt;&lt;author&gt;AATAMS,&lt;/author&gt;&lt;/authors&gt;&lt;/contributors&gt;&lt;titles&gt;&lt;title&gt;The Australian Animal Tracking and Monitoring System (AATAMS) National Database Web Application.&lt;/title&gt;&lt;/titles&gt;&lt;number&gt;11 November 2015&lt;/number&gt;&lt;dates&gt;&lt;year&gt;2015&lt;/year&gt;&lt;/dates&gt;&lt;urls&gt;&lt;related-urls&gt;&lt;url&gt;https://aatams.emii.org.au/aatams&lt;/url&gt;&lt;/related-urls&gt;&lt;/urls&gt;&lt;/record&gt;&lt;/Cite&gt;&lt;/EndNote&gt;</w:instrText>
      </w:r>
      <w:r w:rsidR="00567B14">
        <w:rPr>
          <w:bCs/>
          <w:lang w:val="en-US"/>
        </w:rPr>
        <w:fldChar w:fldCharType="separate"/>
      </w:r>
      <w:r w:rsidR="00567B14">
        <w:rPr>
          <w:bCs/>
          <w:noProof/>
          <w:lang w:val="en-US"/>
        </w:rPr>
        <w:t>(AATAMS 2015)</w:t>
      </w:r>
      <w:r w:rsidR="00567B14">
        <w:rPr>
          <w:bCs/>
          <w:lang w:val="en-US"/>
        </w:rPr>
        <w:fldChar w:fldCharType="end"/>
      </w:r>
      <w:r w:rsidR="001A43F8">
        <w:rPr>
          <w:bCs/>
          <w:lang w:val="en-US"/>
        </w:rPr>
        <w:t>, with additional metadata information gathered from various projects (</w:t>
      </w:r>
      <w:r w:rsidR="001A43F8">
        <w:rPr>
          <w:bCs/>
          <w:i/>
          <w:lang w:val="en-US"/>
        </w:rPr>
        <w:t>e.g.</w:t>
      </w:r>
      <w:r w:rsidR="001A43F8">
        <w:rPr>
          <w:bCs/>
          <w:lang w:val="en-US"/>
        </w:rPr>
        <w:t xml:space="preserve"> </w:t>
      </w:r>
      <w:r w:rsidR="006556D4">
        <w:rPr>
          <w:bCs/>
          <w:lang w:val="en-US"/>
        </w:rPr>
        <w:t xml:space="preserve">OTN, </w:t>
      </w:r>
      <w:r w:rsidR="001A43F8">
        <w:rPr>
          <w:bCs/>
          <w:lang w:val="en-US"/>
        </w:rPr>
        <w:t>TOPP, Movebank)</w:t>
      </w:r>
      <w:r w:rsidR="00BE6E9E">
        <w:rPr>
          <w:bCs/>
          <w:lang w:val="en-US"/>
        </w:rPr>
        <w:t xml:space="preserve"> </w:t>
      </w:r>
      <w:r w:rsidR="00BE6E9E">
        <w:rPr>
          <w:bCs/>
          <w:lang w:val="en-US"/>
        </w:rPr>
        <w:fldChar w:fldCharType="begin"/>
      </w:r>
      <w:r w:rsidR="00BE6E9E">
        <w:rPr>
          <w:bCs/>
          <w:lang w:val="en-US"/>
        </w:rPr>
        <w:instrText xml:space="preserve"> ADDIN EN.CITE &lt;EndNote&gt;&lt;Cite&gt;&lt;Author&gt;Kranstauber&lt;/Author&gt;&lt;Year&gt;2011&lt;/Year&gt;&lt;RecNum&gt;1154&lt;/RecNum&gt;&lt;DisplayText&gt;(Kranstauber et al. 2011)&lt;/DisplayText&gt;&lt;record&gt;&lt;rec-number&gt;1154&lt;/rec-number&gt;&lt;foreign-keys&gt;&lt;key app="EN" db-id="9zxtfvd0irtvtve25zspxewc90dz9t2dtfew" timestamp="1452637079"&gt;1154&lt;/key&gt;&lt;/foreign-keys&gt;&lt;ref-type name="Journal Article"&gt;17&lt;/ref-type&gt;&lt;contributors&gt;&lt;authors&gt;&lt;author&gt;Kranstauber, B.&lt;/author&gt;&lt;author&gt;Cameron, A.&lt;/author&gt;&lt;author&gt;Weinzerl, R.&lt;/author&gt;&lt;author&gt;Fountain, T.&lt;/author&gt;&lt;author&gt;Tilak, S.&lt;/author&gt;&lt;author&gt;Wikelski, M.&lt;/author&gt;&lt;author&gt;Kays, R.&lt;/author&gt;&lt;/authors&gt;&lt;/contributors&gt;&lt;titles&gt;&lt;title&gt;The Movebank data model for animal tracking&lt;/title&gt;&lt;secondary-title&gt;Environmental Modelling &amp;amp; Software&lt;/secondary-title&gt;&lt;/titles&gt;&lt;periodical&gt;&lt;full-title&gt;Environmental Modelling &amp;amp; Software&lt;/full-title&gt;&lt;/periodical&gt;&lt;pages&gt;834-835&lt;/pages&gt;&lt;volume&gt;26&lt;/volume&gt;&lt;number&gt;6&lt;/number&gt;&lt;keywords&gt;&lt;keyword&gt;Animal movement&lt;/keyword&gt;&lt;keyword&gt;Data model&lt;/keyword&gt;&lt;keyword&gt;GPS&lt;/keyword&gt;&lt;keyword&gt;Argos&lt;/keyword&gt;&lt;keyword&gt;VHF Telemetry&lt;/keyword&gt;&lt;keyword&gt;Tracking&lt;/keyword&gt;&lt;/keywords&gt;&lt;dates&gt;&lt;year&gt;2011&lt;/year&gt;&lt;pub-dates&gt;&lt;date&gt;6//&lt;/date&gt;&lt;/pub-dates&gt;&lt;/dates&gt;&lt;isbn&gt;1364-8152&lt;/isbn&gt;&lt;urls&gt;&lt;related-urls&gt;&lt;url&gt;http://www.sciencedirect.com/science/article/pii/S1364815210003257&lt;/url&gt;&lt;/related-urls&gt;&lt;/urls&gt;&lt;electronic-resource-num&gt;http://dx.doi.org/10.1016/j.envsoft.2010.12.005&lt;/electronic-resource-num&gt;&lt;/record&gt;&lt;/Cite&gt;&lt;/EndNote&gt;</w:instrText>
      </w:r>
      <w:r w:rsidR="00BE6E9E">
        <w:rPr>
          <w:bCs/>
          <w:lang w:val="en-US"/>
        </w:rPr>
        <w:fldChar w:fldCharType="separate"/>
      </w:r>
      <w:r w:rsidR="00BE6E9E">
        <w:rPr>
          <w:bCs/>
          <w:noProof/>
          <w:lang w:val="en-US"/>
        </w:rPr>
        <w:t>(Kranstauber et al. 2011)</w:t>
      </w:r>
      <w:r w:rsidR="00BE6E9E">
        <w:rPr>
          <w:bCs/>
          <w:lang w:val="en-US"/>
        </w:rPr>
        <w:fldChar w:fldCharType="end"/>
      </w:r>
      <w:r>
        <w:rPr>
          <w:bCs/>
          <w:lang w:val="en-US"/>
        </w:rPr>
        <w:t>.</w:t>
      </w:r>
      <w:r w:rsidR="00E86DE0">
        <w:rPr>
          <w:bCs/>
          <w:lang w:val="en-US"/>
        </w:rPr>
        <w:t xml:space="preserve"> </w:t>
      </w:r>
      <w:r w:rsidR="00FF049C">
        <w:rPr>
          <w:bCs/>
          <w:lang w:val="en-US"/>
        </w:rPr>
        <w:t xml:space="preserve">The present convention follows the nomenclature used in </w:t>
      </w:r>
      <w:r w:rsidR="000B68D6">
        <w:rPr>
          <w:bCs/>
          <w:lang w:val="en-US"/>
        </w:rPr>
        <w:t xml:space="preserve">Payne et al. </w:t>
      </w:r>
      <w:r w:rsidR="000B68D6">
        <w:rPr>
          <w:bCs/>
          <w:lang w:val="en-US"/>
        </w:rPr>
        <w:fldChar w:fldCharType="begin"/>
      </w:r>
      <w:r w:rsidR="000A3DAA">
        <w:rPr>
          <w:bCs/>
          <w:lang w:val="en-US"/>
        </w:rPr>
        <w:instrText xml:space="preserve"> ADDIN EN.CITE &lt;EndNote&gt;&lt;Cite ExcludeAuth="1"&gt;&lt;Author&gt;Payne&lt;/Author&gt;&lt;Year&gt;2013&lt;/Year&gt;&lt;RecNum&gt;1138&lt;/RecNum&gt;&lt;DisplayText&gt;(2013)&lt;/DisplayText&gt;&lt;record&gt;&lt;rec-number&gt;1138&lt;/rec-number&gt;&lt;foreign-keys&gt;&lt;key app="EN" db-id="9zxtfvd0irtvtve25zspxewc90dz9t2dtfew" timestamp="1447191975"&gt;1138&lt;/key&gt;&lt;/foreign-keys&gt;&lt;ref-type name="Web Page"&gt;12&lt;/ref-type&gt;&lt;contributors&gt;&lt;authors&gt;&lt;author&gt;Payne, J.&lt;/author&gt;&lt;author&gt;Moustahfid, H.&lt;/author&gt;&lt;author&gt;Mayorga, E.&lt;/author&gt;&lt;author&gt;Branton, R.&lt;/author&gt;&lt;author&gt;Mihoff, M.&lt;/author&gt;&lt;author&gt;Bajona, L.&lt;/author&gt;&lt;/authors&gt;&lt;/contributors&gt;&lt;titles&gt;&lt;title&gt;A metadata convention for animal acoustic telemetry data&lt;/title&gt;&lt;/titles&gt;&lt;dates&gt;&lt;year&gt;2013&lt;/year&gt;&lt;/dates&gt;&lt;urls&gt;&lt;related-urls&gt;&lt;url&gt;http://ioostech.googlecode.com/files/AAT%20Metadata%20Convention%20v1.2.pdf&lt;/url&gt;&lt;/related-urls&gt;&lt;/urls&gt;&lt;/record&gt;&lt;/Cite&gt;&lt;/EndNote&gt;</w:instrText>
      </w:r>
      <w:r w:rsidR="000B68D6">
        <w:rPr>
          <w:bCs/>
          <w:lang w:val="en-US"/>
        </w:rPr>
        <w:fldChar w:fldCharType="separate"/>
      </w:r>
      <w:r w:rsidR="000B68D6">
        <w:rPr>
          <w:bCs/>
          <w:noProof/>
          <w:lang w:val="en-US"/>
        </w:rPr>
        <w:t>(2013)</w:t>
      </w:r>
      <w:r w:rsidR="000B68D6">
        <w:rPr>
          <w:bCs/>
          <w:lang w:val="en-US"/>
        </w:rPr>
        <w:fldChar w:fldCharType="end"/>
      </w:r>
      <w:r w:rsidR="000B68D6">
        <w:rPr>
          <w:bCs/>
          <w:lang w:val="en-US"/>
        </w:rPr>
        <w:t xml:space="preserve"> </w:t>
      </w:r>
      <w:r w:rsidR="00FF049C">
        <w:rPr>
          <w:bCs/>
          <w:lang w:val="en-US"/>
        </w:rPr>
        <w:t xml:space="preserve">with database fields flagged as ‘required’ or ‘optional’ so that </w:t>
      </w:r>
      <w:r w:rsidR="00E446DD">
        <w:rPr>
          <w:bCs/>
          <w:lang w:val="en-US"/>
        </w:rPr>
        <w:t xml:space="preserve">data </w:t>
      </w:r>
      <w:r w:rsidR="00FF049C">
        <w:rPr>
          <w:bCs/>
          <w:lang w:val="en-US"/>
        </w:rPr>
        <w:t xml:space="preserve">users </w:t>
      </w:r>
      <w:r w:rsidR="001A43F8">
        <w:rPr>
          <w:bCs/>
          <w:lang w:val="en-US"/>
        </w:rPr>
        <w:t xml:space="preserve">will be able to get </w:t>
      </w:r>
      <w:r w:rsidR="00FF049C">
        <w:rPr>
          <w:bCs/>
          <w:lang w:val="en-US"/>
        </w:rPr>
        <w:t>a minimum amount of viable information for each dataset.</w:t>
      </w:r>
      <w:r w:rsidR="001A43F8">
        <w:rPr>
          <w:bCs/>
          <w:lang w:val="en-US"/>
        </w:rPr>
        <w:t xml:space="preserve"> Constraints and relationships between database tables (Figure 1) are indicated to highlight how information from different tables can be joined together. For additional database related logic, refer to</w:t>
      </w:r>
      <w:r w:rsidR="000B68D6">
        <w:rPr>
          <w:bCs/>
          <w:lang w:val="en-US"/>
        </w:rPr>
        <w:t xml:space="preserve"> Payne et al. </w:t>
      </w:r>
      <w:r w:rsidR="000B68D6">
        <w:rPr>
          <w:bCs/>
          <w:lang w:val="en-US"/>
        </w:rPr>
        <w:fldChar w:fldCharType="begin"/>
      </w:r>
      <w:r w:rsidR="000A3DAA">
        <w:rPr>
          <w:bCs/>
          <w:lang w:val="en-US"/>
        </w:rPr>
        <w:instrText xml:space="preserve"> ADDIN EN.CITE &lt;EndNote&gt;&lt;Cite ExcludeAuth="1"&gt;&lt;Author&gt;Payne&lt;/Author&gt;&lt;Year&gt;2013&lt;/Year&gt;&lt;RecNum&gt;1138&lt;/RecNum&gt;&lt;DisplayText&gt;(2013)&lt;/DisplayText&gt;&lt;record&gt;&lt;rec-number&gt;1138&lt;/rec-number&gt;&lt;foreign-keys&gt;&lt;key app="EN" db-id="9zxtfvd0irtvtve25zspxewc90dz9t2dtfew" timestamp="1447191975"&gt;1138&lt;/key&gt;&lt;/foreign-keys&gt;&lt;ref-type name="Web Page"&gt;12&lt;/ref-type&gt;&lt;contributors&gt;&lt;authors&gt;&lt;author&gt;Payne, J.&lt;/author&gt;&lt;author&gt;Moustahfid, H.&lt;/author&gt;&lt;author&gt;Mayorga, E.&lt;/author&gt;&lt;author&gt;Branton, R.&lt;/author&gt;&lt;author&gt;Mihoff, M.&lt;/author&gt;&lt;author&gt;Bajona, L.&lt;/author&gt;&lt;/authors&gt;&lt;/contributors&gt;&lt;titles&gt;&lt;title&gt;A metadata convention for animal acoustic telemetry data&lt;/title&gt;&lt;/titles&gt;&lt;dates&gt;&lt;year&gt;2013&lt;/year&gt;&lt;/dates&gt;&lt;urls&gt;&lt;related-urls&gt;&lt;url&gt;http://ioostech.googlecode.com/files/AAT%20Metadata%20Convention%20v1.2.pdf&lt;/url&gt;&lt;/related-urls&gt;&lt;/urls&gt;&lt;/record&gt;&lt;/Cite&gt;&lt;/EndNote&gt;</w:instrText>
      </w:r>
      <w:r w:rsidR="000B68D6">
        <w:rPr>
          <w:bCs/>
          <w:lang w:val="en-US"/>
        </w:rPr>
        <w:fldChar w:fldCharType="separate"/>
      </w:r>
      <w:r w:rsidR="000B68D6">
        <w:rPr>
          <w:bCs/>
          <w:noProof/>
          <w:lang w:val="en-US"/>
        </w:rPr>
        <w:t>(2013)</w:t>
      </w:r>
      <w:r w:rsidR="000B68D6">
        <w:rPr>
          <w:bCs/>
          <w:lang w:val="en-US"/>
        </w:rPr>
        <w:fldChar w:fldCharType="end"/>
      </w:r>
      <w:r w:rsidR="001A43F8">
        <w:rPr>
          <w:bCs/>
          <w:lang w:val="en-US"/>
        </w:rPr>
        <w:t>.</w:t>
      </w:r>
      <w:r w:rsidR="00C224B7">
        <w:rPr>
          <w:bCs/>
          <w:lang w:val="en-US"/>
        </w:rPr>
        <w:t xml:space="preserve"> The proposed tables were designed using the PostgreSQL database language and the PostGIS extension to convert longitude/latitude coordinates into geometries; </w:t>
      </w:r>
      <w:r w:rsidR="006C6B2A">
        <w:rPr>
          <w:bCs/>
          <w:lang w:val="en-US"/>
        </w:rPr>
        <w:t xml:space="preserve">these </w:t>
      </w:r>
      <w:r w:rsidR="00C224B7">
        <w:rPr>
          <w:bCs/>
          <w:lang w:val="en-US"/>
        </w:rPr>
        <w:t xml:space="preserve">PostgreSQL </w:t>
      </w:r>
      <w:r w:rsidR="006C6B2A">
        <w:rPr>
          <w:bCs/>
          <w:lang w:val="en-US"/>
        </w:rPr>
        <w:t>queries</w:t>
      </w:r>
      <w:r w:rsidR="009E1436">
        <w:rPr>
          <w:bCs/>
          <w:lang w:val="en-US"/>
        </w:rPr>
        <w:t>, along with other documents relevant to this standard</w:t>
      </w:r>
      <w:r w:rsidR="00EE618F">
        <w:rPr>
          <w:bCs/>
          <w:lang w:val="en-US"/>
        </w:rPr>
        <w:t xml:space="preserve"> and sample code to ingest metadata</w:t>
      </w:r>
      <w:r w:rsidR="009E1436">
        <w:rPr>
          <w:bCs/>
          <w:lang w:val="en-US"/>
        </w:rPr>
        <w:t>,</w:t>
      </w:r>
      <w:r w:rsidR="006C6B2A">
        <w:rPr>
          <w:bCs/>
          <w:lang w:val="en-US"/>
        </w:rPr>
        <w:t xml:space="preserve"> are </w:t>
      </w:r>
      <w:r w:rsidR="00C224B7">
        <w:rPr>
          <w:bCs/>
          <w:lang w:val="en-US"/>
        </w:rPr>
        <w:t>available at</w:t>
      </w:r>
      <w:r w:rsidR="006C6B2A">
        <w:rPr>
          <w:bCs/>
          <w:lang w:val="en-US"/>
        </w:rPr>
        <w:t xml:space="preserve"> the following URL:</w:t>
      </w:r>
    </w:p>
    <w:p w14:paraId="07F5BFD5" w14:textId="5A488089" w:rsidR="00FF049C" w:rsidRPr="002001B5" w:rsidRDefault="009E1436" w:rsidP="00943854">
      <w:pPr>
        <w:rPr>
          <w:bCs/>
          <w:sz w:val="22"/>
          <w:szCs w:val="22"/>
          <w:lang w:val="en-US"/>
        </w:rPr>
      </w:pPr>
      <w:hyperlink r:id="rId8" w:history="1">
        <w:r w:rsidRPr="002001B5">
          <w:rPr>
            <w:rStyle w:val="Hyperlink"/>
            <w:bCs/>
            <w:sz w:val="22"/>
            <w:szCs w:val="22"/>
            <w:lang w:val="en-US"/>
          </w:rPr>
          <w:t>https://github.com/xhoenner/biologging_data-sharing/tree/master/</w:t>
        </w:r>
      </w:hyperlink>
      <w:r w:rsidR="006C6B2A">
        <w:rPr>
          <w:bCs/>
          <w:sz w:val="22"/>
          <w:szCs w:val="22"/>
          <w:lang w:val="en-US"/>
        </w:rPr>
        <w:t>.</w:t>
      </w:r>
    </w:p>
    <w:p w14:paraId="32F015D5" w14:textId="47AA0531" w:rsidR="002B00D5" w:rsidRDefault="002B00D5">
      <w:pPr>
        <w:rPr>
          <w:lang w:val="en-US"/>
        </w:rPr>
      </w:pPr>
    </w:p>
    <w:p w14:paraId="19CB79C4" w14:textId="623F0F56" w:rsidR="007779D9" w:rsidRDefault="002E431A" w:rsidP="00A51833">
      <w:pPr>
        <w:pStyle w:val="Heading1"/>
        <w:rPr>
          <w:lang w:val="en-US"/>
        </w:rPr>
      </w:pPr>
      <w:bookmarkStart w:id="1" w:name="_Toc311191982"/>
      <w:r>
        <w:rPr>
          <w:lang w:val="en-US"/>
        </w:rPr>
        <w:t xml:space="preserve">2. </w:t>
      </w:r>
      <w:r w:rsidR="00A51833">
        <w:rPr>
          <w:lang w:val="en-US"/>
        </w:rPr>
        <w:t>Database schema design</w:t>
      </w:r>
      <w:bookmarkStart w:id="2" w:name="_GoBack"/>
      <w:bookmarkEnd w:id="1"/>
      <w:bookmarkEnd w:id="2"/>
    </w:p>
    <w:p w14:paraId="394EADF4" w14:textId="7BA81FE4" w:rsidR="005F5CB8" w:rsidRDefault="00A51833">
      <w:pPr>
        <w:rPr>
          <w:lang w:val="en-US"/>
        </w:rPr>
      </w:pPr>
      <w:r>
        <w:rPr>
          <w:lang w:val="en-US"/>
        </w:rPr>
        <w:t>We propose that all metadata</w:t>
      </w:r>
      <w:r w:rsidR="00D717A3">
        <w:rPr>
          <w:lang w:val="en-US"/>
        </w:rPr>
        <w:t>, the equivalent of</w:t>
      </w:r>
      <w:r w:rsidR="00D717A3">
        <w:rPr>
          <w:i/>
          <w:lang w:val="en-US"/>
        </w:rPr>
        <w:t xml:space="preserve"> </w:t>
      </w:r>
      <w:r w:rsidR="00D717A3">
        <w:rPr>
          <w:lang w:val="en-US"/>
        </w:rPr>
        <w:t xml:space="preserve">NetCDF’s global attributes, </w:t>
      </w:r>
      <w:r>
        <w:rPr>
          <w:lang w:val="en-US"/>
        </w:rPr>
        <w:t xml:space="preserve">should be </w:t>
      </w:r>
      <w:r w:rsidR="00D717A3">
        <w:rPr>
          <w:lang w:val="en-US"/>
        </w:rPr>
        <w:t xml:space="preserve">stored </w:t>
      </w:r>
      <w:r>
        <w:rPr>
          <w:lang w:val="en-US"/>
        </w:rPr>
        <w:t xml:space="preserve">within </w:t>
      </w:r>
      <w:r w:rsidR="00D717A3">
        <w:rPr>
          <w:lang w:val="en-US"/>
        </w:rPr>
        <w:t xml:space="preserve">12 </w:t>
      </w:r>
      <w:r>
        <w:rPr>
          <w:lang w:val="en-US"/>
        </w:rPr>
        <w:t xml:space="preserve">different tables </w:t>
      </w:r>
      <w:r w:rsidR="00E54D33">
        <w:rPr>
          <w:lang w:val="en-US"/>
        </w:rPr>
        <w:t xml:space="preserve">detailed </w:t>
      </w:r>
      <w:r w:rsidR="00747CC4">
        <w:rPr>
          <w:lang w:val="en-US"/>
        </w:rPr>
        <w:t>below</w:t>
      </w:r>
      <w:r w:rsidR="008173D7">
        <w:rPr>
          <w:lang w:val="en-US"/>
        </w:rPr>
        <w:t xml:space="preserve"> and in Section 4</w:t>
      </w:r>
      <w:r w:rsidR="002E431A">
        <w:rPr>
          <w:lang w:val="en-US"/>
        </w:rPr>
        <w:t xml:space="preserve">. </w:t>
      </w:r>
      <w:r w:rsidR="005F5CB8">
        <w:rPr>
          <w:lang w:val="en-US"/>
        </w:rPr>
        <w:t xml:space="preserve">Metadata for each variable in a dataset, commonly referred to as variable attributes in the NetCDF format, could be easily added later on if required. The present data exchange standard also includes </w:t>
      </w:r>
      <w:r w:rsidR="00566E26">
        <w:rPr>
          <w:lang w:val="en-US"/>
        </w:rPr>
        <w:t xml:space="preserve">a database structure to hold </w:t>
      </w:r>
      <w:r w:rsidR="005F5CB8">
        <w:rPr>
          <w:lang w:val="en-US"/>
        </w:rPr>
        <w:t xml:space="preserve">animal location </w:t>
      </w:r>
      <w:r w:rsidR="00566E26">
        <w:rPr>
          <w:lang w:val="en-US"/>
        </w:rPr>
        <w:t xml:space="preserve">data </w:t>
      </w:r>
      <w:r w:rsidR="005F5CB8">
        <w:rPr>
          <w:lang w:val="en-US"/>
        </w:rPr>
        <w:t xml:space="preserve">estimated from Argos, Fastloc GPS, and light levels. </w:t>
      </w:r>
      <w:r w:rsidR="00566E26">
        <w:rPr>
          <w:lang w:val="en-US"/>
        </w:rPr>
        <w:t>These animal location datasets are herein stored in three distinct tables due to additional diagnostic information inherent to each technology.</w:t>
      </w:r>
    </w:p>
    <w:p w14:paraId="77568DFC" w14:textId="77777777" w:rsidR="005F5CB8" w:rsidRDefault="005F5CB8">
      <w:pPr>
        <w:rPr>
          <w:lang w:val="en-US"/>
        </w:rPr>
      </w:pPr>
    </w:p>
    <w:p w14:paraId="2E0B2294" w14:textId="1A74365F" w:rsidR="007779D9" w:rsidRDefault="002E431A">
      <w:pPr>
        <w:rPr>
          <w:lang w:val="en-US"/>
        </w:rPr>
      </w:pPr>
      <w:r>
        <w:rPr>
          <w:lang w:val="en-US"/>
        </w:rPr>
        <w:t xml:space="preserve">Detailed field names and meanings for each database table </w:t>
      </w:r>
      <w:r w:rsidR="00747CC4">
        <w:rPr>
          <w:lang w:val="en-US"/>
        </w:rPr>
        <w:t xml:space="preserve">are </w:t>
      </w:r>
      <w:r>
        <w:rPr>
          <w:lang w:val="en-US"/>
        </w:rPr>
        <w:t xml:space="preserve">provided in section 4. Each table has (1) a primary key which constrains some fields to have a unique combination of values, and (2) a set of foreign keys which </w:t>
      </w:r>
      <w:r>
        <w:rPr>
          <w:lang w:val="en-US"/>
        </w:rPr>
        <w:lastRenderedPageBreak/>
        <w:t>allow joins between tables so that information from different tables can be extracted in a flat CSV table format.</w:t>
      </w:r>
    </w:p>
    <w:p w14:paraId="3CE81B1F" w14:textId="77777777" w:rsidR="00F029D0" w:rsidRDefault="00F029D0">
      <w:pPr>
        <w:rPr>
          <w:lang w:val="en-US"/>
        </w:rPr>
      </w:pPr>
    </w:p>
    <w:p w14:paraId="2F6552E6" w14:textId="30088A4B" w:rsidR="00F029D0" w:rsidRDefault="00F029D0" w:rsidP="002001B5">
      <w:pPr>
        <w:pStyle w:val="Heading2"/>
        <w:rPr>
          <w:lang w:val="en-US"/>
        </w:rPr>
      </w:pPr>
      <w:r>
        <w:rPr>
          <w:lang w:val="en-US"/>
        </w:rPr>
        <w:t>2.1 Metadata tables</w:t>
      </w:r>
    </w:p>
    <w:p w14:paraId="19DD76D6" w14:textId="2C75BF56" w:rsidR="00A51833" w:rsidRDefault="005F5CB8" w:rsidP="00A51833">
      <w:pPr>
        <w:pStyle w:val="ListParagraph"/>
        <w:numPr>
          <w:ilvl w:val="0"/>
          <w:numId w:val="1"/>
        </w:numPr>
        <w:rPr>
          <w:lang w:val="en-US"/>
        </w:rPr>
      </w:pPr>
      <w:hyperlink w:anchor="_Device_1" w:history="1">
        <w:r w:rsidR="00A51833" w:rsidRPr="00BD4080">
          <w:rPr>
            <w:rStyle w:val="Hyperlink"/>
            <w:b/>
            <w:lang w:val="en-US"/>
          </w:rPr>
          <w:t>Device</w:t>
        </w:r>
      </w:hyperlink>
      <w:r w:rsidR="00A51833">
        <w:rPr>
          <w:lang w:val="en-US"/>
        </w:rPr>
        <w:t xml:space="preserve">: information about each tag that has </w:t>
      </w:r>
      <w:r w:rsidR="007B6019">
        <w:rPr>
          <w:lang w:val="en-US"/>
        </w:rPr>
        <w:t xml:space="preserve">been or will </w:t>
      </w:r>
      <w:r w:rsidR="00B127DA">
        <w:rPr>
          <w:lang w:val="en-US"/>
        </w:rPr>
        <w:t xml:space="preserve">be </w:t>
      </w:r>
      <w:r w:rsidR="00A51833">
        <w:rPr>
          <w:lang w:val="en-US"/>
        </w:rPr>
        <w:t>deployed including manufacturer name</w:t>
      </w:r>
      <w:r w:rsidR="00B127DA">
        <w:rPr>
          <w:lang w:val="en-US"/>
        </w:rPr>
        <w:t xml:space="preserve"> and</w:t>
      </w:r>
      <w:r w:rsidR="00A51833">
        <w:rPr>
          <w:lang w:val="en-US"/>
        </w:rPr>
        <w:t xml:space="preserve"> model.</w:t>
      </w:r>
    </w:p>
    <w:p w14:paraId="6641A8B4" w14:textId="2C4B090E" w:rsidR="007B6019" w:rsidRDefault="00DF7997" w:rsidP="00A51833">
      <w:pPr>
        <w:pStyle w:val="ListParagraph"/>
        <w:numPr>
          <w:ilvl w:val="0"/>
          <w:numId w:val="1"/>
        </w:numPr>
        <w:rPr>
          <w:lang w:val="en-US"/>
        </w:rPr>
      </w:pPr>
      <w:hyperlink w:anchor="_Instrument_1" w:history="1">
        <w:r w:rsidR="007B6019" w:rsidRPr="002001B5">
          <w:rPr>
            <w:rStyle w:val="Hyperlink"/>
            <w:b/>
            <w:lang w:val="en-US"/>
          </w:rPr>
          <w:t>Instrument</w:t>
        </w:r>
      </w:hyperlink>
      <w:r w:rsidR="007B6019">
        <w:rPr>
          <w:lang w:val="en-US"/>
        </w:rPr>
        <w:t xml:space="preserve">: additional information about each tag, </w:t>
      </w:r>
      <w:r w:rsidR="007B6019">
        <w:rPr>
          <w:i/>
          <w:lang w:val="en-US"/>
        </w:rPr>
        <w:t xml:space="preserve">e.g. </w:t>
      </w:r>
      <w:r w:rsidR="007B6019">
        <w:rPr>
          <w:lang w:val="en-US"/>
        </w:rPr>
        <w:t>firmware/software version, tag configuration, on board sensors.</w:t>
      </w:r>
    </w:p>
    <w:p w14:paraId="2B0BBA60" w14:textId="303DF6A7" w:rsidR="007B6019" w:rsidRDefault="00B127DA" w:rsidP="00A51833">
      <w:pPr>
        <w:pStyle w:val="ListParagraph"/>
        <w:numPr>
          <w:ilvl w:val="0"/>
          <w:numId w:val="1"/>
        </w:numPr>
        <w:rPr>
          <w:lang w:val="en-US"/>
        </w:rPr>
      </w:pPr>
      <w:hyperlink w:anchor="_Surgery_1" w:history="1">
        <w:r w:rsidR="007B6019" w:rsidRPr="002001B5">
          <w:rPr>
            <w:rStyle w:val="Hyperlink"/>
            <w:b/>
            <w:lang w:val="en-US"/>
          </w:rPr>
          <w:t>Surgery</w:t>
        </w:r>
      </w:hyperlink>
      <w:r w:rsidR="007B6019">
        <w:rPr>
          <w:lang w:val="en-US"/>
        </w:rPr>
        <w:t>: specifies which tag was deployed as part of an animal release and how. This is an intermediate table between device and animal_release which allows multiple tag deployments on a single animal.</w:t>
      </w:r>
    </w:p>
    <w:p w14:paraId="36B79F24" w14:textId="36632E8C" w:rsidR="008D4059" w:rsidRDefault="00DD004A" w:rsidP="008D4059">
      <w:pPr>
        <w:pStyle w:val="ListParagraph"/>
        <w:numPr>
          <w:ilvl w:val="0"/>
          <w:numId w:val="1"/>
        </w:numPr>
        <w:rPr>
          <w:lang w:val="en-US"/>
        </w:rPr>
      </w:pPr>
      <w:hyperlink w:anchor="Animal_release" w:history="1">
        <w:r w:rsidRPr="002001B5">
          <w:rPr>
            <w:rStyle w:val="Hyperlink"/>
            <w:b/>
          </w:rPr>
          <w:t>Animal release</w:t>
        </w:r>
      </w:hyperlink>
      <w:r w:rsidR="00A51833">
        <w:rPr>
          <w:lang w:val="en-US"/>
        </w:rPr>
        <w:t xml:space="preserve">: information about </w:t>
      </w:r>
      <w:r w:rsidR="007B6019">
        <w:rPr>
          <w:lang w:val="en-US"/>
        </w:rPr>
        <w:t>animal capture, release, and potential recovery</w:t>
      </w:r>
      <w:r w:rsidR="00A05C19">
        <w:rPr>
          <w:lang w:val="en-US"/>
        </w:rPr>
        <w:t>,</w:t>
      </w:r>
      <w:r w:rsidR="00A51833">
        <w:rPr>
          <w:lang w:val="en-US"/>
        </w:rPr>
        <w:t xml:space="preserve"> </w:t>
      </w:r>
      <w:r w:rsidR="00117015">
        <w:rPr>
          <w:lang w:val="en-US"/>
        </w:rPr>
        <w:t xml:space="preserve">and </w:t>
      </w:r>
      <w:r w:rsidR="00A51833">
        <w:rPr>
          <w:lang w:val="en-US"/>
        </w:rPr>
        <w:t>by whom.</w:t>
      </w:r>
    </w:p>
    <w:p w14:paraId="698D73E1" w14:textId="76E682F0" w:rsidR="00A51833" w:rsidRDefault="005F5CB8" w:rsidP="00A51833">
      <w:pPr>
        <w:pStyle w:val="ListParagraph"/>
        <w:numPr>
          <w:ilvl w:val="0"/>
          <w:numId w:val="1"/>
        </w:numPr>
        <w:rPr>
          <w:lang w:val="en-US"/>
        </w:rPr>
      </w:pPr>
      <w:hyperlink w:anchor="Animal" w:history="1">
        <w:r w:rsidR="00A51833" w:rsidRPr="00DF43CF">
          <w:rPr>
            <w:rStyle w:val="Hyperlink"/>
            <w:b/>
            <w:lang w:val="en-US"/>
          </w:rPr>
          <w:t>Animal</w:t>
        </w:r>
      </w:hyperlink>
      <w:r w:rsidR="00A51833">
        <w:rPr>
          <w:lang w:val="en-US"/>
        </w:rPr>
        <w:t xml:space="preserve">: information about each animal equipped with tags including sex, species, </w:t>
      </w:r>
      <w:r w:rsidR="00151C84">
        <w:rPr>
          <w:lang w:val="en-US"/>
        </w:rPr>
        <w:t>and age</w:t>
      </w:r>
      <w:r w:rsidR="00A51833">
        <w:rPr>
          <w:lang w:val="en-US"/>
        </w:rPr>
        <w:t>.</w:t>
      </w:r>
    </w:p>
    <w:p w14:paraId="14988E41" w14:textId="043A18AB" w:rsidR="00A51833" w:rsidRDefault="005F5CB8" w:rsidP="00A51833">
      <w:pPr>
        <w:pStyle w:val="ListParagraph"/>
        <w:numPr>
          <w:ilvl w:val="0"/>
          <w:numId w:val="1"/>
        </w:numPr>
        <w:rPr>
          <w:lang w:val="en-US"/>
        </w:rPr>
      </w:pPr>
      <w:hyperlink w:anchor="_Species_1" w:history="1">
        <w:r w:rsidR="00A51833" w:rsidRPr="00AE7E26">
          <w:rPr>
            <w:rStyle w:val="Hyperlink"/>
            <w:b/>
            <w:lang w:val="en-US"/>
          </w:rPr>
          <w:t>Species</w:t>
        </w:r>
      </w:hyperlink>
      <w:r w:rsidR="00DA5C48">
        <w:rPr>
          <w:lang w:val="en-US"/>
        </w:rPr>
        <w:t xml:space="preserve">: </w:t>
      </w:r>
      <w:r w:rsidR="00DF3F5E">
        <w:rPr>
          <w:lang w:val="en-US"/>
        </w:rPr>
        <w:t>Read only t</w:t>
      </w:r>
      <w:r w:rsidR="00DA5C48">
        <w:rPr>
          <w:lang w:val="en-US"/>
        </w:rPr>
        <w:t xml:space="preserve">able </w:t>
      </w:r>
      <w:r w:rsidR="00A51833">
        <w:rPr>
          <w:lang w:val="en-US"/>
        </w:rPr>
        <w:t xml:space="preserve">providing a </w:t>
      </w:r>
      <w:r w:rsidR="003E4007">
        <w:rPr>
          <w:lang w:val="en-US"/>
        </w:rPr>
        <w:t>list of species</w:t>
      </w:r>
      <w:r w:rsidR="00117015">
        <w:rPr>
          <w:lang w:val="en-US"/>
        </w:rPr>
        <w:t xml:space="preserve"> for users to choose from</w:t>
      </w:r>
      <w:r w:rsidR="003E4007">
        <w:rPr>
          <w:lang w:val="en-US"/>
        </w:rPr>
        <w:t xml:space="preserve">. </w:t>
      </w:r>
      <w:r w:rsidR="00747CC4">
        <w:rPr>
          <w:lang w:val="en-US"/>
        </w:rPr>
        <w:t>T</w:t>
      </w:r>
      <w:r w:rsidR="003E4007">
        <w:rPr>
          <w:lang w:val="en-US"/>
        </w:rPr>
        <w:t>his list should eventually follow a comprehensive standard approved upon by the tagging community (</w:t>
      </w:r>
      <w:r w:rsidR="003E4007">
        <w:rPr>
          <w:i/>
          <w:lang w:val="en-US"/>
        </w:rPr>
        <w:t xml:space="preserve">e.g. </w:t>
      </w:r>
      <w:r w:rsidR="003E4007">
        <w:rPr>
          <w:lang w:val="en-US"/>
        </w:rPr>
        <w:t xml:space="preserve">WoRMS for marine species, </w:t>
      </w:r>
      <w:hyperlink r:id="rId9" w:history="1">
        <w:r w:rsidR="003E4007" w:rsidRPr="006C34F5">
          <w:rPr>
            <w:rStyle w:val="Hyperlink"/>
            <w:lang w:val="en-US"/>
          </w:rPr>
          <w:t>http://www.marinespecies.org/</w:t>
        </w:r>
      </w:hyperlink>
      <w:r w:rsidR="003E4007">
        <w:rPr>
          <w:lang w:val="en-US"/>
        </w:rPr>
        <w:t>).</w:t>
      </w:r>
    </w:p>
    <w:p w14:paraId="27B4FD7E" w14:textId="5718CE24" w:rsidR="003E4007" w:rsidRDefault="005F5CB8" w:rsidP="00A51833">
      <w:pPr>
        <w:pStyle w:val="ListParagraph"/>
        <w:numPr>
          <w:ilvl w:val="0"/>
          <w:numId w:val="1"/>
        </w:numPr>
        <w:rPr>
          <w:lang w:val="en-US"/>
        </w:rPr>
      </w:pPr>
      <w:hyperlink w:anchor="Animal_measurement" w:history="1">
        <w:r w:rsidR="003E4007" w:rsidRPr="00DA5C48">
          <w:rPr>
            <w:rStyle w:val="Hyperlink"/>
            <w:b/>
            <w:lang w:val="en-US"/>
          </w:rPr>
          <w:t>Animal measurement</w:t>
        </w:r>
      </w:hyperlink>
      <w:r w:rsidR="003E4007">
        <w:rPr>
          <w:lang w:val="en-US"/>
        </w:rPr>
        <w:t xml:space="preserve">: lists all the </w:t>
      </w:r>
      <w:r w:rsidR="00747CC4">
        <w:rPr>
          <w:lang w:val="en-US"/>
        </w:rPr>
        <w:t xml:space="preserve">morphological </w:t>
      </w:r>
      <w:r w:rsidR="003E4007">
        <w:rPr>
          <w:lang w:val="en-US"/>
        </w:rPr>
        <w:t xml:space="preserve">measurements </w:t>
      </w:r>
      <w:r w:rsidR="00747CC4">
        <w:rPr>
          <w:lang w:val="en-US"/>
        </w:rPr>
        <w:t xml:space="preserve">taken </w:t>
      </w:r>
      <w:r w:rsidR="003E4007">
        <w:rPr>
          <w:lang w:val="en-US"/>
        </w:rPr>
        <w:t>for each tagged animal.</w:t>
      </w:r>
    </w:p>
    <w:p w14:paraId="6AC1D60F" w14:textId="43D1114B" w:rsidR="008D4059" w:rsidRDefault="005F5CB8" w:rsidP="00A51833">
      <w:pPr>
        <w:pStyle w:val="ListParagraph"/>
        <w:numPr>
          <w:ilvl w:val="0"/>
          <w:numId w:val="1"/>
        </w:numPr>
        <w:rPr>
          <w:lang w:val="en-US"/>
        </w:rPr>
      </w:pPr>
      <w:hyperlink w:anchor="Project" w:history="1">
        <w:r w:rsidR="008D4059" w:rsidRPr="00AD6C59">
          <w:rPr>
            <w:rStyle w:val="Hyperlink"/>
            <w:b/>
            <w:lang w:val="en-US"/>
          </w:rPr>
          <w:t>Project</w:t>
        </w:r>
      </w:hyperlink>
      <w:r w:rsidR="008D4059" w:rsidRPr="008D4059">
        <w:rPr>
          <w:lang w:val="en-US"/>
        </w:rPr>
        <w:t>:</w:t>
      </w:r>
      <w:r w:rsidR="008D4059">
        <w:rPr>
          <w:lang w:val="en-US"/>
        </w:rPr>
        <w:t xml:space="preserve"> information on tagging projects</w:t>
      </w:r>
      <w:r w:rsidR="00F029D0">
        <w:rPr>
          <w:lang w:val="en-US"/>
        </w:rPr>
        <w:t xml:space="preserve"> (</w:t>
      </w:r>
      <w:r w:rsidR="00F029D0">
        <w:rPr>
          <w:i/>
          <w:lang w:val="en-US"/>
        </w:rPr>
        <w:t xml:space="preserve">e.g. </w:t>
      </w:r>
      <w:r w:rsidR="00F029D0">
        <w:rPr>
          <w:lang w:val="en-US"/>
        </w:rPr>
        <w:t>abstract, distribution statement)</w:t>
      </w:r>
      <w:r w:rsidR="008D4059">
        <w:rPr>
          <w:lang w:val="en-US"/>
        </w:rPr>
        <w:t xml:space="preserve">, </w:t>
      </w:r>
      <w:r w:rsidR="00F029D0">
        <w:rPr>
          <w:lang w:val="en-US"/>
        </w:rPr>
        <w:t xml:space="preserve">and </w:t>
      </w:r>
      <w:r w:rsidR="008D4059">
        <w:rPr>
          <w:lang w:val="en-US"/>
        </w:rPr>
        <w:t>which data center hosts their data</w:t>
      </w:r>
      <w:r w:rsidR="00F029D0">
        <w:rPr>
          <w:lang w:val="en-US"/>
        </w:rPr>
        <w:t xml:space="preserve"> (if any)</w:t>
      </w:r>
      <w:r w:rsidR="008D4059">
        <w:rPr>
          <w:lang w:val="en-US"/>
        </w:rPr>
        <w:t>.</w:t>
      </w:r>
    </w:p>
    <w:p w14:paraId="20DBE656" w14:textId="45C05593" w:rsidR="008D4059" w:rsidRDefault="005F5CB8" w:rsidP="00A51833">
      <w:pPr>
        <w:pStyle w:val="ListParagraph"/>
        <w:numPr>
          <w:ilvl w:val="0"/>
          <w:numId w:val="1"/>
        </w:numPr>
        <w:rPr>
          <w:lang w:val="en-US"/>
        </w:rPr>
      </w:pPr>
      <w:hyperlink w:anchor="Data_center" w:history="1">
        <w:r w:rsidR="008D4059" w:rsidRPr="00B10202">
          <w:rPr>
            <w:rStyle w:val="Hyperlink"/>
            <w:b/>
            <w:lang w:val="en-US"/>
          </w:rPr>
          <w:t>Data center</w:t>
        </w:r>
      </w:hyperlink>
      <w:r w:rsidR="008D4059">
        <w:rPr>
          <w:lang w:val="en-US"/>
        </w:rPr>
        <w:t>: name and attributes of each data center.</w:t>
      </w:r>
    </w:p>
    <w:p w14:paraId="7912C718" w14:textId="791ACBB5" w:rsidR="008D4059" w:rsidRDefault="005F5CB8" w:rsidP="00A51833">
      <w:pPr>
        <w:pStyle w:val="ListParagraph"/>
        <w:numPr>
          <w:ilvl w:val="0"/>
          <w:numId w:val="1"/>
        </w:numPr>
        <w:rPr>
          <w:lang w:val="en-US"/>
        </w:rPr>
      </w:pPr>
      <w:hyperlink w:anchor="_User_1" w:history="1">
        <w:r w:rsidR="008D4059" w:rsidRPr="00E11D33">
          <w:rPr>
            <w:rStyle w:val="Hyperlink"/>
            <w:b/>
            <w:lang w:val="en-US"/>
          </w:rPr>
          <w:t>User</w:t>
        </w:r>
      </w:hyperlink>
      <w:r w:rsidR="00280B9E">
        <w:rPr>
          <w:rStyle w:val="Hyperlink"/>
          <w:b/>
          <w:lang w:val="en-US"/>
        </w:rPr>
        <w:t>s</w:t>
      </w:r>
      <w:r w:rsidR="008D4059">
        <w:rPr>
          <w:lang w:val="en-US"/>
        </w:rPr>
        <w:t>: name</w:t>
      </w:r>
      <w:r w:rsidR="00AE490E">
        <w:rPr>
          <w:lang w:val="en-US"/>
        </w:rPr>
        <w:t>s</w:t>
      </w:r>
      <w:r w:rsidR="008D4059">
        <w:rPr>
          <w:lang w:val="en-US"/>
        </w:rPr>
        <w:t xml:space="preserve"> and contact details of people involved in tagging project</w:t>
      </w:r>
      <w:r w:rsidR="00AE490E">
        <w:rPr>
          <w:lang w:val="en-US"/>
        </w:rPr>
        <w:t>s or data centers</w:t>
      </w:r>
      <w:r w:rsidR="008D4059">
        <w:rPr>
          <w:lang w:val="en-US"/>
        </w:rPr>
        <w:t>.</w:t>
      </w:r>
    </w:p>
    <w:p w14:paraId="0A2AD5F6" w14:textId="0E7253D4" w:rsidR="00280B9E" w:rsidRPr="00280B9E" w:rsidRDefault="005F5CB8" w:rsidP="00280B9E">
      <w:pPr>
        <w:pStyle w:val="ListParagraph"/>
        <w:numPr>
          <w:ilvl w:val="0"/>
          <w:numId w:val="1"/>
        </w:numPr>
        <w:rPr>
          <w:lang w:val="en-US"/>
        </w:rPr>
      </w:pPr>
      <w:hyperlink w:anchor="Project_role" w:history="1">
        <w:r w:rsidR="00280B9E" w:rsidRPr="0060004A">
          <w:rPr>
            <w:rStyle w:val="Hyperlink"/>
            <w:b/>
            <w:lang w:val="en-US"/>
          </w:rPr>
          <w:t>Project role</w:t>
        </w:r>
      </w:hyperlink>
      <w:r w:rsidR="00280B9E">
        <w:rPr>
          <w:lang w:val="en-US"/>
        </w:rPr>
        <w:t>: mapping table between the project and users tables.</w:t>
      </w:r>
    </w:p>
    <w:p w14:paraId="4F3DF5AF" w14:textId="6CEF7FCC" w:rsidR="00A059F7" w:rsidRDefault="005F5CB8" w:rsidP="00A059F7">
      <w:pPr>
        <w:pStyle w:val="ListParagraph"/>
        <w:numPr>
          <w:ilvl w:val="0"/>
          <w:numId w:val="1"/>
        </w:numPr>
        <w:rPr>
          <w:lang w:val="en-US"/>
        </w:rPr>
      </w:pPr>
      <w:hyperlink w:anchor="_Organisation_1" w:history="1">
        <w:r w:rsidR="008D4059" w:rsidRPr="00AE490E">
          <w:rPr>
            <w:rStyle w:val="Hyperlink"/>
            <w:b/>
            <w:lang w:val="en-US"/>
          </w:rPr>
          <w:t>Organisation</w:t>
        </w:r>
      </w:hyperlink>
      <w:r w:rsidR="008D4059">
        <w:rPr>
          <w:lang w:val="en-US"/>
        </w:rPr>
        <w:t>: information about institutions users belong to.</w:t>
      </w:r>
    </w:p>
    <w:p w14:paraId="52AE1F16" w14:textId="77777777" w:rsidR="00F029D0" w:rsidRDefault="00F029D0" w:rsidP="002001B5">
      <w:pPr>
        <w:rPr>
          <w:lang w:val="en-US"/>
        </w:rPr>
      </w:pPr>
    </w:p>
    <w:p w14:paraId="1D65103F" w14:textId="492D00A7" w:rsidR="00F029D0" w:rsidRDefault="00F029D0" w:rsidP="002001B5">
      <w:pPr>
        <w:pStyle w:val="Heading2"/>
        <w:rPr>
          <w:lang w:val="en-US"/>
        </w:rPr>
      </w:pPr>
      <w:r>
        <w:rPr>
          <w:lang w:val="en-US"/>
        </w:rPr>
        <w:t>2.2 Data tables</w:t>
      </w:r>
    </w:p>
    <w:p w14:paraId="614694EB" w14:textId="0E68C9CF" w:rsidR="00F029D0" w:rsidRDefault="00955EFB" w:rsidP="002001B5">
      <w:pPr>
        <w:pStyle w:val="ListParagraph"/>
        <w:numPr>
          <w:ilvl w:val="0"/>
          <w:numId w:val="3"/>
        </w:numPr>
      </w:pPr>
      <w:hyperlink w:anchor="GPS_locations" w:history="1">
        <w:r w:rsidR="008215CC" w:rsidRPr="002001B5">
          <w:rPr>
            <w:rStyle w:val="Hyperlink"/>
            <w:b/>
          </w:rPr>
          <w:t>GPS locations</w:t>
        </w:r>
      </w:hyperlink>
      <w:r w:rsidR="00F029D0">
        <w:t xml:space="preserve">: </w:t>
      </w:r>
      <w:r w:rsidR="008215CC">
        <w:t>animal location data and diagnostic information obtained using the Fastloc GPS technology.</w:t>
      </w:r>
    </w:p>
    <w:p w14:paraId="5B5605A9" w14:textId="254DAB90" w:rsidR="008215CC" w:rsidRDefault="00955EFB" w:rsidP="008215CC">
      <w:pPr>
        <w:pStyle w:val="ListParagraph"/>
        <w:numPr>
          <w:ilvl w:val="0"/>
          <w:numId w:val="3"/>
        </w:numPr>
      </w:pPr>
      <w:hyperlink w:anchor="Argos_locations" w:history="1">
        <w:r w:rsidR="008215CC" w:rsidRPr="002001B5">
          <w:rPr>
            <w:rStyle w:val="Hyperlink"/>
            <w:b/>
          </w:rPr>
          <w:t>Argos locations</w:t>
        </w:r>
      </w:hyperlink>
      <w:r w:rsidR="008215CC">
        <w:t>: animal location data and diagnostic information obtained using the Argos technology.</w:t>
      </w:r>
    </w:p>
    <w:p w14:paraId="763EF975" w14:textId="004FA171" w:rsidR="008215CC" w:rsidRPr="002001B5" w:rsidRDefault="00633BE8" w:rsidP="002001B5">
      <w:pPr>
        <w:pStyle w:val="ListParagraph"/>
        <w:numPr>
          <w:ilvl w:val="0"/>
          <w:numId w:val="3"/>
        </w:numPr>
      </w:pPr>
      <w:hyperlink w:anchor="GLS_locations" w:history="1">
        <w:r w:rsidR="008215CC" w:rsidRPr="002001B5">
          <w:rPr>
            <w:rStyle w:val="Hyperlink"/>
            <w:b/>
          </w:rPr>
          <w:t>GLS locations</w:t>
        </w:r>
      </w:hyperlink>
      <w:r w:rsidR="008215CC">
        <w:t>: animal location data obtained using light level sensor tags.</w:t>
      </w:r>
    </w:p>
    <w:p w14:paraId="5CBED3DA" w14:textId="283C3D6C" w:rsidR="007779D9" w:rsidRDefault="002E431A" w:rsidP="00A51833">
      <w:pPr>
        <w:pStyle w:val="Heading1"/>
        <w:rPr>
          <w:lang w:val="en-US"/>
        </w:rPr>
      </w:pPr>
      <w:bookmarkStart w:id="3" w:name="_Toc311191983"/>
      <w:r>
        <w:rPr>
          <w:lang w:val="en-US"/>
        </w:rPr>
        <w:t xml:space="preserve">3. </w:t>
      </w:r>
      <w:r w:rsidR="007779D9">
        <w:rPr>
          <w:lang w:val="en-US"/>
        </w:rPr>
        <w:t>Discussion</w:t>
      </w:r>
      <w:bookmarkEnd w:id="3"/>
    </w:p>
    <w:p w14:paraId="4DEB9871" w14:textId="5CBCF24C" w:rsidR="009E1436" w:rsidRPr="009E1436" w:rsidRDefault="009E1436" w:rsidP="002001B5">
      <w:pPr>
        <w:rPr>
          <w:bCs/>
        </w:rPr>
      </w:pPr>
      <w:r>
        <w:rPr>
          <w:bCs/>
          <w:lang w:val="en-US"/>
        </w:rPr>
        <w:t xml:space="preserve">To support the </w:t>
      </w:r>
      <w:r w:rsidR="00FD3093">
        <w:rPr>
          <w:bCs/>
          <w:lang w:val="en-US"/>
        </w:rPr>
        <w:t xml:space="preserve">relational </w:t>
      </w:r>
      <w:r>
        <w:rPr>
          <w:bCs/>
          <w:lang w:val="en-US"/>
        </w:rPr>
        <w:t>database tables de</w:t>
      </w:r>
      <w:r w:rsidR="00FD3093">
        <w:rPr>
          <w:bCs/>
          <w:lang w:val="en-US"/>
        </w:rPr>
        <w:t xml:space="preserve">scribed above we propose that a web application be developed to provide an interface </w:t>
      </w:r>
      <w:r w:rsidRPr="009E1436">
        <w:rPr>
          <w:bCs/>
        </w:rPr>
        <w:t>for users to enter metadata, upload data, and search, filter and download data.</w:t>
      </w:r>
      <w:r w:rsidR="00FD3093">
        <w:rPr>
          <w:bCs/>
        </w:rPr>
        <w:t xml:space="preserve"> </w:t>
      </w:r>
      <w:r w:rsidR="009909FE">
        <w:rPr>
          <w:bCs/>
        </w:rPr>
        <w:t xml:space="preserve">Such a web application could re-use the existing infrastructure of the </w:t>
      </w:r>
      <w:r w:rsidR="009909FE" w:rsidRPr="009E1436">
        <w:rPr>
          <w:bCs/>
        </w:rPr>
        <w:t xml:space="preserve">AATAMS </w:t>
      </w:r>
      <w:r w:rsidR="009909FE">
        <w:rPr>
          <w:bCs/>
        </w:rPr>
        <w:t>graphical user</w:t>
      </w:r>
      <w:r w:rsidR="009909FE" w:rsidRPr="009E1436">
        <w:rPr>
          <w:bCs/>
        </w:rPr>
        <w:t xml:space="preserve"> interface (</w:t>
      </w:r>
      <w:hyperlink r:id="rId10" w:history="1">
        <w:r w:rsidR="009909FE" w:rsidRPr="009E1436">
          <w:rPr>
            <w:rStyle w:val="Hyperlink"/>
            <w:bCs/>
          </w:rPr>
          <w:t>https://github.com/aodn/aatams/</w:t>
        </w:r>
      </w:hyperlink>
      <w:r w:rsidR="009909FE" w:rsidRPr="009E1436">
        <w:rPr>
          <w:bCs/>
        </w:rPr>
        <w:t>)</w:t>
      </w:r>
      <w:r w:rsidR="00F33C89">
        <w:rPr>
          <w:bCs/>
        </w:rPr>
        <w:t xml:space="preserve"> that IMOS has set up for the Austral</w:t>
      </w:r>
      <w:r w:rsidR="00517B38">
        <w:rPr>
          <w:bCs/>
        </w:rPr>
        <w:t>ian acoustic telemetry community</w:t>
      </w:r>
      <w:r w:rsidR="00F33C89">
        <w:rPr>
          <w:bCs/>
        </w:rPr>
        <w:t>.</w:t>
      </w:r>
    </w:p>
    <w:p w14:paraId="0E259BA7" w14:textId="77777777" w:rsidR="00D8214A" w:rsidRDefault="00D8214A">
      <w:pPr>
        <w:rPr>
          <w:lang w:val="en-US"/>
        </w:rPr>
      </w:pPr>
    </w:p>
    <w:p w14:paraId="51C5C286" w14:textId="4D35BF45" w:rsidR="002E431A" w:rsidRPr="006556D4" w:rsidRDefault="00D8214A" w:rsidP="002001B5">
      <w:pPr>
        <w:rPr>
          <w:lang w:val="en-US"/>
        </w:rPr>
        <w:sectPr w:rsidR="002E431A" w:rsidRPr="006556D4" w:rsidSect="00D060E2">
          <w:footerReference w:type="even" r:id="rId11"/>
          <w:footerReference w:type="default" r:id="rId12"/>
          <w:pgSz w:w="11900" w:h="16840"/>
          <w:pgMar w:top="1440" w:right="1800" w:bottom="1440" w:left="1800" w:header="708" w:footer="708" w:gutter="0"/>
          <w:pgNumType w:start="0"/>
          <w:cols w:space="708"/>
          <w:titlePg/>
          <w:docGrid w:linePitch="360"/>
        </w:sectPr>
      </w:pPr>
      <w:r>
        <w:rPr>
          <w:lang w:val="en-US"/>
        </w:rPr>
        <w:t xml:space="preserve">We have created a </w:t>
      </w:r>
      <w:hyperlink r:id="rId13" w:history="1">
        <w:r w:rsidRPr="00D8214A">
          <w:rPr>
            <w:rStyle w:val="Hyperlink"/>
            <w:lang w:val="en-US"/>
          </w:rPr>
          <w:t>Github repository</w:t>
        </w:r>
      </w:hyperlink>
      <w:r w:rsidR="006556D4">
        <w:rPr>
          <w:lang w:val="en-US"/>
        </w:rPr>
        <w:t xml:space="preserve"> for </w:t>
      </w:r>
      <w:r>
        <w:rPr>
          <w:lang w:val="en-US"/>
        </w:rPr>
        <w:t>people willing to contribute to the present data exchange standard document and underlying PostgreSQL code</w:t>
      </w:r>
      <w:r w:rsidR="006556D4">
        <w:rPr>
          <w:lang w:val="en-US"/>
        </w:rPr>
        <w:t>.</w:t>
      </w:r>
      <w:r>
        <w:rPr>
          <w:lang w:val="en-US"/>
        </w:rPr>
        <w:t xml:space="preserve"> </w:t>
      </w:r>
      <w:r w:rsidRPr="002001B5">
        <w:rPr>
          <w:bCs/>
        </w:rPr>
        <w:t>GitHub</w:t>
      </w:r>
      <w:r w:rsidRPr="002001B5">
        <w:t> </w:t>
      </w:r>
      <w:r w:rsidRPr="00D8214A">
        <w:t>is a web-based </w:t>
      </w:r>
      <w:r w:rsidRPr="002001B5">
        <w:t>Git</w:t>
      </w:r>
      <w:r w:rsidRPr="00D8214A">
        <w:t> repository hosting service. It offers</w:t>
      </w:r>
      <w:r w:rsidRPr="002001B5">
        <w:t xml:space="preserve"> revision control</w:t>
      </w:r>
      <w:r w:rsidRPr="00D8214A">
        <w:t> and </w:t>
      </w:r>
      <w:r w:rsidRPr="002001B5">
        <w:t>code management</w:t>
      </w:r>
      <w:r w:rsidRPr="00D8214A">
        <w:t xml:space="preserve"> functionality</w:t>
      </w:r>
      <w:r>
        <w:t xml:space="preserve"> along with</w:t>
      </w:r>
      <w:r w:rsidRPr="00D8214A">
        <w:t xml:space="preserve"> </w:t>
      </w:r>
      <w:r w:rsidRPr="002001B5">
        <w:t>access control</w:t>
      </w:r>
      <w:r w:rsidRPr="00D8214A">
        <w:t> and several collaboration features such as </w:t>
      </w:r>
      <w:r w:rsidRPr="002001B5">
        <w:t>bug tracking</w:t>
      </w:r>
      <w:r w:rsidRPr="00D8214A">
        <w:t>, </w:t>
      </w:r>
      <w:r w:rsidRPr="002001B5">
        <w:t>feature requests</w:t>
      </w:r>
      <w:r w:rsidRPr="00D8214A">
        <w:t>, </w:t>
      </w:r>
      <w:r w:rsidRPr="002001B5">
        <w:t>task management</w:t>
      </w:r>
      <w:r w:rsidRPr="00D8214A">
        <w:t>, and </w:t>
      </w:r>
      <w:r w:rsidRPr="002001B5">
        <w:t>wikis</w:t>
      </w:r>
      <w:r w:rsidRPr="00D8214A">
        <w:t> for every project.</w:t>
      </w:r>
      <w:r w:rsidR="00D018B6">
        <w:t xml:space="preserve"> </w:t>
      </w:r>
      <w:r w:rsidR="006617D2">
        <w:rPr>
          <w:lang w:val="en-US"/>
        </w:rPr>
        <w:t>W</w:t>
      </w:r>
      <w:r w:rsidR="00D018B6">
        <w:rPr>
          <w:lang w:val="en-US"/>
        </w:rPr>
        <w:t>e suggest that Github be used</w:t>
      </w:r>
      <w:r w:rsidR="006556D4">
        <w:rPr>
          <w:lang w:val="en-US"/>
        </w:rPr>
        <w:t xml:space="preserve"> </w:t>
      </w:r>
      <w:r w:rsidR="00D018B6">
        <w:rPr>
          <w:lang w:val="en-US"/>
        </w:rPr>
        <w:t xml:space="preserve">by contributors to the data exchange standard </w:t>
      </w:r>
      <w:r w:rsidR="006556D4">
        <w:rPr>
          <w:lang w:val="en-US"/>
        </w:rPr>
        <w:t xml:space="preserve">to upload sample data files from different tag manufacturers and models so that </w:t>
      </w:r>
      <w:r w:rsidR="0052257E">
        <w:rPr>
          <w:lang w:val="en-US"/>
        </w:rPr>
        <w:t>progress</w:t>
      </w:r>
      <w:r w:rsidR="006556D4">
        <w:rPr>
          <w:lang w:val="en-US"/>
        </w:rPr>
        <w:t xml:space="preserve"> can </w:t>
      </w:r>
      <w:r w:rsidR="0052257E">
        <w:rPr>
          <w:lang w:val="en-US"/>
        </w:rPr>
        <w:t xml:space="preserve">be made towards developing a </w:t>
      </w:r>
      <w:r w:rsidR="006556D4">
        <w:rPr>
          <w:lang w:val="en-US"/>
        </w:rPr>
        <w:t xml:space="preserve">standard format to deliver </w:t>
      </w:r>
      <w:r w:rsidR="0052257E">
        <w:rPr>
          <w:lang w:val="en-US"/>
        </w:rPr>
        <w:t xml:space="preserve">other </w:t>
      </w:r>
      <w:r w:rsidR="006556D4">
        <w:rPr>
          <w:lang w:val="en-US"/>
        </w:rPr>
        <w:t>data products (</w:t>
      </w:r>
      <w:r w:rsidR="006556D4">
        <w:rPr>
          <w:i/>
          <w:lang w:val="en-US"/>
        </w:rPr>
        <w:t>e.g.</w:t>
      </w:r>
      <w:r w:rsidR="006556D4">
        <w:rPr>
          <w:lang w:val="en-US"/>
        </w:rPr>
        <w:t xml:space="preserve"> CTD profiles, TDR data).</w:t>
      </w:r>
      <w:r w:rsidR="00517B38">
        <w:rPr>
          <w:lang w:val="en-US"/>
        </w:rPr>
        <w:t xml:space="preserve"> An excellent tutorial on Git and Github can be found </w:t>
      </w:r>
      <w:hyperlink r:id="rId14" w:history="1">
        <w:r w:rsidR="00517B38" w:rsidRPr="00517B38">
          <w:rPr>
            <w:rStyle w:val="Hyperlink"/>
            <w:lang w:val="en-US"/>
          </w:rPr>
          <w:t>here</w:t>
        </w:r>
      </w:hyperlink>
      <w:r w:rsidR="00517B38">
        <w:rPr>
          <w:lang w:val="en-US"/>
        </w:rPr>
        <w:t xml:space="preserve"> and </w:t>
      </w:r>
      <w:hyperlink r:id="rId15" w:history="1">
        <w:r w:rsidR="00517B38" w:rsidRPr="00517B38">
          <w:rPr>
            <w:rStyle w:val="Hyperlink"/>
            <w:lang w:val="en-US"/>
          </w:rPr>
          <w:t>here</w:t>
        </w:r>
      </w:hyperlink>
      <w:r w:rsidR="00517B38">
        <w:rPr>
          <w:lang w:val="en-US"/>
        </w:rPr>
        <w:t>.</w:t>
      </w:r>
    </w:p>
    <w:p w14:paraId="60A95F6D" w14:textId="6B299531" w:rsidR="007779D9" w:rsidRDefault="002E431A" w:rsidP="00554E39">
      <w:pPr>
        <w:pStyle w:val="Heading1"/>
        <w:rPr>
          <w:lang w:val="en-US"/>
        </w:rPr>
      </w:pPr>
      <w:bookmarkStart w:id="4" w:name="_Toc311191984"/>
      <w:r>
        <w:rPr>
          <w:lang w:val="en-US"/>
        </w:rPr>
        <w:lastRenderedPageBreak/>
        <w:t xml:space="preserve">4. Database </w:t>
      </w:r>
      <w:r w:rsidR="00554E39">
        <w:rPr>
          <w:lang w:val="en-US"/>
        </w:rPr>
        <w:t xml:space="preserve">schema: </w:t>
      </w:r>
      <w:r>
        <w:rPr>
          <w:lang w:val="en-US"/>
        </w:rPr>
        <w:t xml:space="preserve">tables </w:t>
      </w:r>
      <w:r w:rsidR="00A059F7">
        <w:rPr>
          <w:lang w:val="en-US"/>
        </w:rPr>
        <w:t>and relationships</w:t>
      </w:r>
      <w:bookmarkEnd w:id="4"/>
    </w:p>
    <w:p w14:paraId="6FD310F8" w14:textId="6BEB75EA" w:rsidR="00A059F7" w:rsidRDefault="001D43DB" w:rsidP="002001B5">
      <w:pPr>
        <w:pStyle w:val="Heading3"/>
        <w:rPr>
          <w:lang w:val="en-US"/>
        </w:rPr>
      </w:pPr>
      <w:bookmarkStart w:id="5" w:name="_Toc311191985"/>
      <w:r>
        <w:rPr>
          <w:lang w:val="en-US"/>
        </w:rPr>
        <w:t>Schema diagram</w:t>
      </w:r>
      <w:bookmarkEnd w:id="5"/>
    </w:p>
    <w:p w14:paraId="7EC45F64" w14:textId="21F799E7" w:rsidR="00A059F7" w:rsidRDefault="00C92271">
      <w:pPr>
        <w:rPr>
          <w:lang w:val="en-US"/>
        </w:rPr>
      </w:pPr>
      <w:r>
        <w:rPr>
          <w:noProof/>
          <w:lang w:val="en-US"/>
        </w:rPr>
        <w:drawing>
          <wp:inline distT="0" distB="0" distL="0" distR="0" wp14:anchorId="0A96ABDD" wp14:editId="1E4F9505">
            <wp:extent cx="8864600" cy="3678555"/>
            <wp:effectExtent l="25400" t="25400" r="25400" b="298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1.2_MetadataTemplate_SchemaDesign.jpg"/>
                    <pic:cNvPicPr/>
                  </pic:nvPicPr>
                  <pic:blipFill>
                    <a:blip r:embed="rId16">
                      <a:extLst>
                        <a:ext uri="{28A0092B-C50C-407E-A947-70E740481C1C}">
                          <a14:useLocalDpi xmlns:a14="http://schemas.microsoft.com/office/drawing/2010/main" val="0"/>
                        </a:ext>
                      </a:extLst>
                    </a:blip>
                    <a:stretch>
                      <a:fillRect/>
                    </a:stretch>
                  </pic:blipFill>
                  <pic:spPr>
                    <a:xfrm>
                      <a:off x="0" y="0"/>
                      <a:ext cx="8864600" cy="3678555"/>
                    </a:xfrm>
                    <a:prstGeom prst="rect">
                      <a:avLst/>
                    </a:prstGeom>
                    <a:ln>
                      <a:solidFill>
                        <a:schemeClr val="tx1"/>
                      </a:solidFill>
                    </a:ln>
                  </pic:spPr>
                </pic:pic>
              </a:graphicData>
            </a:graphic>
          </wp:inline>
        </w:drawing>
      </w:r>
    </w:p>
    <w:p w14:paraId="160A5C54" w14:textId="1AC9F14A" w:rsidR="00554E39" w:rsidRDefault="00554E39">
      <w:pPr>
        <w:rPr>
          <w:lang w:val="en-US"/>
        </w:rPr>
      </w:pPr>
      <w:r>
        <w:rPr>
          <w:lang w:val="en-US"/>
        </w:rPr>
        <w:t xml:space="preserve">Figure 1: </w:t>
      </w:r>
      <w:r w:rsidR="002232AE">
        <w:rPr>
          <w:lang w:val="en-US"/>
        </w:rPr>
        <w:t>D</w:t>
      </w:r>
      <w:r w:rsidR="00683142">
        <w:rPr>
          <w:lang w:val="en-US"/>
        </w:rPr>
        <w:t xml:space="preserve">atabase schema showing the </w:t>
      </w:r>
      <w:r w:rsidR="005F7DD3">
        <w:rPr>
          <w:lang w:val="en-US"/>
        </w:rPr>
        <w:t xml:space="preserve">content </w:t>
      </w:r>
      <w:r w:rsidR="00031DD5">
        <w:rPr>
          <w:lang w:val="en-US"/>
        </w:rPr>
        <w:t xml:space="preserve">of each table </w:t>
      </w:r>
      <w:r w:rsidR="005F7DD3">
        <w:rPr>
          <w:lang w:val="en-US"/>
        </w:rPr>
        <w:t xml:space="preserve">and </w:t>
      </w:r>
      <w:r w:rsidR="00031DD5">
        <w:rPr>
          <w:lang w:val="en-US"/>
        </w:rPr>
        <w:t xml:space="preserve">their </w:t>
      </w:r>
      <w:r w:rsidR="005F7DD3">
        <w:rPr>
          <w:lang w:val="en-US"/>
        </w:rPr>
        <w:t>relationships</w:t>
      </w:r>
      <w:r>
        <w:rPr>
          <w:lang w:val="en-US"/>
        </w:rPr>
        <w:t>.</w:t>
      </w:r>
      <w:r w:rsidR="00C92271">
        <w:rPr>
          <w:lang w:val="en-US"/>
        </w:rPr>
        <w:t xml:space="preserve"> Data tables are </w:t>
      </w:r>
      <w:r w:rsidR="002C5493">
        <w:rPr>
          <w:lang w:val="en-US"/>
        </w:rPr>
        <w:t>shown in the red dashed rectangle.</w:t>
      </w:r>
      <w:r>
        <w:rPr>
          <w:lang w:val="en-US"/>
        </w:rPr>
        <w:br w:type="page"/>
      </w:r>
    </w:p>
    <w:p w14:paraId="62E7A3B8" w14:textId="6B80A747" w:rsidR="009273F9" w:rsidRDefault="009273F9" w:rsidP="002F2906">
      <w:pPr>
        <w:pStyle w:val="Heading2"/>
        <w:rPr>
          <w:lang w:val="en-US"/>
        </w:rPr>
      </w:pPr>
      <w:bookmarkStart w:id="6" w:name="_Device_1"/>
      <w:bookmarkStart w:id="7" w:name="_Toc311191986"/>
      <w:bookmarkEnd w:id="6"/>
      <w:r>
        <w:rPr>
          <w:lang w:val="en-US"/>
        </w:rPr>
        <w:lastRenderedPageBreak/>
        <w:t>4.1 Metadata tables</w:t>
      </w:r>
    </w:p>
    <w:p w14:paraId="4E485B97" w14:textId="2BF9A460" w:rsidR="00554E39" w:rsidRDefault="002F2906" w:rsidP="002001B5">
      <w:pPr>
        <w:pStyle w:val="Heading3"/>
        <w:rPr>
          <w:lang w:val="en-US"/>
        </w:rPr>
      </w:pPr>
      <w:r>
        <w:rPr>
          <w:lang w:val="en-US"/>
        </w:rPr>
        <w:t>Device</w:t>
      </w:r>
      <w:bookmarkEnd w:id="7"/>
    </w:p>
    <w:tbl>
      <w:tblPr>
        <w:tblStyle w:val="TableGrid"/>
        <w:tblW w:w="5000" w:type="pct"/>
        <w:tblLook w:val="04A0" w:firstRow="1" w:lastRow="0" w:firstColumn="1" w:lastColumn="0" w:noHBand="0" w:noVBand="1"/>
      </w:tblPr>
      <w:tblGrid>
        <w:gridCol w:w="2466"/>
        <w:gridCol w:w="6354"/>
        <w:gridCol w:w="1120"/>
        <w:gridCol w:w="1111"/>
        <w:gridCol w:w="1948"/>
        <w:gridCol w:w="1177"/>
      </w:tblGrid>
      <w:tr w:rsidR="00EA0F9A" w14:paraId="5C75B8BE" w14:textId="6BC302C1" w:rsidTr="00EA0F9A">
        <w:tc>
          <w:tcPr>
            <w:tcW w:w="5000" w:type="pct"/>
            <w:gridSpan w:val="6"/>
            <w:vAlign w:val="center"/>
          </w:tcPr>
          <w:p w14:paraId="334DA258" w14:textId="697B32FD" w:rsidR="00EA0F9A" w:rsidRPr="002F2906" w:rsidRDefault="00EA0F9A" w:rsidP="00DC3F44">
            <w:pPr>
              <w:jc w:val="center"/>
              <w:rPr>
                <w:b/>
                <w:lang w:val="en-US"/>
              </w:rPr>
            </w:pPr>
            <w:r w:rsidRPr="002F2906">
              <w:rPr>
                <w:b/>
                <w:lang w:val="en-US"/>
              </w:rPr>
              <w:t xml:space="preserve">Provides </w:t>
            </w:r>
            <w:r w:rsidR="00B127DA" w:rsidRPr="00B127DA">
              <w:rPr>
                <w:b/>
                <w:lang w:val="en-US"/>
              </w:rPr>
              <w:t xml:space="preserve">information about each tag that has been or will </w:t>
            </w:r>
            <w:r w:rsidR="00B127DA">
              <w:rPr>
                <w:b/>
                <w:lang w:val="en-US"/>
              </w:rPr>
              <w:t xml:space="preserve">be </w:t>
            </w:r>
            <w:r w:rsidR="00B127DA" w:rsidRPr="00B127DA">
              <w:rPr>
                <w:b/>
                <w:lang w:val="en-US"/>
              </w:rPr>
              <w:t>deplo</w:t>
            </w:r>
            <w:r w:rsidR="00B127DA">
              <w:rPr>
                <w:b/>
                <w:lang w:val="en-US"/>
              </w:rPr>
              <w:t>yed including manufacturer name</w:t>
            </w:r>
            <w:r w:rsidR="00B127DA" w:rsidRPr="00B127DA">
              <w:rPr>
                <w:b/>
                <w:lang w:val="en-US"/>
              </w:rPr>
              <w:t xml:space="preserve"> and model</w:t>
            </w:r>
            <w:r w:rsidRPr="002F2906">
              <w:rPr>
                <w:b/>
                <w:lang w:val="en-US"/>
              </w:rPr>
              <w:t>.</w:t>
            </w:r>
          </w:p>
        </w:tc>
      </w:tr>
      <w:tr w:rsidR="00EA0F9A" w14:paraId="526AE697" w14:textId="4459EA1A" w:rsidTr="00EA0F9A">
        <w:tc>
          <w:tcPr>
            <w:tcW w:w="5000" w:type="pct"/>
            <w:gridSpan w:val="6"/>
            <w:vAlign w:val="center"/>
          </w:tcPr>
          <w:p w14:paraId="4876C302" w14:textId="77777777" w:rsidR="00EA0F9A" w:rsidRDefault="00EA0F9A" w:rsidP="00DC3F44">
            <w:pPr>
              <w:jc w:val="center"/>
            </w:pPr>
          </w:p>
        </w:tc>
      </w:tr>
      <w:tr w:rsidR="00EA0F9A" w14:paraId="7FA52D05" w14:textId="0F23FC38" w:rsidTr="002001B5">
        <w:tc>
          <w:tcPr>
            <w:tcW w:w="870" w:type="pct"/>
            <w:vAlign w:val="center"/>
          </w:tcPr>
          <w:p w14:paraId="6A1D185A" w14:textId="1F034523" w:rsidR="00EA0F9A" w:rsidRPr="002F2906" w:rsidRDefault="00EA0F9A" w:rsidP="00DC3F44">
            <w:pPr>
              <w:jc w:val="center"/>
              <w:rPr>
                <w:i/>
              </w:rPr>
            </w:pPr>
            <w:r w:rsidRPr="002F2906">
              <w:rPr>
                <w:i/>
              </w:rPr>
              <w:t>Field name</w:t>
            </w:r>
          </w:p>
        </w:tc>
        <w:tc>
          <w:tcPr>
            <w:tcW w:w="2241" w:type="pct"/>
            <w:vAlign w:val="center"/>
          </w:tcPr>
          <w:p w14:paraId="793C2B4E" w14:textId="5B80036A" w:rsidR="00EA0F9A" w:rsidRPr="002F2906" w:rsidRDefault="00EA0F9A" w:rsidP="00DC3F44">
            <w:pPr>
              <w:jc w:val="center"/>
              <w:rPr>
                <w:i/>
              </w:rPr>
            </w:pPr>
            <w:r w:rsidRPr="002F2906">
              <w:rPr>
                <w:i/>
              </w:rPr>
              <w:t>Description</w:t>
            </w:r>
          </w:p>
        </w:tc>
        <w:tc>
          <w:tcPr>
            <w:tcW w:w="395" w:type="pct"/>
            <w:vAlign w:val="center"/>
          </w:tcPr>
          <w:p w14:paraId="14563DC9" w14:textId="0AB7AE17" w:rsidR="00EA0F9A" w:rsidRPr="002F2906" w:rsidRDefault="00EA0F9A" w:rsidP="00DC3F44">
            <w:pPr>
              <w:jc w:val="center"/>
              <w:rPr>
                <w:i/>
              </w:rPr>
            </w:pPr>
            <w:r w:rsidRPr="002F2906">
              <w:rPr>
                <w:i/>
              </w:rPr>
              <w:t>Required</w:t>
            </w:r>
          </w:p>
        </w:tc>
        <w:tc>
          <w:tcPr>
            <w:tcW w:w="392" w:type="pct"/>
            <w:vAlign w:val="center"/>
          </w:tcPr>
          <w:p w14:paraId="4B8CF19B" w14:textId="51147905" w:rsidR="00EA0F9A" w:rsidRPr="002F2906" w:rsidRDefault="00EA0F9A" w:rsidP="00DC3F44">
            <w:pPr>
              <w:jc w:val="center"/>
              <w:rPr>
                <w:i/>
              </w:rPr>
            </w:pPr>
            <w:r w:rsidRPr="002F2906">
              <w:rPr>
                <w:i/>
              </w:rPr>
              <w:t>Data type</w:t>
            </w:r>
          </w:p>
        </w:tc>
        <w:tc>
          <w:tcPr>
            <w:tcW w:w="687" w:type="pct"/>
            <w:vAlign w:val="center"/>
          </w:tcPr>
          <w:p w14:paraId="791D99E0" w14:textId="2F1E7611" w:rsidR="00EA0F9A" w:rsidRPr="002F2906" w:rsidRDefault="00EA0F9A" w:rsidP="00DC3F44">
            <w:pPr>
              <w:jc w:val="center"/>
              <w:rPr>
                <w:i/>
              </w:rPr>
            </w:pPr>
            <w:r w:rsidRPr="002F2906">
              <w:rPr>
                <w:i/>
              </w:rPr>
              <w:t>Constraints</w:t>
            </w:r>
          </w:p>
        </w:tc>
        <w:tc>
          <w:tcPr>
            <w:tcW w:w="415" w:type="pct"/>
            <w:vAlign w:val="center"/>
          </w:tcPr>
          <w:p w14:paraId="728FB7AC" w14:textId="7F5786EA" w:rsidR="00EA0F9A" w:rsidRPr="002F2906" w:rsidRDefault="00EA0F9A" w:rsidP="00EA0F9A">
            <w:pPr>
              <w:jc w:val="center"/>
              <w:rPr>
                <w:i/>
              </w:rPr>
            </w:pPr>
            <w:r>
              <w:rPr>
                <w:i/>
              </w:rPr>
              <w:t>Authority</w:t>
            </w:r>
          </w:p>
        </w:tc>
      </w:tr>
      <w:tr w:rsidR="00EA0F9A" w14:paraId="787C0488" w14:textId="0E863EB1" w:rsidTr="002001B5">
        <w:tc>
          <w:tcPr>
            <w:tcW w:w="870" w:type="pct"/>
            <w:vAlign w:val="center"/>
          </w:tcPr>
          <w:p w14:paraId="7EBD0263" w14:textId="3EA43986" w:rsidR="00EA0F9A" w:rsidRDefault="00EA0F9A" w:rsidP="00DC3F44">
            <w:pPr>
              <w:jc w:val="center"/>
            </w:pPr>
            <w:r>
              <w:t>id</w:t>
            </w:r>
          </w:p>
        </w:tc>
        <w:tc>
          <w:tcPr>
            <w:tcW w:w="2241" w:type="pct"/>
            <w:vAlign w:val="center"/>
          </w:tcPr>
          <w:p w14:paraId="34118D9F" w14:textId="0F9DC77C" w:rsidR="00EA0F9A" w:rsidRDefault="00EA0F9A" w:rsidP="00051129">
            <w:pPr>
              <w:jc w:val="center"/>
            </w:pPr>
            <w:r>
              <w:t>Device ID (unique).</w:t>
            </w:r>
          </w:p>
        </w:tc>
        <w:tc>
          <w:tcPr>
            <w:tcW w:w="395" w:type="pct"/>
            <w:vAlign w:val="center"/>
          </w:tcPr>
          <w:p w14:paraId="2072D7C4" w14:textId="0EE4CDE8" w:rsidR="00EA0F9A" w:rsidRDefault="00EA0F9A" w:rsidP="00DC3F44">
            <w:pPr>
              <w:jc w:val="center"/>
            </w:pPr>
            <w:r>
              <w:t>required</w:t>
            </w:r>
          </w:p>
        </w:tc>
        <w:tc>
          <w:tcPr>
            <w:tcW w:w="392" w:type="pct"/>
            <w:vAlign w:val="center"/>
          </w:tcPr>
          <w:p w14:paraId="70CC4D39" w14:textId="29D281EB" w:rsidR="00EA0F9A" w:rsidRDefault="00EA0F9A" w:rsidP="00DC3F44">
            <w:pPr>
              <w:jc w:val="center"/>
            </w:pPr>
            <w:r>
              <w:t>numeric</w:t>
            </w:r>
          </w:p>
        </w:tc>
        <w:tc>
          <w:tcPr>
            <w:tcW w:w="687" w:type="pct"/>
            <w:vAlign w:val="center"/>
          </w:tcPr>
          <w:p w14:paraId="68BB676F" w14:textId="6F9966B3" w:rsidR="00EA0F9A" w:rsidRDefault="00EA0F9A" w:rsidP="00051129">
            <w:pPr>
              <w:jc w:val="center"/>
            </w:pPr>
            <w:r>
              <w:t>Primary key</w:t>
            </w:r>
          </w:p>
        </w:tc>
        <w:tc>
          <w:tcPr>
            <w:tcW w:w="415" w:type="pct"/>
            <w:vAlign w:val="center"/>
          </w:tcPr>
          <w:p w14:paraId="4F1FD3DB" w14:textId="77777777" w:rsidR="00EA0F9A" w:rsidRDefault="00EA0F9A" w:rsidP="00EA0F9A">
            <w:pPr>
              <w:jc w:val="center"/>
            </w:pPr>
          </w:p>
        </w:tc>
      </w:tr>
      <w:tr w:rsidR="00EA0F9A" w14:paraId="26FF5DBF" w14:textId="130F644F" w:rsidTr="002001B5">
        <w:tc>
          <w:tcPr>
            <w:tcW w:w="870" w:type="pct"/>
            <w:vAlign w:val="center"/>
          </w:tcPr>
          <w:p w14:paraId="629ECB6A" w14:textId="70FA4795" w:rsidR="00EA0F9A" w:rsidRDefault="00EA0F9A" w:rsidP="00DC3F44">
            <w:pPr>
              <w:jc w:val="center"/>
            </w:pPr>
            <w:r>
              <w:t>tag_id</w:t>
            </w:r>
          </w:p>
        </w:tc>
        <w:tc>
          <w:tcPr>
            <w:tcW w:w="2241" w:type="pct"/>
            <w:vAlign w:val="center"/>
          </w:tcPr>
          <w:p w14:paraId="00EE9221" w14:textId="7B3BCEFB" w:rsidR="00EA0F9A" w:rsidRPr="00BF4763" w:rsidRDefault="00EA0F9A" w:rsidP="00BF4763">
            <w:pPr>
              <w:jc w:val="center"/>
              <w:rPr>
                <w:i/>
              </w:rPr>
            </w:pPr>
            <w:r>
              <w:t>Tag ID under each project (</w:t>
            </w:r>
            <w:r>
              <w:rPr>
                <w:i/>
              </w:rPr>
              <w:t xml:space="preserve">e.g. </w:t>
            </w:r>
            <w:r w:rsidRPr="00BF4763">
              <w:rPr>
                <w:bCs/>
              </w:rPr>
              <w:t>ct111-030-13</w:t>
            </w:r>
            <w:r w:rsidRPr="00BF4763">
              <w:t>)</w:t>
            </w:r>
          </w:p>
        </w:tc>
        <w:tc>
          <w:tcPr>
            <w:tcW w:w="395" w:type="pct"/>
            <w:vAlign w:val="center"/>
          </w:tcPr>
          <w:p w14:paraId="5B68AFB0" w14:textId="5D40FEFA" w:rsidR="00EA0F9A" w:rsidRDefault="00EA0F9A" w:rsidP="00DC3F44">
            <w:pPr>
              <w:jc w:val="center"/>
            </w:pPr>
            <w:r>
              <w:t>required</w:t>
            </w:r>
          </w:p>
        </w:tc>
        <w:tc>
          <w:tcPr>
            <w:tcW w:w="392" w:type="pct"/>
            <w:vAlign w:val="center"/>
          </w:tcPr>
          <w:p w14:paraId="5A28D984" w14:textId="411B6916" w:rsidR="00EA0F9A" w:rsidRDefault="00EA0F9A" w:rsidP="00DC3F44">
            <w:pPr>
              <w:jc w:val="center"/>
            </w:pPr>
            <w:r>
              <w:t>text</w:t>
            </w:r>
          </w:p>
        </w:tc>
        <w:tc>
          <w:tcPr>
            <w:tcW w:w="687" w:type="pct"/>
            <w:vAlign w:val="center"/>
          </w:tcPr>
          <w:p w14:paraId="6C2D7571" w14:textId="77777777" w:rsidR="00EA0F9A" w:rsidRDefault="00EA0F9A" w:rsidP="00DC3F44">
            <w:pPr>
              <w:jc w:val="center"/>
            </w:pPr>
          </w:p>
        </w:tc>
        <w:tc>
          <w:tcPr>
            <w:tcW w:w="415" w:type="pct"/>
            <w:vAlign w:val="center"/>
          </w:tcPr>
          <w:p w14:paraId="5087E5D1" w14:textId="77777777" w:rsidR="00EA0F9A" w:rsidRDefault="00EA0F9A" w:rsidP="00EA0F9A">
            <w:pPr>
              <w:jc w:val="center"/>
            </w:pPr>
          </w:p>
        </w:tc>
      </w:tr>
      <w:tr w:rsidR="00EA0F9A" w14:paraId="3198A6A2" w14:textId="088868D5" w:rsidTr="002001B5">
        <w:tc>
          <w:tcPr>
            <w:tcW w:w="870" w:type="pct"/>
            <w:vAlign w:val="center"/>
          </w:tcPr>
          <w:p w14:paraId="48C6D53C" w14:textId="2363908C" w:rsidR="00EA0F9A" w:rsidRDefault="00EA0F9A" w:rsidP="00DC3F44">
            <w:pPr>
              <w:jc w:val="center"/>
            </w:pPr>
            <w:r>
              <w:t>project_id</w:t>
            </w:r>
          </w:p>
        </w:tc>
        <w:tc>
          <w:tcPr>
            <w:tcW w:w="2241" w:type="pct"/>
            <w:vAlign w:val="center"/>
          </w:tcPr>
          <w:p w14:paraId="0EEF3425" w14:textId="5F690919" w:rsidR="00EA0F9A" w:rsidRDefault="00EA0F9A" w:rsidP="00C917B4">
            <w:pPr>
              <w:jc w:val="center"/>
            </w:pPr>
            <w:r>
              <w:t>Project ID.</w:t>
            </w:r>
          </w:p>
        </w:tc>
        <w:tc>
          <w:tcPr>
            <w:tcW w:w="395" w:type="pct"/>
            <w:vAlign w:val="center"/>
          </w:tcPr>
          <w:p w14:paraId="09B01EA6" w14:textId="51F9224F" w:rsidR="00EA0F9A" w:rsidRDefault="00EA0F9A" w:rsidP="00DC3F44">
            <w:pPr>
              <w:jc w:val="center"/>
            </w:pPr>
            <w:r w:rsidRPr="000775D8">
              <w:t>required</w:t>
            </w:r>
          </w:p>
        </w:tc>
        <w:tc>
          <w:tcPr>
            <w:tcW w:w="392" w:type="pct"/>
            <w:vAlign w:val="center"/>
          </w:tcPr>
          <w:p w14:paraId="44948A6A" w14:textId="4FE6FFB5" w:rsidR="00EA0F9A" w:rsidRDefault="00EA0F9A" w:rsidP="00DC3F44">
            <w:pPr>
              <w:jc w:val="center"/>
            </w:pPr>
            <w:r>
              <w:t>numeric</w:t>
            </w:r>
          </w:p>
        </w:tc>
        <w:tc>
          <w:tcPr>
            <w:tcW w:w="687" w:type="pct"/>
            <w:vAlign w:val="center"/>
          </w:tcPr>
          <w:p w14:paraId="118EE29F" w14:textId="651A294B" w:rsidR="00EA0F9A" w:rsidRDefault="00EA0F9A" w:rsidP="00DC3F44">
            <w:pPr>
              <w:jc w:val="center"/>
            </w:pPr>
            <w:r>
              <w:t>Foreign key to project table</w:t>
            </w:r>
          </w:p>
        </w:tc>
        <w:tc>
          <w:tcPr>
            <w:tcW w:w="415" w:type="pct"/>
            <w:vAlign w:val="center"/>
          </w:tcPr>
          <w:p w14:paraId="742A680D" w14:textId="77777777" w:rsidR="00EA0F9A" w:rsidRDefault="00EA0F9A" w:rsidP="00EA0F9A">
            <w:pPr>
              <w:jc w:val="center"/>
            </w:pPr>
          </w:p>
        </w:tc>
      </w:tr>
      <w:tr w:rsidR="00EA0F9A" w14:paraId="05436254" w14:textId="19E6AF2A" w:rsidTr="002001B5">
        <w:tc>
          <w:tcPr>
            <w:tcW w:w="870" w:type="pct"/>
            <w:vAlign w:val="center"/>
          </w:tcPr>
          <w:p w14:paraId="483D6985" w14:textId="2917FC47" w:rsidR="00EA0F9A" w:rsidRDefault="00EA0F9A" w:rsidP="00DC3F44">
            <w:pPr>
              <w:jc w:val="center"/>
            </w:pPr>
            <w:r>
              <w:t>device_type</w:t>
            </w:r>
          </w:p>
        </w:tc>
        <w:tc>
          <w:tcPr>
            <w:tcW w:w="2241" w:type="pct"/>
            <w:vAlign w:val="center"/>
          </w:tcPr>
          <w:p w14:paraId="7705F6E5" w14:textId="1CBDD895" w:rsidR="00EA0F9A" w:rsidRPr="00734F5F" w:rsidRDefault="00EA0F9A" w:rsidP="00DC3F44">
            <w:pPr>
              <w:jc w:val="center"/>
            </w:pPr>
            <w:r>
              <w:t>Type of device (</w:t>
            </w:r>
            <w:r>
              <w:rPr>
                <w:i/>
              </w:rPr>
              <w:t xml:space="preserve">e.g. </w:t>
            </w:r>
            <w:r>
              <w:t>archival, pop-up, satellite).</w:t>
            </w:r>
          </w:p>
        </w:tc>
        <w:tc>
          <w:tcPr>
            <w:tcW w:w="395" w:type="pct"/>
            <w:vAlign w:val="center"/>
          </w:tcPr>
          <w:p w14:paraId="3ADD9864" w14:textId="5DA6194C" w:rsidR="00EA0F9A" w:rsidRDefault="00EA0F9A" w:rsidP="00DC3F44">
            <w:pPr>
              <w:jc w:val="center"/>
            </w:pPr>
            <w:r w:rsidRPr="000775D8">
              <w:t>required</w:t>
            </w:r>
          </w:p>
        </w:tc>
        <w:tc>
          <w:tcPr>
            <w:tcW w:w="392" w:type="pct"/>
            <w:vAlign w:val="center"/>
          </w:tcPr>
          <w:p w14:paraId="622C0F11" w14:textId="5F4C3789" w:rsidR="00EA0F9A" w:rsidRDefault="00EA0F9A" w:rsidP="00DC3F44">
            <w:pPr>
              <w:jc w:val="center"/>
            </w:pPr>
            <w:r w:rsidRPr="00596EE8">
              <w:t>text</w:t>
            </w:r>
          </w:p>
        </w:tc>
        <w:tc>
          <w:tcPr>
            <w:tcW w:w="687" w:type="pct"/>
            <w:vAlign w:val="center"/>
          </w:tcPr>
          <w:p w14:paraId="4F4AD7BE" w14:textId="3D40BDE9" w:rsidR="00EA0F9A" w:rsidRDefault="00EA0F9A" w:rsidP="00AA471A">
            <w:pPr>
              <w:jc w:val="center"/>
            </w:pPr>
            <w:r>
              <w:t>Need controlled vocabulary</w:t>
            </w:r>
          </w:p>
        </w:tc>
        <w:tc>
          <w:tcPr>
            <w:tcW w:w="415" w:type="pct"/>
            <w:vAlign w:val="center"/>
          </w:tcPr>
          <w:p w14:paraId="41DA9C39" w14:textId="77777777" w:rsidR="00EA0F9A" w:rsidRDefault="00EA0F9A" w:rsidP="00EA0F9A">
            <w:pPr>
              <w:jc w:val="center"/>
            </w:pPr>
          </w:p>
        </w:tc>
      </w:tr>
      <w:tr w:rsidR="00EA0F9A" w14:paraId="1E01BB0B" w14:textId="7AA818DC" w:rsidTr="002001B5">
        <w:tc>
          <w:tcPr>
            <w:tcW w:w="870" w:type="pct"/>
            <w:vAlign w:val="center"/>
          </w:tcPr>
          <w:p w14:paraId="051FDCE1" w14:textId="1835FC39" w:rsidR="00EA0F9A" w:rsidRDefault="00EA0F9A" w:rsidP="00DC3F44">
            <w:pPr>
              <w:jc w:val="center"/>
            </w:pPr>
            <w:r>
              <w:t>manufacturer</w:t>
            </w:r>
          </w:p>
        </w:tc>
        <w:tc>
          <w:tcPr>
            <w:tcW w:w="2241" w:type="pct"/>
            <w:vAlign w:val="center"/>
          </w:tcPr>
          <w:p w14:paraId="3269453B" w14:textId="0B364D5D" w:rsidR="00EA0F9A" w:rsidRDefault="00EA0F9A" w:rsidP="00710524">
            <w:pPr>
              <w:jc w:val="center"/>
            </w:pPr>
            <w:r>
              <w:t>Name of manufacturer.</w:t>
            </w:r>
          </w:p>
        </w:tc>
        <w:tc>
          <w:tcPr>
            <w:tcW w:w="395" w:type="pct"/>
            <w:vAlign w:val="center"/>
          </w:tcPr>
          <w:p w14:paraId="0B91C9B2" w14:textId="48256854" w:rsidR="00EA0F9A" w:rsidRDefault="00EA0F9A" w:rsidP="00DC3F44">
            <w:pPr>
              <w:jc w:val="center"/>
            </w:pPr>
            <w:r w:rsidRPr="000775D8">
              <w:t>required</w:t>
            </w:r>
          </w:p>
        </w:tc>
        <w:tc>
          <w:tcPr>
            <w:tcW w:w="392" w:type="pct"/>
            <w:vAlign w:val="center"/>
          </w:tcPr>
          <w:p w14:paraId="72F35C4C" w14:textId="09FB7257" w:rsidR="00EA0F9A" w:rsidRDefault="00EA0F9A" w:rsidP="00DC3F44">
            <w:pPr>
              <w:jc w:val="center"/>
            </w:pPr>
            <w:r w:rsidRPr="00596EE8">
              <w:t>text</w:t>
            </w:r>
          </w:p>
        </w:tc>
        <w:tc>
          <w:tcPr>
            <w:tcW w:w="687" w:type="pct"/>
            <w:vAlign w:val="center"/>
          </w:tcPr>
          <w:p w14:paraId="7D28B702" w14:textId="19064E16" w:rsidR="00EA0F9A" w:rsidRDefault="00EA0F9A" w:rsidP="00DC3F44">
            <w:pPr>
              <w:jc w:val="center"/>
            </w:pPr>
            <w:r>
              <w:t>Need controlled vocabulary</w:t>
            </w:r>
          </w:p>
        </w:tc>
        <w:tc>
          <w:tcPr>
            <w:tcW w:w="415" w:type="pct"/>
            <w:vAlign w:val="center"/>
          </w:tcPr>
          <w:p w14:paraId="1DCEAE2E" w14:textId="77777777" w:rsidR="00EA0F9A" w:rsidRDefault="00EA0F9A" w:rsidP="00EA0F9A">
            <w:pPr>
              <w:jc w:val="center"/>
            </w:pPr>
          </w:p>
        </w:tc>
      </w:tr>
      <w:tr w:rsidR="00EA0F9A" w14:paraId="17D56097" w14:textId="1CFCD0BD" w:rsidTr="002001B5">
        <w:tc>
          <w:tcPr>
            <w:tcW w:w="870" w:type="pct"/>
            <w:vAlign w:val="center"/>
          </w:tcPr>
          <w:p w14:paraId="43715D74" w14:textId="734BB93E" w:rsidR="00EA0F9A" w:rsidRDefault="00EA0F9A" w:rsidP="00DC3F44">
            <w:pPr>
              <w:jc w:val="center"/>
            </w:pPr>
            <w:r>
              <w:t>model_name</w:t>
            </w:r>
          </w:p>
        </w:tc>
        <w:tc>
          <w:tcPr>
            <w:tcW w:w="2241" w:type="pct"/>
            <w:vAlign w:val="center"/>
          </w:tcPr>
          <w:p w14:paraId="6F1AF76A" w14:textId="3FB73CE0" w:rsidR="00EA0F9A" w:rsidRDefault="00EA0F9A" w:rsidP="00710524">
            <w:pPr>
              <w:jc w:val="center"/>
            </w:pPr>
            <w:r>
              <w:t>Model name.</w:t>
            </w:r>
          </w:p>
        </w:tc>
        <w:tc>
          <w:tcPr>
            <w:tcW w:w="395" w:type="pct"/>
            <w:vAlign w:val="center"/>
          </w:tcPr>
          <w:p w14:paraId="78929A43" w14:textId="5E2031AF" w:rsidR="00EA0F9A" w:rsidRDefault="00EA0F9A" w:rsidP="00DC3F44">
            <w:pPr>
              <w:jc w:val="center"/>
            </w:pPr>
            <w:r w:rsidRPr="000775D8">
              <w:t>required</w:t>
            </w:r>
          </w:p>
        </w:tc>
        <w:tc>
          <w:tcPr>
            <w:tcW w:w="392" w:type="pct"/>
            <w:vAlign w:val="center"/>
          </w:tcPr>
          <w:p w14:paraId="2B34E6D1" w14:textId="0E5E38D8" w:rsidR="00EA0F9A" w:rsidRDefault="00EA0F9A" w:rsidP="00DC3F44">
            <w:pPr>
              <w:jc w:val="center"/>
            </w:pPr>
            <w:r w:rsidRPr="00596EE8">
              <w:t>text</w:t>
            </w:r>
          </w:p>
        </w:tc>
        <w:tc>
          <w:tcPr>
            <w:tcW w:w="687" w:type="pct"/>
            <w:vAlign w:val="center"/>
          </w:tcPr>
          <w:p w14:paraId="278797C0" w14:textId="4F3D8F2C" w:rsidR="00EA0F9A" w:rsidRDefault="00EA0F9A" w:rsidP="00DC3F44">
            <w:pPr>
              <w:jc w:val="center"/>
            </w:pPr>
            <w:r>
              <w:t>Need controlled vocabulary</w:t>
            </w:r>
          </w:p>
        </w:tc>
        <w:tc>
          <w:tcPr>
            <w:tcW w:w="415" w:type="pct"/>
            <w:vAlign w:val="center"/>
          </w:tcPr>
          <w:p w14:paraId="29E094B7" w14:textId="77777777" w:rsidR="00EA0F9A" w:rsidRDefault="00EA0F9A" w:rsidP="00EA0F9A">
            <w:pPr>
              <w:jc w:val="center"/>
            </w:pPr>
          </w:p>
        </w:tc>
      </w:tr>
      <w:tr w:rsidR="00EA0F9A" w14:paraId="32AB0C0A" w14:textId="27B5F0D8" w:rsidTr="002001B5">
        <w:tc>
          <w:tcPr>
            <w:tcW w:w="870" w:type="pct"/>
            <w:vAlign w:val="center"/>
          </w:tcPr>
          <w:p w14:paraId="3BE1982D" w14:textId="236B9242" w:rsidR="00EA0F9A" w:rsidRDefault="00EA0F9A" w:rsidP="00DC3F44">
            <w:pPr>
              <w:jc w:val="center"/>
            </w:pPr>
            <w:r>
              <w:t>serial_number</w:t>
            </w:r>
          </w:p>
        </w:tc>
        <w:tc>
          <w:tcPr>
            <w:tcW w:w="2241" w:type="pct"/>
            <w:vAlign w:val="center"/>
          </w:tcPr>
          <w:p w14:paraId="5897D61B" w14:textId="3A2A96D5" w:rsidR="00EA0F9A" w:rsidRDefault="00EA0F9A" w:rsidP="00DC3F44">
            <w:pPr>
              <w:jc w:val="center"/>
            </w:pPr>
            <w:r>
              <w:t>Device serial number.</w:t>
            </w:r>
          </w:p>
        </w:tc>
        <w:tc>
          <w:tcPr>
            <w:tcW w:w="395" w:type="pct"/>
            <w:vAlign w:val="center"/>
          </w:tcPr>
          <w:p w14:paraId="53FDA8E4" w14:textId="141EF83E" w:rsidR="00EA0F9A" w:rsidRDefault="00EA0F9A" w:rsidP="00DC3F44">
            <w:pPr>
              <w:jc w:val="center"/>
            </w:pPr>
            <w:r w:rsidRPr="000775D8">
              <w:t>required</w:t>
            </w:r>
          </w:p>
        </w:tc>
        <w:tc>
          <w:tcPr>
            <w:tcW w:w="392" w:type="pct"/>
            <w:vAlign w:val="center"/>
          </w:tcPr>
          <w:p w14:paraId="45451FEC" w14:textId="4FB763A6" w:rsidR="00EA0F9A" w:rsidRDefault="00EA0F9A" w:rsidP="00DC3F44">
            <w:pPr>
              <w:jc w:val="center"/>
            </w:pPr>
            <w:r w:rsidRPr="00596EE8">
              <w:t>text</w:t>
            </w:r>
          </w:p>
        </w:tc>
        <w:tc>
          <w:tcPr>
            <w:tcW w:w="687" w:type="pct"/>
            <w:vAlign w:val="center"/>
          </w:tcPr>
          <w:p w14:paraId="07E68C8F" w14:textId="77777777" w:rsidR="00EA0F9A" w:rsidRDefault="00EA0F9A" w:rsidP="00DC3F44">
            <w:pPr>
              <w:jc w:val="center"/>
            </w:pPr>
          </w:p>
        </w:tc>
        <w:tc>
          <w:tcPr>
            <w:tcW w:w="415" w:type="pct"/>
            <w:vAlign w:val="center"/>
          </w:tcPr>
          <w:p w14:paraId="09E5696F" w14:textId="77777777" w:rsidR="00EA0F9A" w:rsidRDefault="00EA0F9A" w:rsidP="00EA0F9A">
            <w:pPr>
              <w:jc w:val="center"/>
            </w:pPr>
          </w:p>
        </w:tc>
      </w:tr>
      <w:tr w:rsidR="00EA0F9A" w14:paraId="7C1FAEE0" w14:textId="410A8E6E" w:rsidTr="002001B5">
        <w:tc>
          <w:tcPr>
            <w:tcW w:w="870" w:type="pct"/>
            <w:vAlign w:val="center"/>
          </w:tcPr>
          <w:p w14:paraId="52DDB615" w14:textId="70D6ABCA" w:rsidR="00EA0F9A" w:rsidRDefault="00EA0F9A" w:rsidP="00DC3F44">
            <w:pPr>
              <w:jc w:val="center"/>
            </w:pPr>
            <w:r>
              <w:t>ptt</w:t>
            </w:r>
          </w:p>
        </w:tc>
        <w:tc>
          <w:tcPr>
            <w:tcW w:w="2241" w:type="pct"/>
            <w:vAlign w:val="center"/>
          </w:tcPr>
          <w:p w14:paraId="1E9F323A" w14:textId="0EE946E5" w:rsidR="00EA0F9A" w:rsidRDefault="00EA0F9A" w:rsidP="00DC3F44">
            <w:pPr>
              <w:jc w:val="center"/>
            </w:pPr>
            <w:r>
              <w:t>Platform Transmitting Terminal (PTT) number for Argos transmission.</w:t>
            </w:r>
          </w:p>
        </w:tc>
        <w:tc>
          <w:tcPr>
            <w:tcW w:w="395" w:type="pct"/>
            <w:vAlign w:val="center"/>
          </w:tcPr>
          <w:p w14:paraId="5C569271" w14:textId="26F50989" w:rsidR="00EA0F9A" w:rsidRDefault="00EA0F9A" w:rsidP="00DC3F44">
            <w:pPr>
              <w:jc w:val="center"/>
            </w:pPr>
            <w:r>
              <w:t>optional</w:t>
            </w:r>
          </w:p>
        </w:tc>
        <w:tc>
          <w:tcPr>
            <w:tcW w:w="392" w:type="pct"/>
            <w:vAlign w:val="center"/>
          </w:tcPr>
          <w:p w14:paraId="003CDBCF" w14:textId="4976C573" w:rsidR="00EA0F9A" w:rsidRDefault="00EA0F9A" w:rsidP="00DC3F44">
            <w:pPr>
              <w:jc w:val="center"/>
            </w:pPr>
            <w:r w:rsidRPr="00596EE8">
              <w:t>text</w:t>
            </w:r>
          </w:p>
        </w:tc>
        <w:tc>
          <w:tcPr>
            <w:tcW w:w="687" w:type="pct"/>
            <w:vAlign w:val="center"/>
          </w:tcPr>
          <w:p w14:paraId="39C9571C" w14:textId="77777777" w:rsidR="00EA0F9A" w:rsidRDefault="00EA0F9A" w:rsidP="00DC3F44">
            <w:pPr>
              <w:jc w:val="center"/>
            </w:pPr>
          </w:p>
        </w:tc>
        <w:tc>
          <w:tcPr>
            <w:tcW w:w="415" w:type="pct"/>
            <w:vAlign w:val="center"/>
          </w:tcPr>
          <w:p w14:paraId="4D06FA43" w14:textId="77777777" w:rsidR="00EA0F9A" w:rsidRDefault="00EA0F9A" w:rsidP="00EA0F9A">
            <w:pPr>
              <w:jc w:val="center"/>
            </w:pPr>
          </w:p>
        </w:tc>
      </w:tr>
      <w:tr w:rsidR="00EA0F9A" w14:paraId="4C454F53" w14:textId="1FBBB030" w:rsidTr="002001B5">
        <w:tc>
          <w:tcPr>
            <w:tcW w:w="870" w:type="pct"/>
            <w:vAlign w:val="center"/>
          </w:tcPr>
          <w:p w14:paraId="7A019D29" w14:textId="443B2E1B" w:rsidR="00EA0F9A" w:rsidRDefault="00EA0F9A" w:rsidP="00DC3F44">
            <w:pPr>
              <w:jc w:val="center"/>
            </w:pPr>
            <w:r>
              <w:t>device_wmo_ref</w:t>
            </w:r>
          </w:p>
        </w:tc>
        <w:tc>
          <w:tcPr>
            <w:tcW w:w="2241" w:type="pct"/>
            <w:vAlign w:val="center"/>
          </w:tcPr>
          <w:p w14:paraId="2AF71B37" w14:textId="265166AE" w:rsidR="00EA0F9A" w:rsidRDefault="00EA0F9A" w:rsidP="00734F5F">
            <w:pPr>
              <w:jc w:val="center"/>
            </w:pPr>
            <w:r>
              <w:t>World Meteorological Organization (WMO) number allocated to this device.</w:t>
            </w:r>
          </w:p>
        </w:tc>
        <w:tc>
          <w:tcPr>
            <w:tcW w:w="395" w:type="pct"/>
            <w:vAlign w:val="center"/>
          </w:tcPr>
          <w:p w14:paraId="64DBE76B" w14:textId="42B581FB" w:rsidR="00EA0F9A" w:rsidRDefault="00EA0F9A" w:rsidP="00DC3F44">
            <w:pPr>
              <w:jc w:val="center"/>
            </w:pPr>
            <w:r>
              <w:t>optional</w:t>
            </w:r>
          </w:p>
        </w:tc>
        <w:tc>
          <w:tcPr>
            <w:tcW w:w="392" w:type="pct"/>
            <w:vAlign w:val="center"/>
          </w:tcPr>
          <w:p w14:paraId="6349D6ED" w14:textId="6C81A710" w:rsidR="00EA0F9A" w:rsidRDefault="00EA0F9A" w:rsidP="00DC3F44">
            <w:pPr>
              <w:jc w:val="center"/>
            </w:pPr>
            <w:r w:rsidRPr="00596EE8">
              <w:t>text</w:t>
            </w:r>
          </w:p>
        </w:tc>
        <w:tc>
          <w:tcPr>
            <w:tcW w:w="687" w:type="pct"/>
            <w:vAlign w:val="center"/>
          </w:tcPr>
          <w:p w14:paraId="22C720E2" w14:textId="77777777" w:rsidR="00EA0F9A" w:rsidRDefault="00EA0F9A" w:rsidP="00DC3F44">
            <w:pPr>
              <w:jc w:val="center"/>
            </w:pPr>
          </w:p>
        </w:tc>
        <w:tc>
          <w:tcPr>
            <w:tcW w:w="415" w:type="pct"/>
            <w:vAlign w:val="center"/>
          </w:tcPr>
          <w:p w14:paraId="7E62DEBA" w14:textId="77777777" w:rsidR="00EA0F9A" w:rsidRDefault="00EA0F9A" w:rsidP="00EA0F9A">
            <w:pPr>
              <w:jc w:val="center"/>
            </w:pPr>
          </w:p>
        </w:tc>
      </w:tr>
      <w:tr w:rsidR="00EA0F9A" w14:paraId="499214B2" w14:textId="320775BD" w:rsidTr="002001B5">
        <w:tc>
          <w:tcPr>
            <w:tcW w:w="870" w:type="pct"/>
            <w:vAlign w:val="center"/>
          </w:tcPr>
          <w:p w14:paraId="67EF1D04" w14:textId="2D6490EF" w:rsidR="00EA0F9A" w:rsidRDefault="00EA0F9A" w:rsidP="00DC3F44">
            <w:pPr>
              <w:jc w:val="center"/>
            </w:pPr>
            <w:r>
              <w:lastRenderedPageBreak/>
              <w:t>infourl</w:t>
            </w:r>
          </w:p>
        </w:tc>
        <w:tc>
          <w:tcPr>
            <w:tcW w:w="2241" w:type="pct"/>
            <w:vAlign w:val="center"/>
          </w:tcPr>
          <w:p w14:paraId="5B391504" w14:textId="1BDCF07D" w:rsidR="00EA0F9A" w:rsidRDefault="00EA0F9A" w:rsidP="00734F5F">
            <w:pPr>
              <w:jc w:val="center"/>
            </w:pPr>
            <w:r>
              <w:t>URL to tag model specifications.</w:t>
            </w:r>
          </w:p>
        </w:tc>
        <w:tc>
          <w:tcPr>
            <w:tcW w:w="395" w:type="pct"/>
            <w:vAlign w:val="center"/>
          </w:tcPr>
          <w:p w14:paraId="37E8303E" w14:textId="7843CF81" w:rsidR="00EA0F9A" w:rsidRDefault="00EA0F9A" w:rsidP="00DC3F44">
            <w:pPr>
              <w:jc w:val="center"/>
            </w:pPr>
            <w:r w:rsidRPr="004367DE">
              <w:t>required</w:t>
            </w:r>
          </w:p>
        </w:tc>
        <w:tc>
          <w:tcPr>
            <w:tcW w:w="392" w:type="pct"/>
            <w:vAlign w:val="center"/>
          </w:tcPr>
          <w:p w14:paraId="618F82AD" w14:textId="44F30C4B" w:rsidR="00EA0F9A" w:rsidRDefault="00EA0F9A" w:rsidP="00DC3F44">
            <w:pPr>
              <w:jc w:val="center"/>
            </w:pPr>
            <w:r w:rsidRPr="00596EE8">
              <w:t>text</w:t>
            </w:r>
          </w:p>
        </w:tc>
        <w:tc>
          <w:tcPr>
            <w:tcW w:w="687" w:type="pct"/>
            <w:vAlign w:val="center"/>
          </w:tcPr>
          <w:p w14:paraId="599523FA" w14:textId="77777777" w:rsidR="00EA0F9A" w:rsidRDefault="00EA0F9A" w:rsidP="00DC3F44">
            <w:pPr>
              <w:jc w:val="center"/>
            </w:pPr>
          </w:p>
        </w:tc>
        <w:tc>
          <w:tcPr>
            <w:tcW w:w="415" w:type="pct"/>
            <w:vAlign w:val="center"/>
          </w:tcPr>
          <w:p w14:paraId="633CAA5A" w14:textId="6CCADF77" w:rsidR="00EA0F9A" w:rsidRDefault="006D1C83" w:rsidP="00EA0F9A">
            <w:pPr>
              <w:jc w:val="center"/>
            </w:pPr>
            <w:r>
              <w:t>ERDDAP</w:t>
            </w:r>
          </w:p>
        </w:tc>
      </w:tr>
    </w:tbl>
    <w:p w14:paraId="09556468" w14:textId="29113B92" w:rsidR="000E3D2C" w:rsidRDefault="000E3D2C" w:rsidP="002F2906">
      <w:r>
        <w:br w:type="page"/>
      </w:r>
    </w:p>
    <w:p w14:paraId="4C43E86C" w14:textId="4F684DDB" w:rsidR="00DF7997" w:rsidRDefault="00DF7997" w:rsidP="002001B5">
      <w:pPr>
        <w:pStyle w:val="Heading3"/>
        <w:rPr>
          <w:lang w:val="en-US"/>
        </w:rPr>
      </w:pPr>
      <w:bookmarkStart w:id="8" w:name="Device"/>
      <w:bookmarkStart w:id="9" w:name="_Toc311191987"/>
      <w:bookmarkStart w:id="10" w:name="Instrument"/>
      <w:bookmarkStart w:id="11" w:name="_Instrument_1"/>
      <w:bookmarkEnd w:id="11"/>
      <w:r>
        <w:rPr>
          <w:lang w:val="en-US"/>
        </w:rPr>
        <w:lastRenderedPageBreak/>
        <w:t>Instrument</w:t>
      </w:r>
    </w:p>
    <w:tbl>
      <w:tblPr>
        <w:tblStyle w:val="TableGrid"/>
        <w:tblW w:w="5000" w:type="pct"/>
        <w:tblLook w:val="04A0" w:firstRow="1" w:lastRow="0" w:firstColumn="1" w:lastColumn="0" w:noHBand="0" w:noVBand="1"/>
      </w:tblPr>
      <w:tblGrid>
        <w:gridCol w:w="3139"/>
        <w:gridCol w:w="5347"/>
        <w:gridCol w:w="2083"/>
        <w:gridCol w:w="1071"/>
        <w:gridCol w:w="1362"/>
        <w:gridCol w:w="1174"/>
        <w:tblGridChange w:id="12">
          <w:tblGrid>
            <w:gridCol w:w="3139"/>
            <w:gridCol w:w="5347"/>
            <w:gridCol w:w="2083"/>
            <w:gridCol w:w="1071"/>
            <w:gridCol w:w="1362"/>
            <w:gridCol w:w="1174"/>
          </w:tblGrid>
        </w:tblGridChange>
      </w:tblGrid>
      <w:tr w:rsidR="00DF7997" w14:paraId="61F23BE6" w14:textId="77777777" w:rsidTr="00DF7997">
        <w:tc>
          <w:tcPr>
            <w:tcW w:w="5000" w:type="pct"/>
            <w:gridSpan w:val="6"/>
            <w:vAlign w:val="center"/>
          </w:tcPr>
          <w:bookmarkEnd w:id="10"/>
          <w:p w14:paraId="6438611B" w14:textId="04A1804B" w:rsidR="00DF7997" w:rsidRPr="002F2906" w:rsidRDefault="00DF7997" w:rsidP="00DF7997">
            <w:pPr>
              <w:jc w:val="center"/>
              <w:rPr>
                <w:b/>
                <w:lang w:val="en-US"/>
              </w:rPr>
            </w:pPr>
            <w:r w:rsidRPr="002F2906">
              <w:rPr>
                <w:b/>
                <w:lang w:val="en-US"/>
              </w:rPr>
              <w:t xml:space="preserve">Provides </w:t>
            </w:r>
            <w:r w:rsidR="00DD004A" w:rsidRPr="00DD004A">
              <w:rPr>
                <w:b/>
                <w:lang w:val="en-US"/>
              </w:rPr>
              <w:t xml:space="preserve">additional information about each tag, </w:t>
            </w:r>
            <w:r w:rsidR="00DD004A" w:rsidRPr="00DD004A">
              <w:rPr>
                <w:b/>
                <w:i/>
                <w:lang w:val="en-US"/>
              </w:rPr>
              <w:t xml:space="preserve">e.g. </w:t>
            </w:r>
            <w:r w:rsidR="00DD004A" w:rsidRPr="00DD004A">
              <w:rPr>
                <w:b/>
                <w:lang w:val="en-US"/>
              </w:rPr>
              <w:t>firmware/software version, tag configuration, on board sensors</w:t>
            </w:r>
            <w:r w:rsidRPr="002F2906">
              <w:rPr>
                <w:b/>
                <w:lang w:val="en-US"/>
              </w:rPr>
              <w:t>.</w:t>
            </w:r>
          </w:p>
        </w:tc>
      </w:tr>
      <w:tr w:rsidR="00DF7997" w14:paraId="4311B45D" w14:textId="77777777" w:rsidTr="00DF7997">
        <w:tc>
          <w:tcPr>
            <w:tcW w:w="5000" w:type="pct"/>
            <w:gridSpan w:val="6"/>
            <w:vAlign w:val="center"/>
          </w:tcPr>
          <w:p w14:paraId="24F0C065" w14:textId="77777777" w:rsidR="00DF7997" w:rsidRDefault="00DF7997" w:rsidP="00DF7997">
            <w:pPr>
              <w:jc w:val="center"/>
            </w:pPr>
          </w:p>
        </w:tc>
      </w:tr>
      <w:tr w:rsidR="00DF7997" w14:paraId="6D324C25" w14:textId="77777777" w:rsidTr="002001B5">
        <w:tc>
          <w:tcPr>
            <w:tcW w:w="1013" w:type="pct"/>
            <w:vAlign w:val="center"/>
          </w:tcPr>
          <w:p w14:paraId="19412D2D" w14:textId="77777777" w:rsidR="00DF7997" w:rsidRPr="002F2906" w:rsidRDefault="00DF7997" w:rsidP="00DF7997">
            <w:pPr>
              <w:jc w:val="center"/>
              <w:rPr>
                <w:i/>
              </w:rPr>
            </w:pPr>
            <w:r w:rsidRPr="002F2906">
              <w:rPr>
                <w:i/>
              </w:rPr>
              <w:t>Field name</w:t>
            </w:r>
          </w:p>
        </w:tc>
        <w:tc>
          <w:tcPr>
            <w:tcW w:w="2188" w:type="pct"/>
            <w:vAlign w:val="center"/>
          </w:tcPr>
          <w:p w14:paraId="746EE592" w14:textId="77777777" w:rsidR="00DF7997" w:rsidRPr="002F2906" w:rsidRDefault="00DF7997" w:rsidP="00DF7997">
            <w:pPr>
              <w:jc w:val="center"/>
              <w:rPr>
                <w:i/>
              </w:rPr>
            </w:pPr>
            <w:r w:rsidRPr="002F2906">
              <w:rPr>
                <w:i/>
              </w:rPr>
              <w:t>Description</w:t>
            </w:r>
          </w:p>
        </w:tc>
        <w:tc>
          <w:tcPr>
            <w:tcW w:w="395" w:type="pct"/>
            <w:vAlign w:val="center"/>
          </w:tcPr>
          <w:p w14:paraId="5D6A0427" w14:textId="77777777" w:rsidR="00DF7997" w:rsidRPr="002F2906" w:rsidRDefault="00DF7997" w:rsidP="00DF7997">
            <w:pPr>
              <w:jc w:val="center"/>
              <w:rPr>
                <w:i/>
              </w:rPr>
            </w:pPr>
            <w:r w:rsidRPr="002F2906">
              <w:rPr>
                <w:i/>
              </w:rPr>
              <w:t>Required</w:t>
            </w:r>
          </w:p>
        </w:tc>
        <w:tc>
          <w:tcPr>
            <w:tcW w:w="378" w:type="pct"/>
            <w:vAlign w:val="center"/>
          </w:tcPr>
          <w:p w14:paraId="472E3E95" w14:textId="77777777" w:rsidR="00DF7997" w:rsidRPr="002F2906" w:rsidRDefault="00DF7997" w:rsidP="00DF7997">
            <w:pPr>
              <w:jc w:val="center"/>
              <w:rPr>
                <w:i/>
              </w:rPr>
            </w:pPr>
            <w:r w:rsidRPr="002F2906">
              <w:rPr>
                <w:i/>
              </w:rPr>
              <w:t>Data type</w:t>
            </w:r>
          </w:p>
        </w:tc>
        <w:tc>
          <w:tcPr>
            <w:tcW w:w="612" w:type="pct"/>
            <w:vAlign w:val="center"/>
          </w:tcPr>
          <w:p w14:paraId="5423C1FB" w14:textId="77777777" w:rsidR="00DF7997" w:rsidRPr="002F2906" w:rsidRDefault="00DF7997" w:rsidP="00DF7997">
            <w:pPr>
              <w:jc w:val="center"/>
              <w:rPr>
                <w:i/>
              </w:rPr>
            </w:pPr>
            <w:r w:rsidRPr="002F2906">
              <w:rPr>
                <w:i/>
              </w:rPr>
              <w:t>Constraints</w:t>
            </w:r>
          </w:p>
        </w:tc>
        <w:tc>
          <w:tcPr>
            <w:tcW w:w="414" w:type="pct"/>
            <w:vAlign w:val="center"/>
          </w:tcPr>
          <w:p w14:paraId="7AD58A94" w14:textId="77777777" w:rsidR="00DF7997" w:rsidRPr="002F2906" w:rsidRDefault="00DF7997" w:rsidP="00DF7997">
            <w:pPr>
              <w:jc w:val="center"/>
              <w:rPr>
                <w:i/>
              </w:rPr>
            </w:pPr>
            <w:r>
              <w:rPr>
                <w:i/>
              </w:rPr>
              <w:t>Authority</w:t>
            </w:r>
          </w:p>
        </w:tc>
      </w:tr>
      <w:tr w:rsidR="00DF7997" w14:paraId="5E051494" w14:textId="77777777" w:rsidTr="002001B5">
        <w:tc>
          <w:tcPr>
            <w:tcW w:w="1013" w:type="pct"/>
            <w:vAlign w:val="center"/>
          </w:tcPr>
          <w:p w14:paraId="3DA0155D" w14:textId="77777777" w:rsidR="00DF7997" w:rsidRDefault="00DF7997" w:rsidP="00DF7997">
            <w:pPr>
              <w:jc w:val="center"/>
            </w:pPr>
            <w:r>
              <w:t>id</w:t>
            </w:r>
          </w:p>
        </w:tc>
        <w:tc>
          <w:tcPr>
            <w:tcW w:w="2188" w:type="pct"/>
            <w:vAlign w:val="center"/>
          </w:tcPr>
          <w:p w14:paraId="4160563E" w14:textId="3151BEF3" w:rsidR="00DF7997" w:rsidRDefault="00DF7997" w:rsidP="00DF7997">
            <w:pPr>
              <w:jc w:val="center"/>
            </w:pPr>
            <w:r>
              <w:t>Instrument ID (unique).</w:t>
            </w:r>
          </w:p>
        </w:tc>
        <w:tc>
          <w:tcPr>
            <w:tcW w:w="395" w:type="pct"/>
            <w:vAlign w:val="center"/>
          </w:tcPr>
          <w:p w14:paraId="27D970FA" w14:textId="77777777" w:rsidR="00DF7997" w:rsidRDefault="00DF7997" w:rsidP="00DF7997">
            <w:pPr>
              <w:jc w:val="center"/>
            </w:pPr>
            <w:r>
              <w:t>required</w:t>
            </w:r>
          </w:p>
        </w:tc>
        <w:tc>
          <w:tcPr>
            <w:tcW w:w="378" w:type="pct"/>
            <w:vAlign w:val="center"/>
          </w:tcPr>
          <w:p w14:paraId="5BCFE23D" w14:textId="77777777" w:rsidR="00DF7997" w:rsidRDefault="00DF7997" w:rsidP="00DF7997">
            <w:pPr>
              <w:jc w:val="center"/>
            </w:pPr>
            <w:r>
              <w:t>numeric</w:t>
            </w:r>
          </w:p>
        </w:tc>
        <w:tc>
          <w:tcPr>
            <w:tcW w:w="612" w:type="pct"/>
            <w:vAlign w:val="center"/>
          </w:tcPr>
          <w:p w14:paraId="51271992" w14:textId="77777777" w:rsidR="00DF7997" w:rsidRDefault="00DF7997" w:rsidP="00DF7997">
            <w:pPr>
              <w:jc w:val="center"/>
            </w:pPr>
            <w:r>
              <w:t>Primary key</w:t>
            </w:r>
          </w:p>
        </w:tc>
        <w:tc>
          <w:tcPr>
            <w:tcW w:w="414" w:type="pct"/>
            <w:vAlign w:val="center"/>
          </w:tcPr>
          <w:p w14:paraId="640CE6F4" w14:textId="77777777" w:rsidR="00DF7997" w:rsidRDefault="00DF7997" w:rsidP="00DF7997">
            <w:pPr>
              <w:jc w:val="center"/>
            </w:pPr>
          </w:p>
        </w:tc>
      </w:tr>
      <w:tr w:rsidR="00DF7997" w14:paraId="5A0C864F" w14:textId="77777777" w:rsidTr="002001B5">
        <w:tc>
          <w:tcPr>
            <w:tcW w:w="1013" w:type="pct"/>
            <w:vAlign w:val="center"/>
          </w:tcPr>
          <w:p w14:paraId="03F347DD" w14:textId="1C8C803A" w:rsidR="00DF7997" w:rsidRDefault="00DF7997" w:rsidP="00DF7997">
            <w:pPr>
              <w:jc w:val="center"/>
            </w:pPr>
            <w:r>
              <w:t>device_id</w:t>
            </w:r>
          </w:p>
        </w:tc>
        <w:tc>
          <w:tcPr>
            <w:tcW w:w="2188" w:type="pct"/>
            <w:vAlign w:val="center"/>
          </w:tcPr>
          <w:p w14:paraId="27189173" w14:textId="011A1163" w:rsidR="00DF7997" w:rsidRPr="00BF4763" w:rsidRDefault="00DF7997" w:rsidP="00DF7997">
            <w:pPr>
              <w:jc w:val="center"/>
              <w:rPr>
                <w:i/>
              </w:rPr>
            </w:pPr>
            <w:r>
              <w:t>Device ID.</w:t>
            </w:r>
          </w:p>
        </w:tc>
        <w:tc>
          <w:tcPr>
            <w:tcW w:w="395" w:type="pct"/>
            <w:vAlign w:val="center"/>
          </w:tcPr>
          <w:p w14:paraId="7490AA09" w14:textId="56089842" w:rsidR="00DF7997" w:rsidRDefault="00DF7997" w:rsidP="00DF7997">
            <w:pPr>
              <w:jc w:val="center"/>
            </w:pPr>
            <w:r w:rsidRPr="000775D8">
              <w:t>required</w:t>
            </w:r>
          </w:p>
        </w:tc>
        <w:tc>
          <w:tcPr>
            <w:tcW w:w="378" w:type="pct"/>
            <w:vAlign w:val="center"/>
          </w:tcPr>
          <w:p w14:paraId="6CD8237D" w14:textId="1EF88A29" w:rsidR="00DF7997" w:rsidRDefault="00DF7997" w:rsidP="00DF7997">
            <w:pPr>
              <w:jc w:val="center"/>
            </w:pPr>
            <w:r>
              <w:t>numeric</w:t>
            </w:r>
          </w:p>
        </w:tc>
        <w:tc>
          <w:tcPr>
            <w:tcW w:w="612" w:type="pct"/>
            <w:vAlign w:val="center"/>
          </w:tcPr>
          <w:p w14:paraId="3AD654F1" w14:textId="3FD911AC" w:rsidR="00DF7997" w:rsidRDefault="00DF7997" w:rsidP="00DF7997">
            <w:pPr>
              <w:jc w:val="center"/>
            </w:pPr>
            <w:r>
              <w:t>Foreign key to device table</w:t>
            </w:r>
          </w:p>
        </w:tc>
        <w:tc>
          <w:tcPr>
            <w:tcW w:w="414" w:type="pct"/>
            <w:vAlign w:val="center"/>
          </w:tcPr>
          <w:p w14:paraId="4B8575FF" w14:textId="77777777" w:rsidR="00DF7997" w:rsidRDefault="00DF7997" w:rsidP="00DF7997">
            <w:pPr>
              <w:jc w:val="center"/>
            </w:pPr>
          </w:p>
        </w:tc>
      </w:tr>
      <w:tr w:rsidR="00DF7997" w14:paraId="34BD1CDF" w14:textId="77777777" w:rsidTr="002001B5">
        <w:tc>
          <w:tcPr>
            <w:tcW w:w="1013" w:type="pct"/>
            <w:vAlign w:val="center"/>
          </w:tcPr>
          <w:p w14:paraId="2D897A43" w14:textId="102233E2" w:rsidR="00DF7997" w:rsidRDefault="00DF7997" w:rsidP="00DF7997">
            <w:pPr>
              <w:jc w:val="center"/>
            </w:pPr>
            <w:r>
              <w:t>firmware_version</w:t>
            </w:r>
          </w:p>
        </w:tc>
        <w:tc>
          <w:tcPr>
            <w:tcW w:w="2188" w:type="pct"/>
            <w:vAlign w:val="center"/>
          </w:tcPr>
          <w:p w14:paraId="0E2435F5" w14:textId="4EA4A082" w:rsidR="00DF7997" w:rsidRDefault="00DF7997" w:rsidP="00DF7997">
            <w:pPr>
              <w:jc w:val="center"/>
            </w:pPr>
            <w:r w:rsidRPr="00DF7997">
              <w:t>Version number of the firmware used to build the tag</w:t>
            </w:r>
            <w:r>
              <w:t>.</w:t>
            </w:r>
          </w:p>
        </w:tc>
        <w:tc>
          <w:tcPr>
            <w:tcW w:w="395" w:type="pct"/>
            <w:vAlign w:val="center"/>
          </w:tcPr>
          <w:p w14:paraId="1E36B4C6" w14:textId="77777777" w:rsidR="00DF7997" w:rsidRDefault="00DF7997" w:rsidP="00DF7997">
            <w:pPr>
              <w:jc w:val="center"/>
            </w:pPr>
            <w:r w:rsidRPr="000775D8">
              <w:t>required</w:t>
            </w:r>
          </w:p>
        </w:tc>
        <w:tc>
          <w:tcPr>
            <w:tcW w:w="378" w:type="pct"/>
            <w:vAlign w:val="center"/>
          </w:tcPr>
          <w:p w14:paraId="33C1CF52" w14:textId="60B80F45" w:rsidR="00DF7997" w:rsidRDefault="00DF7997" w:rsidP="00DF7997">
            <w:pPr>
              <w:jc w:val="center"/>
            </w:pPr>
            <w:r>
              <w:t>text</w:t>
            </w:r>
          </w:p>
        </w:tc>
        <w:tc>
          <w:tcPr>
            <w:tcW w:w="612" w:type="pct"/>
            <w:vAlign w:val="center"/>
          </w:tcPr>
          <w:p w14:paraId="2D3B49E4" w14:textId="102EB9A3" w:rsidR="00DF7997" w:rsidRDefault="00DF7997" w:rsidP="00DF7997">
            <w:pPr>
              <w:jc w:val="center"/>
            </w:pPr>
          </w:p>
        </w:tc>
        <w:tc>
          <w:tcPr>
            <w:tcW w:w="414" w:type="pct"/>
            <w:vAlign w:val="center"/>
          </w:tcPr>
          <w:p w14:paraId="568E8625" w14:textId="77777777" w:rsidR="00DF7997" w:rsidRDefault="00DF7997" w:rsidP="00DF7997">
            <w:pPr>
              <w:jc w:val="center"/>
            </w:pPr>
          </w:p>
        </w:tc>
      </w:tr>
      <w:tr w:rsidR="00DF7997" w14:paraId="2882DA5D" w14:textId="77777777" w:rsidTr="002001B5">
        <w:tc>
          <w:tcPr>
            <w:tcW w:w="1013" w:type="pct"/>
            <w:vAlign w:val="center"/>
          </w:tcPr>
          <w:p w14:paraId="56097246" w14:textId="0B0555E8" w:rsidR="00DF7997" w:rsidRDefault="00DF7997" w:rsidP="00DF7997">
            <w:pPr>
              <w:jc w:val="center"/>
            </w:pPr>
            <w:r>
              <w:t>software_version</w:t>
            </w:r>
          </w:p>
        </w:tc>
        <w:tc>
          <w:tcPr>
            <w:tcW w:w="2188" w:type="pct"/>
            <w:vAlign w:val="center"/>
          </w:tcPr>
          <w:p w14:paraId="4371CA69" w14:textId="080CA445" w:rsidR="00DF7997" w:rsidRPr="00734F5F" w:rsidRDefault="00DF7997" w:rsidP="00DF7997">
            <w:pPr>
              <w:jc w:val="center"/>
            </w:pPr>
            <w:r w:rsidRPr="00DF7997">
              <w:t>Version number of the software used for the tag</w:t>
            </w:r>
            <w:r>
              <w:t>.</w:t>
            </w:r>
          </w:p>
        </w:tc>
        <w:tc>
          <w:tcPr>
            <w:tcW w:w="395" w:type="pct"/>
            <w:vAlign w:val="center"/>
          </w:tcPr>
          <w:p w14:paraId="7F6EF5F5" w14:textId="77777777" w:rsidR="00DF7997" w:rsidRDefault="00DF7997" w:rsidP="00DF7997">
            <w:pPr>
              <w:jc w:val="center"/>
            </w:pPr>
            <w:r w:rsidRPr="000775D8">
              <w:t>required</w:t>
            </w:r>
          </w:p>
        </w:tc>
        <w:tc>
          <w:tcPr>
            <w:tcW w:w="378" w:type="pct"/>
            <w:vAlign w:val="center"/>
          </w:tcPr>
          <w:p w14:paraId="5EDEB3B5" w14:textId="77777777" w:rsidR="00DF7997" w:rsidRDefault="00DF7997" w:rsidP="00DF7997">
            <w:pPr>
              <w:jc w:val="center"/>
            </w:pPr>
            <w:r w:rsidRPr="00596EE8">
              <w:t>text</w:t>
            </w:r>
          </w:p>
        </w:tc>
        <w:tc>
          <w:tcPr>
            <w:tcW w:w="612" w:type="pct"/>
            <w:vAlign w:val="center"/>
          </w:tcPr>
          <w:p w14:paraId="20A122C3" w14:textId="6B946772" w:rsidR="00DF7997" w:rsidRDefault="00DF7997" w:rsidP="00DF7997">
            <w:pPr>
              <w:jc w:val="center"/>
            </w:pPr>
          </w:p>
        </w:tc>
        <w:tc>
          <w:tcPr>
            <w:tcW w:w="414" w:type="pct"/>
            <w:vAlign w:val="center"/>
          </w:tcPr>
          <w:p w14:paraId="60BF5DEB" w14:textId="77777777" w:rsidR="00DF7997" w:rsidRDefault="00DF7997" w:rsidP="00DF7997">
            <w:pPr>
              <w:jc w:val="center"/>
            </w:pPr>
          </w:p>
        </w:tc>
      </w:tr>
      <w:tr w:rsidR="00DF7997" w14:paraId="6BBAB816" w14:textId="77777777" w:rsidTr="002001B5">
        <w:tc>
          <w:tcPr>
            <w:tcW w:w="1013" w:type="pct"/>
            <w:vAlign w:val="center"/>
          </w:tcPr>
          <w:p w14:paraId="3EFFDB08" w14:textId="57915C75" w:rsidR="00DF7997" w:rsidRDefault="00DF7997" w:rsidP="00DF7997">
            <w:pPr>
              <w:jc w:val="center"/>
            </w:pPr>
            <w:r w:rsidRPr="00DF7997">
              <w:t>configuration_parameters</w:t>
            </w:r>
          </w:p>
        </w:tc>
        <w:tc>
          <w:tcPr>
            <w:tcW w:w="2188" w:type="pct"/>
            <w:vAlign w:val="center"/>
          </w:tcPr>
          <w:p w14:paraId="7882930D" w14:textId="5C19AAFD" w:rsidR="00DF7997" w:rsidRDefault="00AD463E" w:rsidP="00DF7997">
            <w:pPr>
              <w:jc w:val="center"/>
            </w:pPr>
            <w:r w:rsidRPr="00AD463E">
              <w:t>Parameter settings used to configure the tag for deployment; could also provide users with the possibility to uploa</w:t>
            </w:r>
            <w:r>
              <w:t>d a text file of specifications</w:t>
            </w:r>
            <w:r w:rsidR="00DF7997">
              <w:t>.</w:t>
            </w:r>
          </w:p>
        </w:tc>
        <w:tc>
          <w:tcPr>
            <w:tcW w:w="395" w:type="pct"/>
            <w:vAlign w:val="center"/>
          </w:tcPr>
          <w:p w14:paraId="44504F0F" w14:textId="77777777" w:rsidR="00DF7997" w:rsidRDefault="00DF7997" w:rsidP="00DF7997">
            <w:pPr>
              <w:jc w:val="center"/>
            </w:pPr>
            <w:r w:rsidRPr="000775D8">
              <w:t>required</w:t>
            </w:r>
          </w:p>
        </w:tc>
        <w:tc>
          <w:tcPr>
            <w:tcW w:w="378" w:type="pct"/>
            <w:vAlign w:val="center"/>
          </w:tcPr>
          <w:p w14:paraId="57F5DDAC" w14:textId="77777777" w:rsidR="00DF7997" w:rsidRDefault="00DF7997" w:rsidP="00DF7997">
            <w:pPr>
              <w:jc w:val="center"/>
            </w:pPr>
            <w:r w:rsidRPr="00596EE8">
              <w:t>text</w:t>
            </w:r>
          </w:p>
        </w:tc>
        <w:tc>
          <w:tcPr>
            <w:tcW w:w="612" w:type="pct"/>
            <w:vAlign w:val="center"/>
          </w:tcPr>
          <w:p w14:paraId="0E45E68E" w14:textId="5FC18F0A" w:rsidR="00DF7997" w:rsidRDefault="00DF7997" w:rsidP="00DF7997">
            <w:pPr>
              <w:jc w:val="center"/>
            </w:pPr>
          </w:p>
        </w:tc>
        <w:tc>
          <w:tcPr>
            <w:tcW w:w="414" w:type="pct"/>
            <w:vAlign w:val="center"/>
          </w:tcPr>
          <w:p w14:paraId="2AAA8B9C" w14:textId="77777777" w:rsidR="00DF7997" w:rsidRDefault="00DF7997" w:rsidP="00DF7997">
            <w:pPr>
              <w:jc w:val="center"/>
            </w:pPr>
          </w:p>
        </w:tc>
      </w:tr>
      <w:tr w:rsidR="00DF7997" w14:paraId="1B0C9DCC" w14:textId="77777777" w:rsidTr="002001B5">
        <w:tc>
          <w:tcPr>
            <w:tcW w:w="1013" w:type="pct"/>
            <w:vAlign w:val="center"/>
          </w:tcPr>
          <w:p w14:paraId="27CD983C" w14:textId="77777777" w:rsidR="00DF7997" w:rsidRDefault="00DF7997" w:rsidP="00DF7997">
            <w:pPr>
              <w:jc w:val="center"/>
            </w:pPr>
            <w:r>
              <w:t>pressure</w:t>
            </w:r>
          </w:p>
        </w:tc>
        <w:tc>
          <w:tcPr>
            <w:tcW w:w="2188" w:type="pct"/>
            <w:vAlign w:val="center"/>
          </w:tcPr>
          <w:p w14:paraId="1555FBB5" w14:textId="77777777" w:rsidR="00DF7997" w:rsidRDefault="00DF7997" w:rsidP="00DF7997">
            <w:pPr>
              <w:jc w:val="center"/>
            </w:pPr>
            <w:r>
              <w:t>Was pressure data recorded?</w:t>
            </w:r>
          </w:p>
        </w:tc>
        <w:tc>
          <w:tcPr>
            <w:tcW w:w="395" w:type="pct"/>
            <w:vAlign w:val="center"/>
          </w:tcPr>
          <w:p w14:paraId="1EA6144A" w14:textId="77777777" w:rsidR="00DF7997" w:rsidRDefault="00DF7997" w:rsidP="00DF7997">
            <w:pPr>
              <w:jc w:val="center"/>
            </w:pPr>
            <w:r w:rsidRPr="004367DE">
              <w:t>required</w:t>
            </w:r>
          </w:p>
        </w:tc>
        <w:tc>
          <w:tcPr>
            <w:tcW w:w="378" w:type="pct"/>
            <w:vAlign w:val="center"/>
          </w:tcPr>
          <w:p w14:paraId="646523F0" w14:textId="77777777" w:rsidR="00DF7997" w:rsidRDefault="00DF7997" w:rsidP="00DF7997">
            <w:pPr>
              <w:jc w:val="center"/>
            </w:pPr>
            <w:r>
              <w:t>boolean</w:t>
            </w:r>
          </w:p>
        </w:tc>
        <w:tc>
          <w:tcPr>
            <w:tcW w:w="612" w:type="pct"/>
            <w:vAlign w:val="center"/>
          </w:tcPr>
          <w:p w14:paraId="17208BDA" w14:textId="77777777" w:rsidR="00DF7997" w:rsidRDefault="00DF7997" w:rsidP="00DF7997">
            <w:pPr>
              <w:jc w:val="center"/>
            </w:pPr>
          </w:p>
        </w:tc>
        <w:tc>
          <w:tcPr>
            <w:tcW w:w="414" w:type="pct"/>
            <w:vAlign w:val="center"/>
          </w:tcPr>
          <w:p w14:paraId="56A1DF9E" w14:textId="77777777" w:rsidR="00DF7997" w:rsidRDefault="00DF7997" w:rsidP="00DF7997">
            <w:pPr>
              <w:jc w:val="center"/>
            </w:pPr>
          </w:p>
        </w:tc>
      </w:tr>
      <w:tr w:rsidR="00DF7997" w14:paraId="5B1BA457" w14:textId="77777777" w:rsidTr="002001B5">
        <w:tc>
          <w:tcPr>
            <w:tcW w:w="1013" w:type="pct"/>
            <w:vAlign w:val="center"/>
          </w:tcPr>
          <w:p w14:paraId="4E0E5614" w14:textId="77777777" w:rsidR="00DF7997" w:rsidRDefault="00DF7997" w:rsidP="00DF7997">
            <w:pPr>
              <w:jc w:val="center"/>
            </w:pPr>
            <w:r>
              <w:t>temperature</w:t>
            </w:r>
          </w:p>
        </w:tc>
        <w:tc>
          <w:tcPr>
            <w:tcW w:w="2188" w:type="pct"/>
          </w:tcPr>
          <w:p w14:paraId="1709153C" w14:textId="77777777" w:rsidR="00DF7997" w:rsidRDefault="00DF7997" w:rsidP="00DF7997">
            <w:pPr>
              <w:jc w:val="center"/>
            </w:pPr>
            <w:r w:rsidRPr="009021A1">
              <w:t xml:space="preserve">Was </w:t>
            </w:r>
            <w:r>
              <w:t>temperature</w:t>
            </w:r>
            <w:r w:rsidRPr="009021A1">
              <w:t xml:space="preserve"> data recorded?</w:t>
            </w:r>
          </w:p>
        </w:tc>
        <w:tc>
          <w:tcPr>
            <w:tcW w:w="395" w:type="pct"/>
            <w:vAlign w:val="center"/>
          </w:tcPr>
          <w:p w14:paraId="52805BB6" w14:textId="77777777" w:rsidR="00DF7997" w:rsidRDefault="00DF7997" w:rsidP="00DF7997">
            <w:pPr>
              <w:jc w:val="center"/>
            </w:pPr>
            <w:r w:rsidRPr="004367DE">
              <w:t>required</w:t>
            </w:r>
          </w:p>
        </w:tc>
        <w:tc>
          <w:tcPr>
            <w:tcW w:w="378" w:type="pct"/>
            <w:vAlign w:val="center"/>
          </w:tcPr>
          <w:p w14:paraId="214B48CF" w14:textId="77777777" w:rsidR="00DF7997" w:rsidRDefault="00DF7997" w:rsidP="00DF7997">
            <w:pPr>
              <w:jc w:val="center"/>
            </w:pPr>
            <w:r>
              <w:t>boolean</w:t>
            </w:r>
          </w:p>
        </w:tc>
        <w:tc>
          <w:tcPr>
            <w:tcW w:w="612" w:type="pct"/>
            <w:vAlign w:val="center"/>
          </w:tcPr>
          <w:p w14:paraId="6034F20F" w14:textId="77777777" w:rsidR="00DF7997" w:rsidRDefault="00DF7997" w:rsidP="00DF7997">
            <w:pPr>
              <w:jc w:val="center"/>
            </w:pPr>
          </w:p>
        </w:tc>
        <w:tc>
          <w:tcPr>
            <w:tcW w:w="414" w:type="pct"/>
            <w:vAlign w:val="center"/>
          </w:tcPr>
          <w:p w14:paraId="6A370083" w14:textId="77777777" w:rsidR="00DF7997" w:rsidRDefault="00DF7997" w:rsidP="00DF7997">
            <w:pPr>
              <w:jc w:val="center"/>
            </w:pPr>
          </w:p>
        </w:tc>
      </w:tr>
      <w:tr w:rsidR="00DF7997" w14:paraId="3E2987BE" w14:textId="77777777" w:rsidTr="002001B5">
        <w:tc>
          <w:tcPr>
            <w:tcW w:w="1013" w:type="pct"/>
            <w:vAlign w:val="center"/>
          </w:tcPr>
          <w:p w14:paraId="4E7C7605" w14:textId="77777777" w:rsidR="00DF7997" w:rsidRDefault="00DF7997" w:rsidP="00DF7997">
            <w:pPr>
              <w:jc w:val="center"/>
            </w:pPr>
            <w:r>
              <w:t>light</w:t>
            </w:r>
          </w:p>
        </w:tc>
        <w:tc>
          <w:tcPr>
            <w:tcW w:w="2188" w:type="pct"/>
          </w:tcPr>
          <w:p w14:paraId="17C8848C" w14:textId="77777777" w:rsidR="00DF7997" w:rsidRDefault="00DF7997" w:rsidP="00DF7997">
            <w:pPr>
              <w:jc w:val="center"/>
            </w:pPr>
            <w:r w:rsidRPr="009021A1">
              <w:t xml:space="preserve">Was </w:t>
            </w:r>
            <w:r>
              <w:t>light</w:t>
            </w:r>
            <w:r w:rsidRPr="009021A1">
              <w:t xml:space="preserve"> data recorded?</w:t>
            </w:r>
          </w:p>
        </w:tc>
        <w:tc>
          <w:tcPr>
            <w:tcW w:w="395" w:type="pct"/>
            <w:vAlign w:val="center"/>
          </w:tcPr>
          <w:p w14:paraId="0291A377" w14:textId="77777777" w:rsidR="00DF7997" w:rsidRDefault="00DF7997" w:rsidP="00DF7997">
            <w:pPr>
              <w:jc w:val="center"/>
            </w:pPr>
            <w:r w:rsidRPr="004367DE">
              <w:t>required</w:t>
            </w:r>
          </w:p>
        </w:tc>
        <w:tc>
          <w:tcPr>
            <w:tcW w:w="378" w:type="pct"/>
            <w:vAlign w:val="center"/>
          </w:tcPr>
          <w:p w14:paraId="2838ACFA" w14:textId="77777777" w:rsidR="00DF7997" w:rsidRDefault="00DF7997" w:rsidP="00DF7997">
            <w:pPr>
              <w:jc w:val="center"/>
            </w:pPr>
            <w:r>
              <w:t>boolean</w:t>
            </w:r>
          </w:p>
        </w:tc>
        <w:tc>
          <w:tcPr>
            <w:tcW w:w="612" w:type="pct"/>
            <w:vAlign w:val="center"/>
          </w:tcPr>
          <w:p w14:paraId="2150B4C3" w14:textId="77777777" w:rsidR="00DF7997" w:rsidRDefault="00DF7997" w:rsidP="00DF7997">
            <w:pPr>
              <w:jc w:val="center"/>
            </w:pPr>
          </w:p>
        </w:tc>
        <w:tc>
          <w:tcPr>
            <w:tcW w:w="414" w:type="pct"/>
            <w:vAlign w:val="center"/>
          </w:tcPr>
          <w:p w14:paraId="30336153" w14:textId="77777777" w:rsidR="00DF7997" w:rsidRDefault="00DF7997" w:rsidP="00DF7997">
            <w:pPr>
              <w:jc w:val="center"/>
            </w:pPr>
          </w:p>
        </w:tc>
      </w:tr>
      <w:tr w:rsidR="00DF7997" w14:paraId="5F9D638C" w14:textId="77777777" w:rsidTr="002001B5">
        <w:tc>
          <w:tcPr>
            <w:tcW w:w="1013" w:type="pct"/>
            <w:vAlign w:val="center"/>
          </w:tcPr>
          <w:p w14:paraId="5A494EA7" w14:textId="77777777" w:rsidR="00DF7997" w:rsidRDefault="00DF7997" w:rsidP="00DF7997">
            <w:pPr>
              <w:jc w:val="center"/>
            </w:pPr>
            <w:r>
              <w:t>conductivity</w:t>
            </w:r>
          </w:p>
        </w:tc>
        <w:tc>
          <w:tcPr>
            <w:tcW w:w="2188" w:type="pct"/>
          </w:tcPr>
          <w:p w14:paraId="495B3336" w14:textId="77777777" w:rsidR="00DF7997" w:rsidRDefault="00DF7997" w:rsidP="00DF7997">
            <w:pPr>
              <w:jc w:val="center"/>
            </w:pPr>
            <w:r w:rsidRPr="009021A1">
              <w:t xml:space="preserve">Was </w:t>
            </w:r>
            <w:r>
              <w:t>conductivity</w:t>
            </w:r>
            <w:r w:rsidRPr="009021A1">
              <w:t xml:space="preserve"> data recorded?</w:t>
            </w:r>
          </w:p>
        </w:tc>
        <w:tc>
          <w:tcPr>
            <w:tcW w:w="395" w:type="pct"/>
            <w:vAlign w:val="center"/>
          </w:tcPr>
          <w:p w14:paraId="4AC87097" w14:textId="77777777" w:rsidR="00DF7997" w:rsidRDefault="00DF7997" w:rsidP="00DF7997">
            <w:pPr>
              <w:jc w:val="center"/>
            </w:pPr>
            <w:r w:rsidRPr="004367DE">
              <w:t>required</w:t>
            </w:r>
          </w:p>
        </w:tc>
        <w:tc>
          <w:tcPr>
            <w:tcW w:w="378" w:type="pct"/>
            <w:vAlign w:val="center"/>
          </w:tcPr>
          <w:p w14:paraId="06941FC2" w14:textId="77777777" w:rsidR="00DF7997" w:rsidRDefault="00DF7997" w:rsidP="00DF7997">
            <w:pPr>
              <w:jc w:val="center"/>
            </w:pPr>
            <w:r w:rsidRPr="00624874">
              <w:t>boolean</w:t>
            </w:r>
          </w:p>
        </w:tc>
        <w:tc>
          <w:tcPr>
            <w:tcW w:w="612" w:type="pct"/>
            <w:vAlign w:val="center"/>
          </w:tcPr>
          <w:p w14:paraId="7B931337" w14:textId="77777777" w:rsidR="00DF7997" w:rsidRDefault="00DF7997" w:rsidP="00DF7997">
            <w:pPr>
              <w:jc w:val="center"/>
            </w:pPr>
          </w:p>
        </w:tc>
        <w:tc>
          <w:tcPr>
            <w:tcW w:w="414" w:type="pct"/>
            <w:vAlign w:val="center"/>
          </w:tcPr>
          <w:p w14:paraId="54551898" w14:textId="77777777" w:rsidR="00DF7997" w:rsidRDefault="00DF7997" w:rsidP="00DF7997">
            <w:pPr>
              <w:jc w:val="center"/>
            </w:pPr>
          </w:p>
        </w:tc>
      </w:tr>
      <w:tr w:rsidR="00DF7997" w14:paraId="3B66ADDF" w14:textId="77777777" w:rsidTr="002001B5">
        <w:tc>
          <w:tcPr>
            <w:tcW w:w="1013" w:type="pct"/>
            <w:vAlign w:val="center"/>
          </w:tcPr>
          <w:p w14:paraId="3400D404" w14:textId="77777777" w:rsidR="00DF7997" w:rsidRDefault="00DF7997" w:rsidP="00DF7997">
            <w:pPr>
              <w:jc w:val="center"/>
            </w:pPr>
            <w:r>
              <w:t>fluorescence</w:t>
            </w:r>
          </w:p>
        </w:tc>
        <w:tc>
          <w:tcPr>
            <w:tcW w:w="2188" w:type="pct"/>
          </w:tcPr>
          <w:p w14:paraId="1ED27559" w14:textId="77777777" w:rsidR="00DF7997" w:rsidRDefault="00DF7997" w:rsidP="00DF7997">
            <w:pPr>
              <w:jc w:val="center"/>
            </w:pPr>
            <w:r w:rsidRPr="009021A1">
              <w:t xml:space="preserve">Was </w:t>
            </w:r>
            <w:r>
              <w:t>fluorescence</w:t>
            </w:r>
            <w:r w:rsidRPr="009021A1">
              <w:t xml:space="preserve"> data recorded?</w:t>
            </w:r>
          </w:p>
        </w:tc>
        <w:tc>
          <w:tcPr>
            <w:tcW w:w="395" w:type="pct"/>
            <w:vAlign w:val="center"/>
          </w:tcPr>
          <w:p w14:paraId="0AEC8D49" w14:textId="77777777" w:rsidR="00DF7997" w:rsidRDefault="00DF7997" w:rsidP="00DF7997">
            <w:pPr>
              <w:jc w:val="center"/>
            </w:pPr>
            <w:r w:rsidRPr="004367DE">
              <w:t>required</w:t>
            </w:r>
          </w:p>
        </w:tc>
        <w:tc>
          <w:tcPr>
            <w:tcW w:w="378" w:type="pct"/>
            <w:vAlign w:val="center"/>
          </w:tcPr>
          <w:p w14:paraId="2FF4D49B" w14:textId="77777777" w:rsidR="00DF7997" w:rsidRDefault="00DF7997" w:rsidP="00DF7997">
            <w:pPr>
              <w:jc w:val="center"/>
            </w:pPr>
            <w:r w:rsidRPr="00624874">
              <w:t>boolean</w:t>
            </w:r>
          </w:p>
        </w:tc>
        <w:tc>
          <w:tcPr>
            <w:tcW w:w="612" w:type="pct"/>
            <w:vAlign w:val="center"/>
          </w:tcPr>
          <w:p w14:paraId="5E8D02CB" w14:textId="77777777" w:rsidR="00DF7997" w:rsidRDefault="00DF7997" w:rsidP="00DF7997">
            <w:pPr>
              <w:jc w:val="center"/>
            </w:pPr>
          </w:p>
        </w:tc>
        <w:tc>
          <w:tcPr>
            <w:tcW w:w="414" w:type="pct"/>
            <w:vAlign w:val="center"/>
          </w:tcPr>
          <w:p w14:paraId="62B10055" w14:textId="77777777" w:rsidR="00DF7997" w:rsidRDefault="00DF7997" w:rsidP="00DF7997">
            <w:pPr>
              <w:jc w:val="center"/>
            </w:pPr>
          </w:p>
        </w:tc>
      </w:tr>
      <w:tr w:rsidR="00DF7997" w14:paraId="39978E42" w14:textId="77777777" w:rsidTr="002001B5">
        <w:tc>
          <w:tcPr>
            <w:tcW w:w="1013" w:type="pct"/>
            <w:vAlign w:val="center"/>
          </w:tcPr>
          <w:p w14:paraId="6D291A8D" w14:textId="77777777" w:rsidR="00DF7997" w:rsidRDefault="00DF7997" w:rsidP="00DF7997">
            <w:pPr>
              <w:jc w:val="center"/>
            </w:pPr>
            <w:r>
              <w:t>accelerometer_3d</w:t>
            </w:r>
          </w:p>
        </w:tc>
        <w:tc>
          <w:tcPr>
            <w:tcW w:w="2188" w:type="pct"/>
          </w:tcPr>
          <w:p w14:paraId="5CEC8B8E" w14:textId="77777777" w:rsidR="00DF7997" w:rsidRDefault="00DF7997" w:rsidP="00DF7997">
            <w:pPr>
              <w:jc w:val="center"/>
            </w:pPr>
            <w:r w:rsidRPr="009021A1">
              <w:t xml:space="preserve">Was </w:t>
            </w:r>
            <w:r>
              <w:t>speed</w:t>
            </w:r>
            <w:r w:rsidRPr="009021A1">
              <w:t xml:space="preserve"> data recorded?</w:t>
            </w:r>
          </w:p>
        </w:tc>
        <w:tc>
          <w:tcPr>
            <w:tcW w:w="395" w:type="pct"/>
            <w:vAlign w:val="center"/>
          </w:tcPr>
          <w:p w14:paraId="79B2BBFF" w14:textId="77777777" w:rsidR="00DF7997" w:rsidRDefault="00DF7997" w:rsidP="00DF7997">
            <w:pPr>
              <w:jc w:val="center"/>
            </w:pPr>
            <w:r w:rsidRPr="004367DE">
              <w:t>required</w:t>
            </w:r>
          </w:p>
        </w:tc>
        <w:tc>
          <w:tcPr>
            <w:tcW w:w="378" w:type="pct"/>
            <w:vAlign w:val="center"/>
          </w:tcPr>
          <w:p w14:paraId="58E317AD" w14:textId="77777777" w:rsidR="00DF7997" w:rsidRDefault="00DF7997" w:rsidP="00DF7997">
            <w:pPr>
              <w:jc w:val="center"/>
            </w:pPr>
            <w:r w:rsidRPr="00624874">
              <w:t>boolean</w:t>
            </w:r>
          </w:p>
        </w:tc>
        <w:tc>
          <w:tcPr>
            <w:tcW w:w="612" w:type="pct"/>
            <w:vAlign w:val="center"/>
          </w:tcPr>
          <w:p w14:paraId="1B10335F" w14:textId="77777777" w:rsidR="00DF7997" w:rsidRDefault="00DF7997" w:rsidP="00DF7997">
            <w:pPr>
              <w:jc w:val="center"/>
            </w:pPr>
          </w:p>
        </w:tc>
        <w:tc>
          <w:tcPr>
            <w:tcW w:w="414" w:type="pct"/>
            <w:vAlign w:val="center"/>
          </w:tcPr>
          <w:p w14:paraId="578F9016" w14:textId="77777777" w:rsidR="00DF7997" w:rsidRDefault="00DF7997" w:rsidP="00DF7997">
            <w:pPr>
              <w:jc w:val="center"/>
            </w:pPr>
          </w:p>
        </w:tc>
      </w:tr>
      <w:tr w:rsidR="00DF7997" w14:paraId="6E2FC7CF" w14:textId="77777777" w:rsidTr="002001B5">
        <w:tc>
          <w:tcPr>
            <w:tcW w:w="1013" w:type="pct"/>
            <w:vAlign w:val="center"/>
          </w:tcPr>
          <w:p w14:paraId="063953E5" w14:textId="77777777" w:rsidR="00DF7997" w:rsidRDefault="00DF7997" w:rsidP="00DF7997">
            <w:pPr>
              <w:jc w:val="center"/>
            </w:pPr>
            <w:r>
              <w:t>magnetometer_3d</w:t>
            </w:r>
          </w:p>
        </w:tc>
        <w:tc>
          <w:tcPr>
            <w:tcW w:w="2188" w:type="pct"/>
          </w:tcPr>
          <w:p w14:paraId="60542A77" w14:textId="77777777" w:rsidR="00DF7997" w:rsidRDefault="00DF7997" w:rsidP="00DF7997">
            <w:pPr>
              <w:jc w:val="center"/>
            </w:pPr>
            <w:r w:rsidRPr="009021A1">
              <w:t xml:space="preserve">Was </w:t>
            </w:r>
            <w:r>
              <w:t>orientation</w:t>
            </w:r>
            <w:r w:rsidRPr="009021A1">
              <w:t xml:space="preserve"> data recorded?</w:t>
            </w:r>
          </w:p>
        </w:tc>
        <w:tc>
          <w:tcPr>
            <w:tcW w:w="395" w:type="pct"/>
            <w:vAlign w:val="center"/>
          </w:tcPr>
          <w:p w14:paraId="17EE12DD" w14:textId="77777777" w:rsidR="00DF7997" w:rsidRDefault="00DF7997" w:rsidP="00DF7997">
            <w:pPr>
              <w:jc w:val="center"/>
            </w:pPr>
            <w:r w:rsidRPr="004367DE">
              <w:t>required</w:t>
            </w:r>
          </w:p>
        </w:tc>
        <w:tc>
          <w:tcPr>
            <w:tcW w:w="378" w:type="pct"/>
            <w:vAlign w:val="center"/>
          </w:tcPr>
          <w:p w14:paraId="235676E3" w14:textId="77777777" w:rsidR="00DF7997" w:rsidRDefault="00DF7997" w:rsidP="00DF7997">
            <w:pPr>
              <w:jc w:val="center"/>
            </w:pPr>
            <w:r w:rsidRPr="00624874">
              <w:t>boolean</w:t>
            </w:r>
          </w:p>
        </w:tc>
        <w:tc>
          <w:tcPr>
            <w:tcW w:w="612" w:type="pct"/>
            <w:vAlign w:val="center"/>
          </w:tcPr>
          <w:p w14:paraId="471BAAB2" w14:textId="77777777" w:rsidR="00DF7997" w:rsidRDefault="00DF7997" w:rsidP="00DF7997">
            <w:pPr>
              <w:jc w:val="center"/>
            </w:pPr>
          </w:p>
        </w:tc>
        <w:tc>
          <w:tcPr>
            <w:tcW w:w="414" w:type="pct"/>
            <w:vAlign w:val="center"/>
          </w:tcPr>
          <w:p w14:paraId="0B704C67" w14:textId="77777777" w:rsidR="00DF7997" w:rsidRDefault="00DF7997" w:rsidP="00DF7997">
            <w:pPr>
              <w:jc w:val="center"/>
            </w:pPr>
          </w:p>
        </w:tc>
      </w:tr>
      <w:tr w:rsidR="00DF7997" w14:paraId="6BF32605" w14:textId="77777777" w:rsidTr="002001B5">
        <w:tc>
          <w:tcPr>
            <w:tcW w:w="1013" w:type="pct"/>
            <w:vAlign w:val="center"/>
          </w:tcPr>
          <w:p w14:paraId="3A113979" w14:textId="77777777" w:rsidR="00DF7997" w:rsidRDefault="00DF7997" w:rsidP="00DF7997">
            <w:pPr>
              <w:jc w:val="center"/>
            </w:pPr>
            <w:r>
              <w:t>stomach_temperature</w:t>
            </w:r>
          </w:p>
        </w:tc>
        <w:tc>
          <w:tcPr>
            <w:tcW w:w="2188" w:type="pct"/>
          </w:tcPr>
          <w:p w14:paraId="41D6B8BD" w14:textId="77777777" w:rsidR="00DF7997" w:rsidRDefault="00DF7997" w:rsidP="00DF7997">
            <w:pPr>
              <w:jc w:val="center"/>
            </w:pPr>
            <w:r w:rsidRPr="009021A1">
              <w:t xml:space="preserve">Was </w:t>
            </w:r>
            <w:r>
              <w:t>stomach temperature</w:t>
            </w:r>
            <w:r w:rsidRPr="009021A1">
              <w:t xml:space="preserve"> data recorded?</w:t>
            </w:r>
          </w:p>
        </w:tc>
        <w:tc>
          <w:tcPr>
            <w:tcW w:w="395" w:type="pct"/>
            <w:vAlign w:val="center"/>
          </w:tcPr>
          <w:p w14:paraId="657A0612" w14:textId="77777777" w:rsidR="00DF7997" w:rsidRDefault="00DF7997" w:rsidP="00DF7997">
            <w:pPr>
              <w:jc w:val="center"/>
            </w:pPr>
            <w:r w:rsidRPr="004367DE">
              <w:t>required</w:t>
            </w:r>
          </w:p>
        </w:tc>
        <w:tc>
          <w:tcPr>
            <w:tcW w:w="378" w:type="pct"/>
            <w:vAlign w:val="center"/>
          </w:tcPr>
          <w:p w14:paraId="1547D175" w14:textId="77777777" w:rsidR="00DF7997" w:rsidRDefault="00DF7997" w:rsidP="00DF7997">
            <w:pPr>
              <w:jc w:val="center"/>
            </w:pPr>
            <w:r w:rsidRPr="00624874">
              <w:t>boolean</w:t>
            </w:r>
          </w:p>
        </w:tc>
        <w:tc>
          <w:tcPr>
            <w:tcW w:w="612" w:type="pct"/>
            <w:vAlign w:val="center"/>
          </w:tcPr>
          <w:p w14:paraId="7F3B4513" w14:textId="77777777" w:rsidR="00DF7997" w:rsidRDefault="00DF7997" w:rsidP="00DF7997">
            <w:pPr>
              <w:jc w:val="center"/>
            </w:pPr>
          </w:p>
        </w:tc>
        <w:tc>
          <w:tcPr>
            <w:tcW w:w="414" w:type="pct"/>
            <w:vAlign w:val="center"/>
          </w:tcPr>
          <w:p w14:paraId="1FD5E65C" w14:textId="77777777" w:rsidR="00DF7997" w:rsidRDefault="00DF7997" w:rsidP="00DF7997">
            <w:pPr>
              <w:jc w:val="center"/>
            </w:pPr>
          </w:p>
        </w:tc>
      </w:tr>
      <w:tr w:rsidR="00DF7997" w14:paraId="22679283" w14:textId="77777777" w:rsidTr="002001B5">
        <w:tc>
          <w:tcPr>
            <w:tcW w:w="1013" w:type="pct"/>
            <w:vAlign w:val="center"/>
          </w:tcPr>
          <w:p w14:paraId="6A067C69" w14:textId="77777777" w:rsidR="00DF7997" w:rsidRDefault="00DF7997" w:rsidP="00DF7997">
            <w:pPr>
              <w:jc w:val="center"/>
            </w:pPr>
            <w:r>
              <w:t>argos_location</w:t>
            </w:r>
          </w:p>
        </w:tc>
        <w:tc>
          <w:tcPr>
            <w:tcW w:w="2188" w:type="pct"/>
            <w:vMerge w:val="restart"/>
            <w:vAlign w:val="center"/>
          </w:tcPr>
          <w:p w14:paraId="15DFA5E2" w14:textId="77777777" w:rsidR="00DF7997" w:rsidRDefault="00DF7997" w:rsidP="00DF7997">
            <w:pPr>
              <w:jc w:val="center"/>
            </w:pPr>
            <w:r>
              <w:t>Which type(s) of location estimates was provided by the tag?</w:t>
            </w:r>
          </w:p>
        </w:tc>
        <w:tc>
          <w:tcPr>
            <w:tcW w:w="395" w:type="pct"/>
            <w:vAlign w:val="center"/>
          </w:tcPr>
          <w:p w14:paraId="3FEB8B7E" w14:textId="77777777" w:rsidR="00DF7997" w:rsidRDefault="00DF7997" w:rsidP="00DF7997">
            <w:pPr>
              <w:jc w:val="center"/>
            </w:pPr>
            <w:r w:rsidRPr="004367DE">
              <w:t>required</w:t>
            </w:r>
          </w:p>
        </w:tc>
        <w:tc>
          <w:tcPr>
            <w:tcW w:w="378" w:type="pct"/>
            <w:vAlign w:val="center"/>
          </w:tcPr>
          <w:p w14:paraId="4A534A0C" w14:textId="77777777" w:rsidR="00DF7997" w:rsidRDefault="00DF7997" w:rsidP="00DF7997">
            <w:pPr>
              <w:jc w:val="center"/>
            </w:pPr>
            <w:r w:rsidRPr="00624874">
              <w:t>boolean</w:t>
            </w:r>
          </w:p>
        </w:tc>
        <w:tc>
          <w:tcPr>
            <w:tcW w:w="612" w:type="pct"/>
            <w:vAlign w:val="center"/>
          </w:tcPr>
          <w:p w14:paraId="784C9010" w14:textId="77777777" w:rsidR="00DF7997" w:rsidRDefault="00DF7997" w:rsidP="00DF7997">
            <w:pPr>
              <w:jc w:val="center"/>
            </w:pPr>
          </w:p>
        </w:tc>
        <w:tc>
          <w:tcPr>
            <w:tcW w:w="414" w:type="pct"/>
            <w:vAlign w:val="center"/>
          </w:tcPr>
          <w:p w14:paraId="2C3FB09F" w14:textId="77777777" w:rsidR="00DF7997" w:rsidRDefault="00DF7997" w:rsidP="00DF7997">
            <w:pPr>
              <w:jc w:val="center"/>
            </w:pPr>
          </w:p>
        </w:tc>
      </w:tr>
      <w:tr w:rsidR="00DF7997" w14:paraId="3EA396CB" w14:textId="77777777" w:rsidTr="002001B5">
        <w:tc>
          <w:tcPr>
            <w:tcW w:w="1013" w:type="pct"/>
            <w:vAlign w:val="center"/>
          </w:tcPr>
          <w:p w14:paraId="7A6C81C1" w14:textId="0C0EA0B1" w:rsidR="00DF7997" w:rsidRDefault="00AD463E" w:rsidP="00DF7997">
            <w:pPr>
              <w:jc w:val="center"/>
            </w:pPr>
            <w:r>
              <w:t>gps_location</w:t>
            </w:r>
          </w:p>
        </w:tc>
        <w:tc>
          <w:tcPr>
            <w:tcW w:w="2188" w:type="pct"/>
            <w:vMerge/>
          </w:tcPr>
          <w:p w14:paraId="2FBAC4F9" w14:textId="77777777" w:rsidR="00DF7997" w:rsidRDefault="00DF7997" w:rsidP="00DF7997">
            <w:pPr>
              <w:jc w:val="center"/>
            </w:pPr>
          </w:p>
        </w:tc>
        <w:tc>
          <w:tcPr>
            <w:tcW w:w="395" w:type="pct"/>
            <w:vAlign w:val="center"/>
          </w:tcPr>
          <w:p w14:paraId="2B2341AD" w14:textId="77777777" w:rsidR="00DF7997" w:rsidRDefault="00DF7997" w:rsidP="00DF7997">
            <w:pPr>
              <w:jc w:val="center"/>
            </w:pPr>
            <w:r w:rsidRPr="004367DE">
              <w:t>required</w:t>
            </w:r>
          </w:p>
        </w:tc>
        <w:tc>
          <w:tcPr>
            <w:tcW w:w="378" w:type="pct"/>
            <w:vAlign w:val="center"/>
          </w:tcPr>
          <w:p w14:paraId="029B4CB0" w14:textId="77777777" w:rsidR="00DF7997" w:rsidRDefault="00DF7997" w:rsidP="00DF7997">
            <w:pPr>
              <w:jc w:val="center"/>
            </w:pPr>
            <w:r w:rsidRPr="00624874">
              <w:t>boolean</w:t>
            </w:r>
          </w:p>
        </w:tc>
        <w:tc>
          <w:tcPr>
            <w:tcW w:w="612" w:type="pct"/>
            <w:vAlign w:val="center"/>
          </w:tcPr>
          <w:p w14:paraId="1AD9B051" w14:textId="77777777" w:rsidR="00DF7997" w:rsidRDefault="00DF7997" w:rsidP="00DF7997">
            <w:pPr>
              <w:jc w:val="center"/>
            </w:pPr>
          </w:p>
        </w:tc>
        <w:tc>
          <w:tcPr>
            <w:tcW w:w="414" w:type="pct"/>
            <w:vAlign w:val="center"/>
          </w:tcPr>
          <w:p w14:paraId="2C4DC5A2" w14:textId="77777777" w:rsidR="00DF7997" w:rsidRDefault="00DF7997" w:rsidP="00DF7997">
            <w:pPr>
              <w:jc w:val="center"/>
            </w:pPr>
          </w:p>
        </w:tc>
      </w:tr>
      <w:tr w:rsidR="00DF7997" w14:paraId="6FBAC066" w14:textId="77777777" w:rsidTr="002001B5">
        <w:tc>
          <w:tcPr>
            <w:tcW w:w="1013" w:type="pct"/>
            <w:vAlign w:val="center"/>
          </w:tcPr>
          <w:p w14:paraId="24DCB367" w14:textId="0A4617A4" w:rsidR="00DF7997" w:rsidRDefault="00AD463E" w:rsidP="00DF7997">
            <w:pPr>
              <w:jc w:val="center"/>
            </w:pPr>
            <w:r>
              <w:t>geolocation</w:t>
            </w:r>
          </w:p>
        </w:tc>
        <w:tc>
          <w:tcPr>
            <w:tcW w:w="2188" w:type="pct"/>
            <w:vMerge/>
          </w:tcPr>
          <w:p w14:paraId="41DB3F19" w14:textId="77777777" w:rsidR="00DF7997" w:rsidRDefault="00DF7997" w:rsidP="00DF7997">
            <w:pPr>
              <w:jc w:val="center"/>
            </w:pPr>
          </w:p>
        </w:tc>
        <w:tc>
          <w:tcPr>
            <w:tcW w:w="395" w:type="pct"/>
            <w:vAlign w:val="center"/>
          </w:tcPr>
          <w:p w14:paraId="13108344" w14:textId="77777777" w:rsidR="00DF7997" w:rsidRDefault="00DF7997" w:rsidP="00DF7997">
            <w:pPr>
              <w:jc w:val="center"/>
            </w:pPr>
            <w:r w:rsidRPr="004367DE">
              <w:t>required</w:t>
            </w:r>
          </w:p>
        </w:tc>
        <w:tc>
          <w:tcPr>
            <w:tcW w:w="378" w:type="pct"/>
            <w:vAlign w:val="center"/>
          </w:tcPr>
          <w:p w14:paraId="7B8891BB" w14:textId="77777777" w:rsidR="00DF7997" w:rsidRDefault="00DF7997" w:rsidP="00DF7997">
            <w:pPr>
              <w:jc w:val="center"/>
            </w:pPr>
            <w:r w:rsidRPr="00624874">
              <w:t>boolean</w:t>
            </w:r>
          </w:p>
        </w:tc>
        <w:tc>
          <w:tcPr>
            <w:tcW w:w="612" w:type="pct"/>
            <w:vAlign w:val="center"/>
          </w:tcPr>
          <w:p w14:paraId="414B9E75" w14:textId="77777777" w:rsidR="00DF7997" w:rsidRDefault="00DF7997" w:rsidP="00DF7997">
            <w:pPr>
              <w:jc w:val="center"/>
            </w:pPr>
          </w:p>
        </w:tc>
        <w:tc>
          <w:tcPr>
            <w:tcW w:w="414" w:type="pct"/>
            <w:vAlign w:val="center"/>
          </w:tcPr>
          <w:p w14:paraId="0D0ABB29" w14:textId="77777777" w:rsidR="00DF7997" w:rsidRDefault="00DF7997" w:rsidP="00DF7997">
            <w:pPr>
              <w:jc w:val="center"/>
            </w:pPr>
          </w:p>
        </w:tc>
      </w:tr>
      <w:tr w:rsidR="00AD463E" w14:paraId="2D5E5309" w14:textId="77777777" w:rsidTr="00AD463E">
        <w:tc>
          <w:tcPr>
            <w:tcW w:w="1013" w:type="pct"/>
            <w:vAlign w:val="center"/>
          </w:tcPr>
          <w:p w14:paraId="508DE4AF" w14:textId="0D92928A" w:rsidR="00AD463E" w:rsidRDefault="00AD463E" w:rsidP="00DF7997">
            <w:pPr>
              <w:jc w:val="center"/>
            </w:pPr>
            <w:r w:rsidRPr="00AD463E">
              <w:t>geolocation_data_processing</w:t>
            </w:r>
          </w:p>
        </w:tc>
        <w:tc>
          <w:tcPr>
            <w:tcW w:w="2188" w:type="pct"/>
          </w:tcPr>
          <w:p w14:paraId="6E8AE6D0" w14:textId="7E503554" w:rsidR="00AD463E" w:rsidRDefault="00AD463E" w:rsidP="00DF7997">
            <w:pPr>
              <w:jc w:val="center"/>
            </w:pPr>
            <w:r w:rsidRPr="00AD463E">
              <w:t>If geolocation = TRUE then specify which algorithm was used to process GLS raw data</w:t>
            </w:r>
          </w:p>
        </w:tc>
        <w:tc>
          <w:tcPr>
            <w:tcW w:w="395" w:type="pct"/>
            <w:vAlign w:val="center"/>
          </w:tcPr>
          <w:p w14:paraId="61C5A036" w14:textId="42820C58" w:rsidR="00AD463E" w:rsidRPr="004367DE" w:rsidRDefault="00AD463E" w:rsidP="00DF7997">
            <w:pPr>
              <w:jc w:val="center"/>
            </w:pPr>
            <w:r>
              <w:t>optional/required</w:t>
            </w:r>
          </w:p>
        </w:tc>
        <w:tc>
          <w:tcPr>
            <w:tcW w:w="378" w:type="pct"/>
            <w:vAlign w:val="center"/>
          </w:tcPr>
          <w:p w14:paraId="75A0321F" w14:textId="661AC19D" w:rsidR="00AD463E" w:rsidRPr="00624874" w:rsidRDefault="00AD463E" w:rsidP="00DF7997">
            <w:pPr>
              <w:jc w:val="center"/>
            </w:pPr>
            <w:r>
              <w:t>text</w:t>
            </w:r>
          </w:p>
        </w:tc>
        <w:tc>
          <w:tcPr>
            <w:tcW w:w="612" w:type="pct"/>
            <w:vAlign w:val="center"/>
          </w:tcPr>
          <w:p w14:paraId="1DAFCECB" w14:textId="77777777" w:rsidR="00AD463E" w:rsidRDefault="00AD463E" w:rsidP="00DF7997">
            <w:pPr>
              <w:jc w:val="center"/>
            </w:pPr>
          </w:p>
        </w:tc>
        <w:tc>
          <w:tcPr>
            <w:tcW w:w="414" w:type="pct"/>
            <w:vAlign w:val="center"/>
          </w:tcPr>
          <w:p w14:paraId="7C9CFB36" w14:textId="77777777" w:rsidR="00AD463E" w:rsidRDefault="00AD463E" w:rsidP="00DF7997">
            <w:pPr>
              <w:jc w:val="center"/>
            </w:pPr>
          </w:p>
        </w:tc>
      </w:tr>
    </w:tbl>
    <w:p w14:paraId="052C1579" w14:textId="77777777" w:rsidR="00DF7997" w:rsidRDefault="00DF7997" w:rsidP="002001B5">
      <w:r>
        <w:br w:type="page"/>
      </w:r>
    </w:p>
    <w:p w14:paraId="4CB05673" w14:textId="6AC39556" w:rsidR="00B127DA" w:rsidRDefault="00B127DA" w:rsidP="002001B5">
      <w:pPr>
        <w:pStyle w:val="Heading3"/>
      </w:pPr>
      <w:bookmarkStart w:id="13" w:name="Surgery"/>
      <w:bookmarkStart w:id="14" w:name="_Surgery_1"/>
      <w:bookmarkEnd w:id="14"/>
      <w:r>
        <w:t>Surgery</w:t>
      </w:r>
      <w:bookmarkEnd w:id="13"/>
    </w:p>
    <w:tbl>
      <w:tblPr>
        <w:tblStyle w:val="TableGrid"/>
        <w:tblW w:w="5000" w:type="pct"/>
        <w:tblLook w:val="04A0" w:firstRow="1" w:lastRow="0" w:firstColumn="1" w:lastColumn="0" w:noHBand="0" w:noVBand="1"/>
      </w:tblPr>
      <w:tblGrid>
        <w:gridCol w:w="2263"/>
        <w:gridCol w:w="6033"/>
        <w:gridCol w:w="1120"/>
        <w:gridCol w:w="1145"/>
        <w:gridCol w:w="2438"/>
        <w:gridCol w:w="1177"/>
      </w:tblGrid>
      <w:tr w:rsidR="00B127DA" w:rsidRPr="002F2906" w14:paraId="7A195D7A" w14:textId="77777777" w:rsidTr="00DD004A">
        <w:tc>
          <w:tcPr>
            <w:tcW w:w="5000" w:type="pct"/>
            <w:gridSpan w:val="6"/>
            <w:vAlign w:val="center"/>
          </w:tcPr>
          <w:p w14:paraId="23F1460E" w14:textId="1E55F3E4" w:rsidR="00B127DA" w:rsidRPr="002F2906" w:rsidRDefault="00DD004A" w:rsidP="00DD004A">
            <w:pPr>
              <w:jc w:val="center"/>
              <w:rPr>
                <w:b/>
                <w:lang w:val="en-US"/>
              </w:rPr>
            </w:pPr>
            <w:r>
              <w:rPr>
                <w:b/>
                <w:lang w:val="en-US"/>
              </w:rPr>
              <w:t>S</w:t>
            </w:r>
            <w:r w:rsidRPr="00DD004A">
              <w:rPr>
                <w:b/>
                <w:lang w:val="en-US"/>
              </w:rPr>
              <w:t>pecifies which tag was deployed as part of an animal release and how</w:t>
            </w:r>
            <w:r w:rsidR="00B127DA" w:rsidRPr="002F2906">
              <w:rPr>
                <w:b/>
                <w:lang w:val="en-US"/>
              </w:rPr>
              <w:t>.</w:t>
            </w:r>
          </w:p>
        </w:tc>
      </w:tr>
      <w:tr w:rsidR="00B127DA" w14:paraId="117C98FD" w14:textId="77777777" w:rsidTr="00DD004A">
        <w:tc>
          <w:tcPr>
            <w:tcW w:w="5000" w:type="pct"/>
            <w:gridSpan w:val="6"/>
            <w:vAlign w:val="center"/>
          </w:tcPr>
          <w:p w14:paraId="3A23FBB8" w14:textId="77777777" w:rsidR="00B127DA" w:rsidRDefault="00B127DA" w:rsidP="00DD004A">
            <w:pPr>
              <w:jc w:val="center"/>
            </w:pPr>
          </w:p>
        </w:tc>
      </w:tr>
      <w:tr w:rsidR="00B127DA" w:rsidRPr="002F2906" w14:paraId="142079E7" w14:textId="77777777" w:rsidTr="002001B5">
        <w:tc>
          <w:tcPr>
            <w:tcW w:w="798" w:type="pct"/>
            <w:vAlign w:val="center"/>
          </w:tcPr>
          <w:p w14:paraId="7405DEE6" w14:textId="77777777" w:rsidR="00B127DA" w:rsidRPr="002F2906" w:rsidRDefault="00B127DA" w:rsidP="00DD004A">
            <w:pPr>
              <w:jc w:val="center"/>
              <w:rPr>
                <w:i/>
              </w:rPr>
            </w:pPr>
            <w:r w:rsidRPr="002F2906">
              <w:rPr>
                <w:i/>
              </w:rPr>
              <w:t>Field name</w:t>
            </w:r>
          </w:p>
        </w:tc>
        <w:tc>
          <w:tcPr>
            <w:tcW w:w="2128" w:type="pct"/>
            <w:vAlign w:val="center"/>
          </w:tcPr>
          <w:p w14:paraId="20451837" w14:textId="77777777" w:rsidR="00B127DA" w:rsidRPr="002F2906" w:rsidRDefault="00B127DA" w:rsidP="00DD004A">
            <w:pPr>
              <w:jc w:val="center"/>
              <w:rPr>
                <w:i/>
              </w:rPr>
            </w:pPr>
            <w:r w:rsidRPr="002F2906">
              <w:rPr>
                <w:i/>
              </w:rPr>
              <w:t>Description</w:t>
            </w:r>
          </w:p>
        </w:tc>
        <w:tc>
          <w:tcPr>
            <w:tcW w:w="395" w:type="pct"/>
            <w:vAlign w:val="center"/>
          </w:tcPr>
          <w:p w14:paraId="15BEB6CC" w14:textId="77777777" w:rsidR="00B127DA" w:rsidRPr="002F2906" w:rsidRDefault="00B127DA" w:rsidP="00DD004A">
            <w:pPr>
              <w:jc w:val="center"/>
              <w:rPr>
                <w:i/>
              </w:rPr>
            </w:pPr>
            <w:r w:rsidRPr="002F2906">
              <w:rPr>
                <w:i/>
              </w:rPr>
              <w:t>Required</w:t>
            </w:r>
          </w:p>
        </w:tc>
        <w:tc>
          <w:tcPr>
            <w:tcW w:w="404" w:type="pct"/>
            <w:vAlign w:val="center"/>
          </w:tcPr>
          <w:p w14:paraId="50776828" w14:textId="77777777" w:rsidR="00B127DA" w:rsidRPr="002F2906" w:rsidRDefault="00B127DA" w:rsidP="00DD004A">
            <w:pPr>
              <w:jc w:val="center"/>
              <w:rPr>
                <w:i/>
              </w:rPr>
            </w:pPr>
            <w:r w:rsidRPr="002F2906">
              <w:rPr>
                <w:i/>
              </w:rPr>
              <w:t>Data type</w:t>
            </w:r>
          </w:p>
        </w:tc>
        <w:tc>
          <w:tcPr>
            <w:tcW w:w="860" w:type="pct"/>
            <w:vAlign w:val="center"/>
          </w:tcPr>
          <w:p w14:paraId="0FE39B47" w14:textId="77777777" w:rsidR="00B127DA" w:rsidRPr="002F2906" w:rsidRDefault="00B127DA" w:rsidP="00DD004A">
            <w:pPr>
              <w:jc w:val="center"/>
              <w:rPr>
                <w:i/>
              </w:rPr>
            </w:pPr>
            <w:r w:rsidRPr="002F2906">
              <w:rPr>
                <w:i/>
              </w:rPr>
              <w:t>Constraints</w:t>
            </w:r>
          </w:p>
        </w:tc>
        <w:tc>
          <w:tcPr>
            <w:tcW w:w="415" w:type="pct"/>
            <w:vAlign w:val="center"/>
          </w:tcPr>
          <w:p w14:paraId="29C8B6FB" w14:textId="77777777" w:rsidR="00B127DA" w:rsidRPr="002F2906" w:rsidRDefault="00B127DA" w:rsidP="00DD004A">
            <w:pPr>
              <w:jc w:val="center"/>
              <w:rPr>
                <w:i/>
              </w:rPr>
            </w:pPr>
            <w:r>
              <w:rPr>
                <w:i/>
              </w:rPr>
              <w:t>Authority</w:t>
            </w:r>
          </w:p>
        </w:tc>
      </w:tr>
      <w:tr w:rsidR="00B127DA" w14:paraId="636EBABC" w14:textId="77777777" w:rsidTr="002001B5">
        <w:tc>
          <w:tcPr>
            <w:tcW w:w="798" w:type="pct"/>
            <w:vAlign w:val="center"/>
          </w:tcPr>
          <w:p w14:paraId="3CF147AB" w14:textId="77777777" w:rsidR="00B127DA" w:rsidRDefault="00B127DA" w:rsidP="00DD004A">
            <w:pPr>
              <w:jc w:val="center"/>
            </w:pPr>
            <w:r>
              <w:t>id</w:t>
            </w:r>
          </w:p>
        </w:tc>
        <w:tc>
          <w:tcPr>
            <w:tcW w:w="2128" w:type="pct"/>
            <w:vAlign w:val="center"/>
          </w:tcPr>
          <w:p w14:paraId="0F57402B" w14:textId="07AA5CD3" w:rsidR="00B127DA" w:rsidRDefault="00DD004A" w:rsidP="00DD004A">
            <w:pPr>
              <w:jc w:val="center"/>
            </w:pPr>
            <w:r>
              <w:t>Surgery</w:t>
            </w:r>
            <w:r w:rsidR="00B127DA">
              <w:t xml:space="preserve"> ID (unique).</w:t>
            </w:r>
          </w:p>
        </w:tc>
        <w:tc>
          <w:tcPr>
            <w:tcW w:w="395" w:type="pct"/>
            <w:vAlign w:val="center"/>
          </w:tcPr>
          <w:p w14:paraId="21456B51" w14:textId="77777777" w:rsidR="00B127DA" w:rsidRDefault="00B127DA" w:rsidP="00DD004A">
            <w:pPr>
              <w:jc w:val="center"/>
            </w:pPr>
            <w:r>
              <w:t>required</w:t>
            </w:r>
          </w:p>
        </w:tc>
        <w:tc>
          <w:tcPr>
            <w:tcW w:w="404" w:type="pct"/>
            <w:vAlign w:val="center"/>
          </w:tcPr>
          <w:p w14:paraId="7F32D704" w14:textId="77777777" w:rsidR="00B127DA" w:rsidRDefault="00B127DA" w:rsidP="00DD004A">
            <w:pPr>
              <w:jc w:val="center"/>
            </w:pPr>
            <w:r>
              <w:t>numeric</w:t>
            </w:r>
          </w:p>
        </w:tc>
        <w:tc>
          <w:tcPr>
            <w:tcW w:w="860" w:type="pct"/>
            <w:vAlign w:val="center"/>
          </w:tcPr>
          <w:p w14:paraId="5C6FB76D" w14:textId="77777777" w:rsidR="00B127DA" w:rsidRDefault="00B127DA" w:rsidP="00DD004A">
            <w:pPr>
              <w:jc w:val="center"/>
            </w:pPr>
            <w:r>
              <w:t>Primary key</w:t>
            </w:r>
          </w:p>
        </w:tc>
        <w:tc>
          <w:tcPr>
            <w:tcW w:w="415" w:type="pct"/>
            <w:vAlign w:val="center"/>
          </w:tcPr>
          <w:p w14:paraId="44DCBDEB" w14:textId="77777777" w:rsidR="00B127DA" w:rsidRDefault="00B127DA" w:rsidP="00DD004A">
            <w:pPr>
              <w:jc w:val="center"/>
            </w:pPr>
          </w:p>
        </w:tc>
      </w:tr>
      <w:tr w:rsidR="00B127DA" w14:paraId="7BECB83D" w14:textId="77777777" w:rsidTr="002001B5">
        <w:tc>
          <w:tcPr>
            <w:tcW w:w="798" w:type="pct"/>
            <w:vAlign w:val="center"/>
          </w:tcPr>
          <w:p w14:paraId="29FE9A63" w14:textId="77777777" w:rsidR="00B127DA" w:rsidRDefault="00B127DA" w:rsidP="00DD004A">
            <w:pPr>
              <w:jc w:val="center"/>
            </w:pPr>
            <w:r>
              <w:t>device_id</w:t>
            </w:r>
          </w:p>
        </w:tc>
        <w:tc>
          <w:tcPr>
            <w:tcW w:w="2128" w:type="pct"/>
            <w:vAlign w:val="center"/>
          </w:tcPr>
          <w:p w14:paraId="27758482" w14:textId="77777777" w:rsidR="00B127DA" w:rsidRDefault="00B127DA" w:rsidP="00DD004A">
            <w:pPr>
              <w:jc w:val="center"/>
            </w:pPr>
            <w:r>
              <w:t>Device ID.</w:t>
            </w:r>
          </w:p>
        </w:tc>
        <w:tc>
          <w:tcPr>
            <w:tcW w:w="395" w:type="pct"/>
            <w:vAlign w:val="center"/>
          </w:tcPr>
          <w:p w14:paraId="62694013" w14:textId="77777777" w:rsidR="00B127DA" w:rsidRDefault="00B127DA" w:rsidP="00DD004A">
            <w:pPr>
              <w:jc w:val="center"/>
            </w:pPr>
            <w:r w:rsidRPr="000775D8">
              <w:t>required</w:t>
            </w:r>
          </w:p>
        </w:tc>
        <w:tc>
          <w:tcPr>
            <w:tcW w:w="404" w:type="pct"/>
            <w:vAlign w:val="center"/>
          </w:tcPr>
          <w:p w14:paraId="7ACBF25D" w14:textId="77777777" w:rsidR="00B127DA" w:rsidRDefault="00B127DA" w:rsidP="00DD004A">
            <w:pPr>
              <w:jc w:val="center"/>
            </w:pPr>
            <w:r>
              <w:t>numeric</w:t>
            </w:r>
          </w:p>
        </w:tc>
        <w:tc>
          <w:tcPr>
            <w:tcW w:w="860" w:type="pct"/>
            <w:vAlign w:val="center"/>
          </w:tcPr>
          <w:p w14:paraId="7D1DD557" w14:textId="77777777" w:rsidR="00B127DA" w:rsidRDefault="00B127DA" w:rsidP="00DD004A">
            <w:pPr>
              <w:jc w:val="center"/>
            </w:pPr>
            <w:r>
              <w:t>Foreign key to device table</w:t>
            </w:r>
          </w:p>
        </w:tc>
        <w:tc>
          <w:tcPr>
            <w:tcW w:w="415" w:type="pct"/>
            <w:vAlign w:val="center"/>
          </w:tcPr>
          <w:p w14:paraId="7C8E58AC" w14:textId="77777777" w:rsidR="00B127DA" w:rsidRDefault="00B127DA" w:rsidP="00DD004A">
            <w:pPr>
              <w:jc w:val="center"/>
            </w:pPr>
          </w:p>
        </w:tc>
      </w:tr>
      <w:tr w:rsidR="00B127DA" w14:paraId="15B4575B" w14:textId="77777777" w:rsidTr="002001B5">
        <w:tc>
          <w:tcPr>
            <w:tcW w:w="798" w:type="pct"/>
            <w:vAlign w:val="center"/>
          </w:tcPr>
          <w:p w14:paraId="436502CE" w14:textId="6439482A" w:rsidR="00B127DA" w:rsidRDefault="00DD004A" w:rsidP="00DD004A">
            <w:pPr>
              <w:jc w:val="center"/>
            </w:pPr>
            <w:r>
              <w:t>release</w:t>
            </w:r>
            <w:r w:rsidR="00B127DA">
              <w:t>_id</w:t>
            </w:r>
          </w:p>
        </w:tc>
        <w:tc>
          <w:tcPr>
            <w:tcW w:w="2128" w:type="pct"/>
            <w:vAlign w:val="center"/>
          </w:tcPr>
          <w:p w14:paraId="1529826A" w14:textId="04924D53" w:rsidR="00B127DA" w:rsidRPr="00734F5F" w:rsidRDefault="00B127DA" w:rsidP="00DD004A">
            <w:pPr>
              <w:jc w:val="center"/>
            </w:pPr>
            <w:r>
              <w:t>Animal</w:t>
            </w:r>
            <w:r w:rsidR="00DD004A">
              <w:t xml:space="preserve"> release</w:t>
            </w:r>
            <w:r>
              <w:t xml:space="preserve"> ID.</w:t>
            </w:r>
          </w:p>
        </w:tc>
        <w:tc>
          <w:tcPr>
            <w:tcW w:w="395" w:type="pct"/>
            <w:vAlign w:val="center"/>
          </w:tcPr>
          <w:p w14:paraId="747CCD5C" w14:textId="77777777" w:rsidR="00B127DA" w:rsidRDefault="00B127DA" w:rsidP="00DD004A">
            <w:pPr>
              <w:jc w:val="center"/>
            </w:pPr>
            <w:r w:rsidRPr="000775D8">
              <w:t>required</w:t>
            </w:r>
          </w:p>
        </w:tc>
        <w:tc>
          <w:tcPr>
            <w:tcW w:w="404" w:type="pct"/>
            <w:vAlign w:val="center"/>
          </w:tcPr>
          <w:p w14:paraId="72DF2CBE" w14:textId="77777777" w:rsidR="00B127DA" w:rsidRDefault="00B127DA" w:rsidP="00DD004A">
            <w:pPr>
              <w:jc w:val="center"/>
            </w:pPr>
            <w:r>
              <w:t>numeric</w:t>
            </w:r>
          </w:p>
        </w:tc>
        <w:tc>
          <w:tcPr>
            <w:tcW w:w="860" w:type="pct"/>
            <w:vAlign w:val="center"/>
          </w:tcPr>
          <w:p w14:paraId="76C46BA2" w14:textId="7BAD295D" w:rsidR="00B127DA" w:rsidRDefault="00B127DA" w:rsidP="00DD004A">
            <w:pPr>
              <w:jc w:val="center"/>
            </w:pPr>
            <w:r>
              <w:t>Foreign key to animal</w:t>
            </w:r>
            <w:r w:rsidR="00DD004A">
              <w:t>_release</w:t>
            </w:r>
            <w:r>
              <w:t xml:space="preserve"> table</w:t>
            </w:r>
          </w:p>
        </w:tc>
        <w:tc>
          <w:tcPr>
            <w:tcW w:w="415" w:type="pct"/>
            <w:vAlign w:val="center"/>
          </w:tcPr>
          <w:p w14:paraId="6862145E" w14:textId="77777777" w:rsidR="00B127DA" w:rsidRDefault="00B127DA" w:rsidP="00DD004A">
            <w:pPr>
              <w:jc w:val="center"/>
            </w:pPr>
          </w:p>
        </w:tc>
      </w:tr>
      <w:tr w:rsidR="00B127DA" w14:paraId="3820CF4A" w14:textId="77777777" w:rsidTr="002001B5">
        <w:tc>
          <w:tcPr>
            <w:tcW w:w="798" w:type="pct"/>
            <w:vAlign w:val="center"/>
          </w:tcPr>
          <w:p w14:paraId="41799F1D" w14:textId="77777777" w:rsidR="00B127DA" w:rsidRDefault="00B127DA" w:rsidP="00DD004A">
            <w:pPr>
              <w:jc w:val="center"/>
            </w:pPr>
            <w:r>
              <w:t>attachment_method</w:t>
            </w:r>
          </w:p>
        </w:tc>
        <w:tc>
          <w:tcPr>
            <w:tcW w:w="2128" w:type="pct"/>
            <w:vAlign w:val="center"/>
          </w:tcPr>
          <w:p w14:paraId="71D9EF9A" w14:textId="77777777" w:rsidR="00B127DA" w:rsidRPr="00AC1E72" w:rsidRDefault="00B127DA" w:rsidP="00DD004A">
            <w:pPr>
              <w:jc w:val="center"/>
            </w:pPr>
            <w:r>
              <w:t>Describe how the tag was attached (</w:t>
            </w:r>
            <w:r>
              <w:rPr>
                <w:i/>
              </w:rPr>
              <w:t xml:space="preserve">e.g. </w:t>
            </w:r>
            <w:r>
              <w:t>glued, implant).</w:t>
            </w:r>
          </w:p>
        </w:tc>
        <w:tc>
          <w:tcPr>
            <w:tcW w:w="395" w:type="pct"/>
            <w:vAlign w:val="center"/>
          </w:tcPr>
          <w:p w14:paraId="50C9DF81" w14:textId="77777777" w:rsidR="00B127DA" w:rsidRDefault="00B127DA" w:rsidP="00DD004A">
            <w:pPr>
              <w:jc w:val="center"/>
            </w:pPr>
            <w:r w:rsidRPr="000775D8">
              <w:t>required</w:t>
            </w:r>
          </w:p>
        </w:tc>
        <w:tc>
          <w:tcPr>
            <w:tcW w:w="404" w:type="pct"/>
            <w:vAlign w:val="center"/>
          </w:tcPr>
          <w:p w14:paraId="6B903BBE" w14:textId="77777777" w:rsidR="00B127DA" w:rsidRDefault="00B127DA" w:rsidP="00DD004A">
            <w:pPr>
              <w:jc w:val="center"/>
            </w:pPr>
            <w:r>
              <w:t>t</w:t>
            </w:r>
            <w:r w:rsidRPr="00596EE8">
              <w:t>ext</w:t>
            </w:r>
          </w:p>
        </w:tc>
        <w:tc>
          <w:tcPr>
            <w:tcW w:w="860" w:type="pct"/>
            <w:vAlign w:val="center"/>
          </w:tcPr>
          <w:p w14:paraId="1750C6BC" w14:textId="77777777" w:rsidR="00B127DA" w:rsidRDefault="00B127DA" w:rsidP="00DD004A">
            <w:pPr>
              <w:jc w:val="center"/>
            </w:pPr>
            <w:r>
              <w:t>Need controlled vocabulary</w:t>
            </w:r>
          </w:p>
        </w:tc>
        <w:tc>
          <w:tcPr>
            <w:tcW w:w="415" w:type="pct"/>
            <w:vAlign w:val="center"/>
          </w:tcPr>
          <w:p w14:paraId="10E4E48E" w14:textId="77777777" w:rsidR="00B127DA" w:rsidRDefault="00B127DA" w:rsidP="00DD004A">
            <w:pPr>
              <w:jc w:val="center"/>
            </w:pPr>
          </w:p>
        </w:tc>
      </w:tr>
      <w:tr w:rsidR="00B127DA" w14:paraId="0DB6207E" w14:textId="77777777" w:rsidTr="002001B5">
        <w:tc>
          <w:tcPr>
            <w:tcW w:w="798" w:type="pct"/>
            <w:vAlign w:val="center"/>
          </w:tcPr>
          <w:p w14:paraId="5DBD0A18" w14:textId="77777777" w:rsidR="00B127DA" w:rsidRDefault="00B127DA" w:rsidP="00DD004A">
            <w:pPr>
              <w:jc w:val="center"/>
            </w:pPr>
            <w:r>
              <w:t>attachment_details</w:t>
            </w:r>
          </w:p>
        </w:tc>
        <w:tc>
          <w:tcPr>
            <w:tcW w:w="2128" w:type="pct"/>
            <w:vAlign w:val="center"/>
          </w:tcPr>
          <w:p w14:paraId="38392E1C" w14:textId="77777777" w:rsidR="00B127DA" w:rsidRDefault="00B127DA" w:rsidP="00DD004A">
            <w:pPr>
              <w:jc w:val="center"/>
            </w:pPr>
            <w:r>
              <w:t>Describe tag</w:t>
            </w:r>
            <w:r w:rsidRPr="00AC1E72">
              <w:t xml:space="preserve"> attachment (</w:t>
            </w:r>
            <w:r w:rsidRPr="00AC1E72">
              <w:rPr>
                <w:i/>
              </w:rPr>
              <w:t xml:space="preserve">e.g. </w:t>
            </w:r>
            <w:r w:rsidRPr="00AC1E72">
              <w:t xml:space="preserve">exact location of tag on animal, </w:t>
            </w:r>
            <w:r>
              <w:t>use of anaesthetics</w:t>
            </w:r>
            <w:r w:rsidRPr="00AC1E72">
              <w:t>)</w:t>
            </w:r>
            <w:r>
              <w:t>.</w:t>
            </w:r>
          </w:p>
        </w:tc>
        <w:tc>
          <w:tcPr>
            <w:tcW w:w="395" w:type="pct"/>
            <w:vAlign w:val="center"/>
          </w:tcPr>
          <w:p w14:paraId="04AAB786" w14:textId="77777777" w:rsidR="00B127DA" w:rsidRDefault="00B127DA" w:rsidP="00DD004A">
            <w:pPr>
              <w:jc w:val="center"/>
            </w:pPr>
            <w:r>
              <w:t>optional</w:t>
            </w:r>
          </w:p>
        </w:tc>
        <w:tc>
          <w:tcPr>
            <w:tcW w:w="404" w:type="pct"/>
            <w:vAlign w:val="center"/>
          </w:tcPr>
          <w:p w14:paraId="244F50DF" w14:textId="77777777" w:rsidR="00B127DA" w:rsidRDefault="00B127DA" w:rsidP="00DD004A">
            <w:pPr>
              <w:jc w:val="center"/>
            </w:pPr>
            <w:r w:rsidRPr="00596EE8">
              <w:t>text</w:t>
            </w:r>
          </w:p>
        </w:tc>
        <w:tc>
          <w:tcPr>
            <w:tcW w:w="860" w:type="pct"/>
            <w:vAlign w:val="center"/>
          </w:tcPr>
          <w:p w14:paraId="11DE2F8A" w14:textId="77777777" w:rsidR="00B127DA" w:rsidRDefault="00B127DA" w:rsidP="00DD004A">
            <w:pPr>
              <w:jc w:val="center"/>
            </w:pPr>
          </w:p>
        </w:tc>
        <w:tc>
          <w:tcPr>
            <w:tcW w:w="415" w:type="pct"/>
            <w:vAlign w:val="center"/>
          </w:tcPr>
          <w:p w14:paraId="13D28146" w14:textId="77777777" w:rsidR="00B127DA" w:rsidRDefault="00B127DA" w:rsidP="00DD004A">
            <w:pPr>
              <w:jc w:val="center"/>
            </w:pPr>
          </w:p>
        </w:tc>
      </w:tr>
    </w:tbl>
    <w:p w14:paraId="1F092EE2" w14:textId="77777777" w:rsidR="00B127DA" w:rsidRDefault="00B127DA" w:rsidP="00B127DA">
      <w:r>
        <w:br w:type="page"/>
      </w:r>
    </w:p>
    <w:p w14:paraId="6F92227B" w14:textId="1B8C5544" w:rsidR="00A05C19" w:rsidRDefault="00DD004A" w:rsidP="002001B5">
      <w:pPr>
        <w:pStyle w:val="Heading3"/>
      </w:pPr>
      <w:bookmarkStart w:id="15" w:name="Animal_release"/>
      <w:bookmarkEnd w:id="8"/>
      <w:bookmarkEnd w:id="9"/>
      <w:r>
        <w:t>Animal release</w:t>
      </w:r>
      <w:bookmarkEnd w:id="15"/>
    </w:p>
    <w:tbl>
      <w:tblPr>
        <w:tblStyle w:val="TableGrid"/>
        <w:tblW w:w="0" w:type="auto"/>
        <w:tblLook w:val="04A0" w:firstRow="1" w:lastRow="0" w:firstColumn="1" w:lastColumn="0" w:noHBand="0" w:noVBand="1"/>
      </w:tblPr>
      <w:tblGrid>
        <w:gridCol w:w="2794"/>
        <w:gridCol w:w="5731"/>
        <w:gridCol w:w="1120"/>
        <w:gridCol w:w="1316"/>
        <w:gridCol w:w="2041"/>
        <w:gridCol w:w="1174"/>
      </w:tblGrid>
      <w:tr w:rsidR="00EA0F9A" w:rsidRPr="002F2906" w14:paraId="203D777C" w14:textId="5E2C87DC" w:rsidTr="002001B5">
        <w:tc>
          <w:tcPr>
            <w:tcW w:w="0" w:type="auto"/>
            <w:gridSpan w:val="6"/>
            <w:vAlign w:val="center"/>
          </w:tcPr>
          <w:p w14:paraId="6D64DEDB" w14:textId="44AFBFB7" w:rsidR="00EA0F9A" w:rsidRPr="002F2906" w:rsidRDefault="00EA0F9A" w:rsidP="002001B5">
            <w:pPr>
              <w:jc w:val="center"/>
              <w:rPr>
                <w:b/>
                <w:lang w:val="en-US"/>
              </w:rPr>
            </w:pPr>
            <w:r w:rsidRPr="002F2906">
              <w:rPr>
                <w:b/>
                <w:lang w:val="en-US"/>
              </w:rPr>
              <w:t xml:space="preserve">Provides </w:t>
            </w:r>
            <w:r w:rsidR="00151C84" w:rsidRPr="00151C84">
              <w:rPr>
                <w:b/>
                <w:lang w:val="en-US"/>
              </w:rPr>
              <w:t>information about animal capture, release, and potential recovery, and by whom.</w:t>
            </w:r>
          </w:p>
        </w:tc>
      </w:tr>
      <w:tr w:rsidR="00EA0F9A" w14:paraId="15F20A58" w14:textId="51C672E4" w:rsidTr="002001B5">
        <w:tc>
          <w:tcPr>
            <w:tcW w:w="0" w:type="auto"/>
            <w:gridSpan w:val="6"/>
            <w:vAlign w:val="center"/>
          </w:tcPr>
          <w:p w14:paraId="45326E11" w14:textId="77777777" w:rsidR="00EA0F9A" w:rsidRDefault="00EA0F9A" w:rsidP="00EA0F9A">
            <w:pPr>
              <w:jc w:val="center"/>
            </w:pPr>
          </w:p>
        </w:tc>
      </w:tr>
      <w:tr w:rsidR="00EA0F9A" w:rsidRPr="002F2906" w14:paraId="778FEE47" w14:textId="3AB568D4" w:rsidTr="002001B5">
        <w:tc>
          <w:tcPr>
            <w:tcW w:w="0" w:type="auto"/>
            <w:vAlign w:val="center"/>
          </w:tcPr>
          <w:p w14:paraId="01838D17" w14:textId="77777777" w:rsidR="00EA0F9A" w:rsidRPr="002F2906" w:rsidRDefault="00EA0F9A" w:rsidP="00EA0F9A">
            <w:pPr>
              <w:jc w:val="center"/>
              <w:rPr>
                <w:i/>
              </w:rPr>
            </w:pPr>
            <w:r w:rsidRPr="002F2906">
              <w:rPr>
                <w:i/>
              </w:rPr>
              <w:t>Field name</w:t>
            </w:r>
          </w:p>
        </w:tc>
        <w:tc>
          <w:tcPr>
            <w:tcW w:w="0" w:type="auto"/>
            <w:vAlign w:val="center"/>
          </w:tcPr>
          <w:p w14:paraId="2EC86AE5" w14:textId="77777777" w:rsidR="00EA0F9A" w:rsidRPr="002F2906" w:rsidRDefault="00EA0F9A" w:rsidP="00EA0F9A">
            <w:pPr>
              <w:jc w:val="center"/>
              <w:rPr>
                <w:i/>
              </w:rPr>
            </w:pPr>
            <w:r w:rsidRPr="002F2906">
              <w:rPr>
                <w:i/>
              </w:rPr>
              <w:t>Description</w:t>
            </w:r>
          </w:p>
        </w:tc>
        <w:tc>
          <w:tcPr>
            <w:tcW w:w="0" w:type="auto"/>
            <w:vAlign w:val="center"/>
          </w:tcPr>
          <w:p w14:paraId="59B9AE3B" w14:textId="77777777" w:rsidR="00EA0F9A" w:rsidRPr="002F2906" w:rsidRDefault="00EA0F9A" w:rsidP="00EA0F9A">
            <w:pPr>
              <w:jc w:val="center"/>
              <w:rPr>
                <w:i/>
              </w:rPr>
            </w:pPr>
            <w:r w:rsidRPr="002F2906">
              <w:rPr>
                <w:i/>
              </w:rPr>
              <w:t>Required</w:t>
            </w:r>
          </w:p>
        </w:tc>
        <w:tc>
          <w:tcPr>
            <w:tcW w:w="0" w:type="auto"/>
            <w:vAlign w:val="center"/>
          </w:tcPr>
          <w:p w14:paraId="435DE703" w14:textId="77777777" w:rsidR="00EA0F9A" w:rsidRPr="002F2906" w:rsidRDefault="00EA0F9A" w:rsidP="00EA0F9A">
            <w:pPr>
              <w:jc w:val="center"/>
              <w:rPr>
                <w:i/>
              </w:rPr>
            </w:pPr>
            <w:r w:rsidRPr="002F2906">
              <w:rPr>
                <w:i/>
              </w:rPr>
              <w:t>Data type</w:t>
            </w:r>
          </w:p>
        </w:tc>
        <w:tc>
          <w:tcPr>
            <w:tcW w:w="0" w:type="auto"/>
            <w:vAlign w:val="center"/>
          </w:tcPr>
          <w:p w14:paraId="04742A85" w14:textId="77777777" w:rsidR="00EA0F9A" w:rsidRPr="002F2906" w:rsidRDefault="00EA0F9A" w:rsidP="00EA0F9A">
            <w:pPr>
              <w:jc w:val="center"/>
              <w:rPr>
                <w:i/>
              </w:rPr>
            </w:pPr>
            <w:r w:rsidRPr="002F2906">
              <w:rPr>
                <w:i/>
              </w:rPr>
              <w:t>Constraints</w:t>
            </w:r>
          </w:p>
        </w:tc>
        <w:tc>
          <w:tcPr>
            <w:tcW w:w="0" w:type="auto"/>
            <w:vAlign w:val="center"/>
          </w:tcPr>
          <w:p w14:paraId="5C836102" w14:textId="1D2C4597" w:rsidR="00EA0F9A" w:rsidRPr="002F2906" w:rsidRDefault="00EA0F9A" w:rsidP="00EA0F9A">
            <w:pPr>
              <w:jc w:val="center"/>
              <w:rPr>
                <w:i/>
              </w:rPr>
            </w:pPr>
            <w:r>
              <w:rPr>
                <w:i/>
              </w:rPr>
              <w:t>Authority</w:t>
            </w:r>
          </w:p>
        </w:tc>
      </w:tr>
      <w:tr w:rsidR="00EA0F9A" w14:paraId="3B06FB6F" w14:textId="372D7B52" w:rsidTr="002001B5">
        <w:tc>
          <w:tcPr>
            <w:tcW w:w="0" w:type="auto"/>
            <w:vAlign w:val="center"/>
          </w:tcPr>
          <w:p w14:paraId="67B5224F" w14:textId="77777777" w:rsidR="00EA0F9A" w:rsidRDefault="00EA0F9A" w:rsidP="00EA0F9A">
            <w:pPr>
              <w:jc w:val="center"/>
            </w:pPr>
            <w:r>
              <w:t>id</w:t>
            </w:r>
          </w:p>
        </w:tc>
        <w:tc>
          <w:tcPr>
            <w:tcW w:w="0" w:type="auto"/>
            <w:vAlign w:val="center"/>
          </w:tcPr>
          <w:p w14:paraId="2AF22F1B" w14:textId="568B14CF" w:rsidR="00EA0F9A" w:rsidRDefault="00EA0F9A" w:rsidP="00EA0F9A">
            <w:pPr>
              <w:jc w:val="center"/>
            </w:pPr>
            <w:r>
              <w:t>Tag deployment ID (unique).</w:t>
            </w:r>
          </w:p>
        </w:tc>
        <w:tc>
          <w:tcPr>
            <w:tcW w:w="0" w:type="auto"/>
            <w:vAlign w:val="center"/>
          </w:tcPr>
          <w:p w14:paraId="2805E2B2" w14:textId="77777777" w:rsidR="00EA0F9A" w:rsidRDefault="00EA0F9A" w:rsidP="00EA0F9A">
            <w:pPr>
              <w:jc w:val="center"/>
            </w:pPr>
            <w:r>
              <w:t>required</w:t>
            </w:r>
          </w:p>
        </w:tc>
        <w:tc>
          <w:tcPr>
            <w:tcW w:w="0" w:type="auto"/>
            <w:vAlign w:val="center"/>
          </w:tcPr>
          <w:p w14:paraId="04D68FDF" w14:textId="47D42E64" w:rsidR="00EA0F9A" w:rsidRDefault="00EA0F9A" w:rsidP="00EA0F9A">
            <w:pPr>
              <w:jc w:val="center"/>
            </w:pPr>
            <w:r>
              <w:t>numeric</w:t>
            </w:r>
          </w:p>
        </w:tc>
        <w:tc>
          <w:tcPr>
            <w:tcW w:w="0" w:type="auto"/>
            <w:vAlign w:val="center"/>
          </w:tcPr>
          <w:p w14:paraId="365A233F" w14:textId="55723FF6" w:rsidR="00EA0F9A" w:rsidRDefault="00EA0F9A" w:rsidP="00EA0F9A">
            <w:pPr>
              <w:jc w:val="center"/>
            </w:pPr>
            <w:r>
              <w:t>Primary key</w:t>
            </w:r>
          </w:p>
        </w:tc>
        <w:tc>
          <w:tcPr>
            <w:tcW w:w="0" w:type="auto"/>
            <w:vAlign w:val="center"/>
          </w:tcPr>
          <w:p w14:paraId="66E0BA59" w14:textId="77777777" w:rsidR="00EA0F9A" w:rsidRDefault="00EA0F9A" w:rsidP="00EA0F9A">
            <w:pPr>
              <w:jc w:val="center"/>
            </w:pPr>
          </w:p>
        </w:tc>
      </w:tr>
      <w:tr w:rsidR="00EA0F9A" w14:paraId="2CE4C145" w14:textId="773C9F0C" w:rsidTr="002001B5">
        <w:tc>
          <w:tcPr>
            <w:tcW w:w="0" w:type="auto"/>
            <w:vAlign w:val="center"/>
          </w:tcPr>
          <w:p w14:paraId="60ECB9DD" w14:textId="0A1D6B14" w:rsidR="00EA0F9A" w:rsidRDefault="00EA0F9A" w:rsidP="00EA0F9A">
            <w:pPr>
              <w:jc w:val="center"/>
            </w:pPr>
            <w:r>
              <w:t>animal_id</w:t>
            </w:r>
          </w:p>
        </w:tc>
        <w:tc>
          <w:tcPr>
            <w:tcW w:w="0" w:type="auto"/>
            <w:vAlign w:val="center"/>
          </w:tcPr>
          <w:p w14:paraId="74A33729" w14:textId="0C7643A3" w:rsidR="00EA0F9A" w:rsidRPr="00734F5F" w:rsidRDefault="00EA0F9A" w:rsidP="00EA0F9A">
            <w:pPr>
              <w:jc w:val="center"/>
            </w:pPr>
            <w:r>
              <w:t>Animal ID.</w:t>
            </w:r>
          </w:p>
        </w:tc>
        <w:tc>
          <w:tcPr>
            <w:tcW w:w="0" w:type="auto"/>
            <w:vAlign w:val="center"/>
          </w:tcPr>
          <w:p w14:paraId="348824F8" w14:textId="77777777" w:rsidR="00EA0F9A" w:rsidRDefault="00EA0F9A" w:rsidP="00EA0F9A">
            <w:pPr>
              <w:jc w:val="center"/>
            </w:pPr>
            <w:r w:rsidRPr="000775D8">
              <w:t>required</w:t>
            </w:r>
          </w:p>
        </w:tc>
        <w:tc>
          <w:tcPr>
            <w:tcW w:w="0" w:type="auto"/>
            <w:vAlign w:val="center"/>
          </w:tcPr>
          <w:p w14:paraId="65FF0858" w14:textId="4FB3C389" w:rsidR="00EA0F9A" w:rsidRDefault="00EA0F9A" w:rsidP="00EA0F9A">
            <w:pPr>
              <w:jc w:val="center"/>
            </w:pPr>
            <w:r>
              <w:t>numeric</w:t>
            </w:r>
          </w:p>
        </w:tc>
        <w:tc>
          <w:tcPr>
            <w:tcW w:w="0" w:type="auto"/>
            <w:vAlign w:val="center"/>
          </w:tcPr>
          <w:p w14:paraId="03F01866" w14:textId="2E2FEDA0" w:rsidR="00EA0F9A" w:rsidRDefault="00EA0F9A" w:rsidP="00EA0F9A">
            <w:pPr>
              <w:jc w:val="center"/>
            </w:pPr>
            <w:r>
              <w:t>Foreign key to animal table</w:t>
            </w:r>
          </w:p>
        </w:tc>
        <w:tc>
          <w:tcPr>
            <w:tcW w:w="0" w:type="auto"/>
            <w:vAlign w:val="center"/>
          </w:tcPr>
          <w:p w14:paraId="6BAE7795" w14:textId="77777777" w:rsidR="00EA0F9A" w:rsidRDefault="00EA0F9A" w:rsidP="00EA0F9A">
            <w:pPr>
              <w:jc w:val="center"/>
            </w:pPr>
          </w:p>
        </w:tc>
      </w:tr>
      <w:tr w:rsidR="00EA0F9A" w14:paraId="4AB93C15" w14:textId="1F2E8272" w:rsidTr="002001B5">
        <w:tc>
          <w:tcPr>
            <w:tcW w:w="0" w:type="auto"/>
            <w:vAlign w:val="center"/>
          </w:tcPr>
          <w:p w14:paraId="5ED74117" w14:textId="2256189E" w:rsidR="00EA0F9A" w:rsidRDefault="00EA0F9A" w:rsidP="00EA0F9A">
            <w:pPr>
              <w:jc w:val="center"/>
            </w:pPr>
            <w:r>
              <w:t>tagger_id</w:t>
            </w:r>
          </w:p>
        </w:tc>
        <w:tc>
          <w:tcPr>
            <w:tcW w:w="0" w:type="auto"/>
            <w:vAlign w:val="center"/>
          </w:tcPr>
          <w:p w14:paraId="02E90512" w14:textId="00D1123C" w:rsidR="00EA0F9A" w:rsidRDefault="00EA0F9A" w:rsidP="00EA0F9A">
            <w:pPr>
              <w:jc w:val="center"/>
            </w:pPr>
            <w:r>
              <w:t>ID of the person who deployed the device on the animal.</w:t>
            </w:r>
          </w:p>
        </w:tc>
        <w:tc>
          <w:tcPr>
            <w:tcW w:w="0" w:type="auto"/>
            <w:vAlign w:val="center"/>
          </w:tcPr>
          <w:p w14:paraId="407444BA" w14:textId="77777777" w:rsidR="00EA0F9A" w:rsidRDefault="00EA0F9A" w:rsidP="00EA0F9A">
            <w:pPr>
              <w:jc w:val="center"/>
            </w:pPr>
            <w:r w:rsidRPr="000775D8">
              <w:t>required</w:t>
            </w:r>
          </w:p>
        </w:tc>
        <w:tc>
          <w:tcPr>
            <w:tcW w:w="0" w:type="auto"/>
            <w:vAlign w:val="center"/>
          </w:tcPr>
          <w:p w14:paraId="477D6E76" w14:textId="27A527B9" w:rsidR="00EA0F9A" w:rsidRDefault="00EA0F9A" w:rsidP="00EA0F9A">
            <w:pPr>
              <w:jc w:val="center"/>
            </w:pPr>
            <w:r>
              <w:t>numeric</w:t>
            </w:r>
          </w:p>
        </w:tc>
        <w:tc>
          <w:tcPr>
            <w:tcW w:w="0" w:type="auto"/>
            <w:vAlign w:val="center"/>
          </w:tcPr>
          <w:p w14:paraId="32037C03" w14:textId="7036FF0A" w:rsidR="00EA0F9A" w:rsidRDefault="00EA0F9A" w:rsidP="00EA0F9A">
            <w:pPr>
              <w:jc w:val="center"/>
            </w:pPr>
            <w:r>
              <w:t>Foreign key to users table.</w:t>
            </w:r>
          </w:p>
        </w:tc>
        <w:tc>
          <w:tcPr>
            <w:tcW w:w="0" w:type="auto"/>
            <w:vAlign w:val="center"/>
          </w:tcPr>
          <w:p w14:paraId="564F17DE" w14:textId="77777777" w:rsidR="00EA0F9A" w:rsidRDefault="00EA0F9A" w:rsidP="00EA0F9A">
            <w:pPr>
              <w:jc w:val="center"/>
            </w:pPr>
          </w:p>
        </w:tc>
      </w:tr>
      <w:tr w:rsidR="00130A62" w14:paraId="31DA45F8" w14:textId="77777777" w:rsidTr="002001B5">
        <w:tc>
          <w:tcPr>
            <w:tcW w:w="0" w:type="auto"/>
            <w:vAlign w:val="center"/>
          </w:tcPr>
          <w:p w14:paraId="6FA9F2BB" w14:textId="20397102" w:rsidR="00130A62" w:rsidRDefault="00130A62" w:rsidP="00EA0F9A">
            <w:pPr>
              <w:jc w:val="center"/>
            </w:pPr>
            <w:r>
              <w:t>animal_capture_locality</w:t>
            </w:r>
          </w:p>
        </w:tc>
        <w:tc>
          <w:tcPr>
            <w:tcW w:w="0" w:type="auto"/>
            <w:vAlign w:val="center"/>
          </w:tcPr>
          <w:p w14:paraId="65D1D8C2" w14:textId="10260F4D" w:rsidR="00130A62" w:rsidRDefault="00130A62" w:rsidP="00EA0F9A">
            <w:pPr>
              <w:jc w:val="center"/>
            </w:pPr>
            <w:r>
              <w:t>Locality, State/Territory, Country of capture</w:t>
            </w:r>
          </w:p>
        </w:tc>
        <w:tc>
          <w:tcPr>
            <w:tcW w:w="0" w:type="auto"/>
            <w:vAlign w:val="center"/>
          </w:tcPr>
          <w:p w14:paraId="3E7568D0" w14:textId="1F25BEFD" w:rsidR="00130A62" w:rsidRPr="000775D8" w:rsidRDefault="00130A62" w:rsidP="00EA0F9A">
            <w:pPr>
              <w:jc w:val="center"/>
            </w:pPr>
            <w:r>
              <w:t>optional</w:t>
            </w:r>
          </w:p>
        </w:tc>
        <w:tc>
          <w:tcPr>
            <w:tcW w:w="0" w:type="auto"/>
            <w:vAlign w:val="center"/>
          </w:tcPr>
          <w:p w14:paraId="3942C157" w14:textId="061CA45D" w:rsidR="00130A62" w:rsidRDefault="00130A62" w:rsidP="00EA0F9A">
            <w:pPr>
              <w:jc w:val="center"/>
            </w:pPr>
            <w:r>
              <w:t>text</w:t>
            </w:r>
          </w:p>
        </w:tc>
        <w:tc>
          <w:tcPr>
            <w:tcW w:w="0" w:type="auto"/>
            <w:vAlign w:val="center"/>
          </w:tcPr>
          <w:p w14:paraId="50FFEEE9" w14:textId="77777777" w:rsidR="00130A62" w:rsidRDefault="00130A62" w:rsidP="00EA0F9A">
            <w:pPr>
              <w:jc w:val="center"/>
            </w:pPr>
          </w:p>
        </w:tc>
        <w:tc>
          <w:tcPr>
            <w:tcW w:w="0" w:type="auto"/>
            <w:vAlign w:val="center"/>
          </w:tcPr>
          <w:p w14:paraId="057D455A" w14:textId="77777777" w:rsidR="00130A62" w:rsidRDefault="00130A62" w:rsidP="00EA0F9A">
            <w:pPr>
              <w:jc w:val="center"/>
            </w:pPr>
          </w:p>
        </w:tc>
      </w:tr>
      <w:tr w:rsidR="00130A62" w14:paraId="52D25BCB" w14:textId="3353924A" w:rsidTr="002001B5">
        <w:tc>
          <w:tcPr>
            <w:tcW w:w="0" w:type="auto"/>
            <w:vAlign w:val="center"/>
          </w:tcPr>
          <w:p w14:paraId="634F2BBC" w14:textId="255AA49A" w:rsidR="00130A62" w:rsidRDefault="00130A62" w:rsidP="00EA0F9A">
            <w:pPr>
              <w:jc w:val="center"/>
            </w:pPr>
            <w:r>
              <w:t>animal_capture_location</w:t>
            </w:r>
          </w:p>
        </w:tc>
        <w:tc>
          <w:tcPr>
            <w:tcW w:w="0" w:type="auto"/>
            <w:vAlign w:val="center"/>
          </w:tcPr>
          <w:p w14:paraId="6F4DC14E" w14:textId="7B238865" w:rsidR="00130A62" w:rsidRPr="00AC1E72" w:rsidRDefault="00130A62" w:rsidP="00EA0F9A">
            <w:pPr>
              <w:jc w:val="center"/>
            </w:pPr>
            <w:r>
              <w:t>Longitude and latitude of capture, transformed into a geometry (point).</w:t>
            </w:r>
          </w:p>
        </w:tc>
        <w:tc>
          <w:tcPr>
            <w:tcW w:w="0" w:type="auto"/>
            <w:vAlign w:val="center"/>
          </w:tcPr>
          <w:p w14:paraId="14FDD0C3" w14:textId="1D3476D1" w:rsidR="00130A62" w:rsidRDefault="00130A62" w:rsidP="00EA0F9A">
            <w:pPr>
              <w:jc w:val="center"/>
            </w:pPr>
            <w:r>
              <w:t>optional</w:t>
            </w:r>
          </w:p>
        </w:tc>
        <w:tc>
          <w:tcPr>
            <w:tcW w:w="0" w:type="auto"/>
            <w:vAlign w:val="center"/>
          </w:tcPr>
          <w:p w14:paraId="683E9364" w14:textId="36C7B0D9" w:rsidR="00130A62" w:rsidRDefault="00130A62" w:rsidP="00EA0F9A">
            <w:pPr>
              <w:jc w:val="center"/>
            </w:pPr>
            <w:r>
              <w:t>geometry</w:t>
            </w:r>
          </w:p>
        </w:tc>
        <w:tc>
          <w:tcPr>
            <w:tcW w:w="0" w:type="auto"/>
            <w:vAlign w:val="center"/>
          </w:tcPr>
          <w:p w14:paraId="43A95944" w14:textId="25D84DA0" w:rsidR="00130A62" w:rsidRDefault="00130A62" w:rsidP="00EA0F9A">
            <w:pPr>
              <w:jc w:val="center"/>
            </w:pPr>
          </w:p>
        </w:tc>
        <w:tc>
          <w:tcPr>
            <w:tcW w:w="0" w:type="auto"/>
            <w:vAlign w:val="center"/>
          </w:tcPr>
          <w:p w14:paraId="281FF747" w14:textId="77777777" w:rsidR="00130A62" w:rsidRDefault="00130A62" w:rsidP="00EA0F9A">
            <w:pPr>
              <w:jc w:val="center"/>
            </w:pPr>
          </w:p>
        </w:tc>
      </w:tr>
      <w:tr w:rsidR="00130A62" w14:paraId="107AD50B" w14:textId="6D5E22D3" w:rsidTr="002001B5">
        <w:tc>
          <w:tcPr>
            <w:tcW w:w="0" w:type="auto"/>
            <w:vAlign w:val="center"/>
          </w:tcPr>
          <w:p w14:paraId="6B186FA2" w14:textId="7626BB6E" w:rsidR="00130A62" w:rsidRDefault="00130A62" w:rsidP="00EA0F9A">
            <w:pPr>
              <w:jc w:val="center"/>
            </w:pPr>
            <w:r>
              <w:t>animal_capture_datetime</w:t>
            </w:r>
          </w:p>
        </w:tc>
        <w:tc>
          <w:tcPr>
            <w:tcW w:w="0" w:type="auto"/>
            <w:vAlign w:val="center"/>
          </w:tcPr>
          <w:p w14:paraId="237F817B" w14:textId="62A35746" w:rsidR="00130A62" w:rsidRDefault="00130A62" w:rsidP="00EA0F9A">
            <w:pPr>
              <w:jc w:val="center"/>
            </w:pPr>
            <w:r>
              <w:t>Date and time (UTC) of capture.</w:t>
            </w:r>
          </w:p>
        </w:tc>
        <w:tc>
          <w:tcPr>
            <w:tcW w:w="0" w:type="auto"/>
            <w:vAlign w:val="center"/>
          </w:tcPr>
          <w:p w14:paraId="6D970740" w14:textId="2F580168" w:rsidR="00130A62" w:rsidRDefault="00130A62" w:rsidP="00EA0F9A">
            <w:pPr>
              <w:jc w:val="center"/>
            </w:pPr>
            <w:r>
              <w:t>optional</w:t>
            </w:r>
          </w:p>
        </w:tc>
        <w:tc>
          <w:tcPr>
            <w:tcW w:w="0" w:type="auto"/>
            <w:vAlign w:val="center"/>
          </w:tcPr>
          <w:p w14:paraId="55FE0B99" w14:textId="5E3AB89D" w:rsidR="00130A62" w:rsidRDefault="00130A62" w:rsidP="00EA0F9A">
            <w:pPr>
              <w:jc w:val="center"/>
            </w:pPr>
            <w:r>
              <w:t>timestamp</w:t>
            </w:r>
          </w:p>
        </w:tc>
        <w:tc>
          <w:tcPr>
            <w:tcW w:w="0" w:type="auto"/>
            <w:vAlign w:val="center"/>
          </w:tcPr>
          <w:p w14:paraId="0E0FD569" w14:textId="77777777" w:rsidR="00130A62" w:rsidRDefault="00130A62" w:rsidP="00EA0F9A">
            <w:pPr>
              <w:jc w:val="center"/>
            </w:pPr>
          </w:p>
        </w:tc>
        <w:tc>
          <w:tcPr>
            <w:tcW w:w="0" w:type="auto"/>
            <w:vAlign w:val="center"/>
          </w:tcPr>
          <w:p w14:paraId="4F6AF628" w14:textId="77777777" w:rsidR="00130A62" w:rsidRDefault="00130A62" w:rsidP="00EA0F9A">
            <w:pPr>
              <w:jc w:val="center"/>
            </w:pPr>
          </w:p>
        </w:tc>
      </w:tr>
      <w:tr w:rsidR="00130A62" w14:paraId="44724175" w14:textId="77777777" w:rsidTr="002001B5">
        <w:tc>
          <w:tcPr>
            <w:tcW w:w="0" w:type="auto"/>
            <w:vAlign w:val="center"/>
          </w:tcPr>
          <w:p w14:paraId="622C9FCA" w14:textId="507CC346" w:rsidR="00130A62" w:rsidRDefault="00130A62" w:rsidP="00EA0F9A">
            <w:pPr>
              <w:jc w:val="center"/>
            </w:pPr>
            <w:r>
              <w:t>deployment_locality</w:t>
            </w:r>
          </w:p>
        </w:tc>
        <w:tc>
          <w:tcPr>
            <w:tcW w:w="0" w:type="auto"/>
            <w:vAlign w:val="center"/>
          </w:tcPr>
          <w:p w14:paraId="64FB04E9" w14:textId="019558FD" w:rsidR="00130A62" w:rsidRDefault="00130A62" w:rsidP="002001B5">
            <w:pPr>
              <w:jc w:val="center"/>
            </w:pPr>
            <w:r>
              <w:t>Locality, State/Territory, Country of tag deployment</w:t>
            </w:r>
          </w:p>
        </w:tc>
        <w:tc>
          <w:tcPr>
            <w:tcW w:w="0" w:type="auto"/>
            <w:vAlign w:val="center"/>
          </w:tcPr>
          <w:p w14:paraId="0CF85A81" w14:textId="1817A1C2" w:rsidR="00130A62" w:rsidRDefault="00130A62" w:rsidP="00EA0F9A">
            <w:pPr>
              <w:jc w:val="center"/>
            </w:pPr>
            <w:r>
              <w:t>required</w:t>
            </w:r>
          </w:p>
        </w:tc>
        <w:tc>
          <w:tcPr>
            <w:tcW w:w="0" w:type="auto"/>
            <w:vAlign w:val="center"/>
          </w:tcPr>
          <w:p w14:paraId="2EB4C402" w14:textId="2995EA56" w:rsidR="00130A62" w:rsidRPr="00596EE8" w:rsidRDefault="00130A62" w:rsidP="00EA0F9A">
            <w:pPr>
              <w:jc w:val="center"/>
            </w:pPr>
            <w:r>
              <w:t>text</w:t>
            </w:r>
          </w:p>
        </w:tc>
        <w:tc>
          <w:tcPr>
            <w:tcW w:w="0" w:type="auto"/>
            <w:vAlign w:val="center"/>
          </w:tcPr>
          <w:p w14:paraId="67D03C98" w14:textId="774BC140" w:rsidR="00130A62" w:rsidRDefault="00130A62" w:rsidP="00EA0F9A">
            <w:pPr>
              <w:jc w:val="center"/>
            </w:pPr>
          </w:p>
        </w:tc>
        <w:tc>
          <w:tcPr>
            <w:tcW w:w="0" w:type="auto"/>
            <w:vAlign w:val="center"/>
          </w:tcPr>
          <w:p w14:paraId="3AB17214" w14:textId="77777777" w:rsidR="00130A62" w:rsidRDefault="00130A62" w:rsidP="00EA0F9A">
            <w:pPr>
              <w:jc w:val="center"/>
            </w:pPr>
          </w:p>
        </w:tc>
      </w:tr>
      <w:tr w:rsidR="00130A62" w14:paraId="75C602F5" w14:textId="77777777" w:rsidTr="002001B5">
        <w:tc>
          <w:tcPr>
            <w:tcW w:w="0" w:type="auto"/>
            <w:vAlign w:val="center"/>
          </w:tcPr>
          <w:p w14:paraId="3D2890D4" w14:textId="32CFB11B" w:rsidR="00130A62" w:rsidRDefault="00130A62" w:rsidP="00EA0F9A">
            <w:pPr>
              <w:jc w:val="center"/>
            </w:pPr>
            <w:r>
              <w:t>deployment_location</w:t>
            </w:r>
          </w:p>
        </w:tc>
        <w:tc>
          <w:tcPr>
            <w:tcW w:w="0" w:type="auto"/>
            <w:vAlign w:val="center"/>
          </w:tcPr>
          <w:p w14:paraId="5848D8F9" w14:textId="6FC2070C" w:rsidR="00130A62" w:rsidRDefault="00130A62" w:rsidP="002001B5">
            <w:pPr>
              <w:jc w:val="center"/>
            </w:pPr>
            <w:r>
              <w:t>Longitude and latitude of tag deployment, transformed into a geometry (point).</w:t>
            </w:r>
          </w:p>
        </w:tc>
        <w:tc>
          <w:tcPr>
            <w:tcW w:w="0" w:type="auto"/>
            <w:vAlign w:val="center"/>
          </w:tcPr>
          <w:p w14:paraId="7DB8BEFD" w14:textId="575D5D25" w:rsidR="00130A62" w:rsidRPr="000775D8" w:rsidRDefault="00130A62" w:rsidP="00EA0F9A">
            <w:pPr>
              <w:jc w:val="center"/>
            </w:pPr>
            <w:r>
              <w:t>required</w:t>
            </w:r>
          </w:p>
        </w:tc>
        <w:tc>
          <w:tcPr>
            <w:tcW w:w="0" w:type="auto"/>
            <w:vAlign w:val="center"/>
          </w:tcPr>
          <w:p w14:paraId="3383FDC0" w14:textId="14CF70ED" w:rsidR="00130A62" w:rsidRDefault="00130A62" w:rsidP="00EA0F9A">
            <w:pPr>
              <w:jc w:val="center"/>
            </w:pPr>
            <w:r>
              <w:t>geometry</w:t>
            </w:r>
          </w:p>
        </w:tc>
        <w:tc>
          <w:tcPr>
            <w:tcW w:w="0" w:type="auto"/>
            <w:vAlign w:val="center"/>
          </w:tcPr>
          <w:p w14:paraId="69AA82BE" w14:textId="77777777" w:rsidR="00130A62" w:rsidRDefault="00130A62" w:rsidP="00EA0F9A">
            <w:pPr>
              <w:jc w:val="center"/>
            </w:pPr>
          </w:p>
        </w:tc>
        <w:tc>
          <w:tcPr>
            <w:tcW w:w="0" w:type="auto"/>
            <w:vAlign w:val="center"/>
          </w:tcPr>
          <w:p w14:paraId="4D66A49D" w14:textId="77777777" w:rsidR="00130A62" w:rsidRDefault="00130A62" w:rsidP="00EA0F9A">
            <w:pPr>
              <w:jc w:val="center"/>
            </w:pPr>
          </w:p>
        </w:tc>
      </w:tr>
      <w:tr w:rsidR="00130A62" w14:paraId="53AD004B" w14:textId="77777777" w:rsidTr="002001B5">
        <w:tc>
          <w:tcPr>
            <w:tcW w:w="0" w:type="auto"/>
            <w:vAlign w:val="center"/>
          </w:tcPr>
          <w:p w14:paraId="4C0133C5" w14:textId="296B389A" w:rsidR="00130A62" w:rsidRDefault="00130A62" w:rsidP="00EA0F9A">
            <w:pPr>
              <w:jc w:val="center"/>
            </w:pPr>
            <w:r>
              <w:t>deployment_datetime</w:t>
            </w:r>
          </w:p>
        </w:tc>
        <w:tc>
          <w:tcPr>
            <w:tcW w:w="0" w:type="auto"/>
            <w:vAlign w:val="center"/>
          </w:tcPr>
          <w:p w14:paraId="652BE8CD" w14:textId="41BC23E4" w:rsidR="00130A62" w:rsidRDefault="00130A62" w:rsidP="002001B5">
            <w:pPr>
              <w:jc w:val="center"/>
            </w:pPr>
            <w:r>
              <w:t>Date and time (UTC) of tag deployment.</w:t>
            </w:r>
          </w:p>
        </w:tc>
        <w:tc>
          <w:tcPr>
            <w:tcW w:w="0" w:type="auto"/>
            <w:vAlign w:val="center"/>
          </w:tcPr>
          <w:p w14:paraId="608EF150" w14:textId="7012BFA8" w:rsidR="00130A62" w:rsidRDefault="00130A62" w:rsidP="00EA0F9A">
            <w:pPr>
              <w:jc w:val="center"/>
            </w:pPr>
            <w:r w:rsidRPr="000775D8">
              <w:t>required</w:t>
            </w:r>
          </w:p>
        </w:tc>
        <w:tc>
          <w:tcPr>
            <w:tcW w:w="0" w:type="auto"/>
            <w:vAlign w:val="center"/>
          </w:tcPr>
          <w:p w14:paraId="66CC7907" w14:textId="7823CDB6" w:rsidR="00130A62" w:rsidRDefault="00130A62" w:rsidP="00EA0F9A">
            <w:pPr>
              <w:jc w:val="center"/>
            </w:pPr>
            <w:r>
              <w:t>timestamp</w:t>
            </w:r>
          </w:p>
        </w:tc>
        <w:tc>
          <w:tcPr>
            <w:tcW w:w="0" w:type="auto"/>
            <w:vAlign w:val="center"/>
          </w:tcPr>
          <w:p w14:paraId="4D4C021F" w14:textId="77777777" w:rsidR="00130A62" w:rsidRDefault="00130A62" w:rsidP="00EA0F9A">
            <w:pPr>
              <w:jc w:val="center"/>
            </w:pPr>
          </w:p>
        </w:tc>
        <w:tc>
          <w:tcPr>
            <w:tcW w:w="0" w:type="auto"/>
            <w:vAlign w:val="center"/>
          </w:tcPr>
          <w:p w14:paraId="77FA2D69" w14:textId="77777777" w:rsidR="00130A62" w:rsidRDefault="00130A62" w:rsidP="00EA0F9A">
            <w:pPr>
              <w:jc w:val="center"/>
            </w:pPr>
          </w:p>
        </w:tc>
      </w:tr>
      <w:tr w:rsidR="00130A62" w14:paraId="633000CC" w14:textId="77777777" w:rsidTr="002001B5">
        <w:tc>
          <w:tcPr>
            <w:tcW w:w="0" w:type="auto"/>
            <w:vAlign w:val="center"/>
          </w:tcPr>
          <w:p w14:paraId="16E2D100" w14:textId="28EC9A9A" w:rsidR="00130A62" w:rsidRDefault="00130A62" w:rsidP="00EA0F9A">
            <w:pPr>
              <w:jc w:val="center"/>
            </w:pPr>
            <w:r>
              <w:t>other_samples_taken</w:t>
            </w:r>
          </w:p>
        </w:tc>
        <w:tc>
          <w:tcPr>
            <w:tcW w:w="0" w:type="auto"/>
            <w:vAlign w:val="center"/>
          </w:tcPr>
          <w:p w14:paraId="1678A8B9" w14:textId="08A86641" w:rsidR="00130A62" w:rsidRDefault="00130A62" w:rsidP="002001B5">
            <w:pPr>
              <w:jc w:val="center"/>
            </w:pPr>
            <w:r w:rsidRPr="00AC1E72">
              <w:t xml:space="preserve">Describe whether any samples were taken during </w:t>
            </w:r>
            <w:r>
              <w:t>tag deployment</w:t>
            </w:r>
            <w:r w:rsidRPr="00AC1E72">
              <w:t xml:space="preserve"> (</w:t>
            </w:r>
            <w:r w:rsidRPr="00AC1E72">
              <w:rPr>
                <w:i/>
              </w:rPr>
              <w:t>e.g.</w:t>
            </w:r>
            <w:r w:rsidRPr="00AC1E72">
              <w:t xml:space="preserve"> </w:t>
            </w:r>
            <w:r>
              <w:t>tissue</w:t>
            </w:r>
            <w:r w:rsidRPr="00AC1E72">
              <w:t>, blubber, blood)</w:t>
            </w:r>
            <w:r>
              <w:t>.</w:t>
            </w:r>
          </w:p>
        </w:tc>
        <w:tc>
          <w:tcPr>
            <w:tcW w:w="0" w:type="auto"/>
            <w:vAlign w:val="center"/>
          </w:tcPr>
          <w:p w14:paraId="2DED7745" w14:textId="57B814C2" w:rsidR="00130A62" w:rsidRDefault="00130A62" w:rsidP="00EA0F9A">
            <w:pPr>
              <w:jc w:val="center"/>
            </w:pPr>
            <w:r>
              <w:t>optional</w:t>
            </w:r>
          </w:p>
        </w:tc>
        <w:tc>
          <w:tcPr>
            <w:tcW w:w="0" w:type="auto"/>
            <w:vAlign w:val="center"/>
          </w:tcPr>
          <w:p w14:paraId="0A055ACA" w14:textId="65EF165A" w:rsidR="00130A62" w:rsidRDefault="00130A62" w:rsidP="00EA0F9A">
            <w:pPr>
              <w:jc w:val="center"/>
            </w:pPr>
            <w:r w:rsidRPr="00596EE8">
              <w:t>text</w:t>
            </w:r>
          </w:p>
        </w:tc>
        <w:tc>
          <w:tcPr>
            <w:tcW w:w="0" w:type="auto"/>
            <w:vAlign w:val="center"/>
          </w:tcPr>
          <w:p w14:paraId="0A78A282" w14:textId="77777777" w:rsidR="00130A62" w:rsidRDefault="00130A62" w:rsidP="00EA0F9A">
            <w:pPr>
              <w:jc w:val="center"/>
            </w:pPr>
          </w:p>
        </w:tc>
        <w:tc>
          <w:tcPr>
            <w:tcW w:w="0" w:type="auto"/>
            <w:vAlign w:val="center"/>
          </w:tcPr>
          <w:p w14:paraId="50FF0A03" w14:textId="77777777" w:rsidR="00130A62" w:rsidRDefault="00130A62" w:rsidP="00EA0F9A">
            <w:pPr>
              <w:jc w:val="center"/>
            </w:pPr>
          </w:p>
        </w:tc>
      </w:tr>
      <w:tr w:rsidR="00C40B2B" w14:paraId="6FB5D3E6" w14:textId="77777777" w:rsidTr="002001B5">
        <w:tc>
          <w:tcPr>
            <w:tcW w:w="0" w:type="auto"/>
            <w:vAlign w:val="center"/>
          </w:tcPr>
          <w:p w14:paraId="79AA230F" w14:textId="7B721405" w:rsidR="00C40B2B" w:rsidRDefault="00C40B2B" w:rsidP="00EA0F9A">
            <w:pPr>
              <w:jc w:val="center"/>
            </w:pPr>
            <w:r>
              <w:t>recoverer_id</w:t>
            </w:r>
          </w:p>
        </w:tc>
        <w:tc>
          <w:tcPr>
            <w:tcW w:w="0" w:type="auto"/>
            <w:vAlign w:val="center"/>
          </w:tcPr>
          <w:p w14:paraId="0F10015F" w14:textId="62770045" w:rsidR="00C40B2B" w:rsidRPr="00AC1E72" w:rsidRDefault="00C40B2B" w:rsidP="00130A62">
            <w:pPr>
              <w:jc w:val="center"/>
            </w:pPr>
            <w:r>
              <w:t>ID of the person who recovered the device on the animal</w:t>
            </w:r>
          </w:p>
        </w:tc>
        <w:tc>
          <w:tcPr>
            <w:tcW w:w="0" w:type="auto"/>
            <w:vAlign w:val="center"/>
          </w:tcPr>
          <w:p w14:paraId="741143FE" w14:textId="2C4EAFE8" w:rsidR="00C40B2B" w:rsidRDefault="00CE1BB9" w:rsidP="00EA0F9A">
            <w:pPr>
              <w:jc w:val="center"/>
            </w:pPr>
            <w:r>
              <w:t>optional</w:t>
            </w:r>
          </w:p>
        </w:tc>
        <w:tc>
          <w:tcPr>
            <w:tcW w:w="0" w:type="auto"/>
            <w:vAlign w:val="center"/>
          </w:tcPr>
          <w:p w14:paraId="556A671A" w14:textId="123B9724" w:rsidR="00C40B2B" w:rsidRPr="00596EE8" w:rsidRDefault="00C40B2B" w:rsidP="00EA0F9A">
            <w:pPr>
              <w:jc w:val="center"/>
            </w:pPr>
            <w:r>
              <w:t>numeric</w:t>
            </w:r>
          </w:p>
        </w:tc>
        <w:tc>
          <w:tcPr>
            <w:tcW w:w="0" w:type="auto"/>
            <w:vAlign w:val="center"/>
          </w:tcPr>
          <w:p w14:paraId="6E0225C9" w14:textId="1321F774" w:rsidR="00C40B2B" w:rsidRDefault="00C40B2B" w:rsidP="00EA0F9A">
            <w:pPr>
              <w:jc w:val="center"/>
            </w:pPr>
            <w:r>
              <w:t>Foreign key to users table</w:t>
            </w:r>
          </w:p>
        </w:tc>
        <w:tc>
          <w:tcPr>
            <w:tcW w:w="0" w:type="auto"/>
          </w:tcPr>
          <w:p w14:paraId="63708BF3" w14:textId="77777777" w:rsidR="00C40B2B" w:rsidRDefault="00C40B2B" w:rsidP="00EA0F9A">
            <w:pPr>
              <w:jc w:val="center"/>
            </w:pPr>
          </w:p>
        </w:tc>
      </w:tr>
      <w:tr w:rsidR="00C40B2B" w14:paraId="499B794B" w14:textId="77777777" w:rsidTr="002001B5">
        <w:tc>
          <w:tcPr>
            <w:tcW w:w="0" w:type="auto"/>
            <w:vAlign w:val="center"/>
          </w:tcPr>
          <w:p w14:paraId="2A111A0F" w14:textId="6C578C86" w:rsidR="00C40B2B" w:rsidRDefault="00C40B2B" w:rsidP="00EA0F9A">
            <w:pPr>
              <w:jc w:val="center"/>
            </w:pPr>
            <w:r>
              <w:t>recovery_locality</w:t>
            </w:r>
          </w:p>
        </w:tc>
        <w:tc>
          <w:tcPr>
            <w:tcW w:w="0" w:type="auto"/>
            <w:vAlign w:val="center"/>
          </w:tcPr>
          <w:p w14:paraId="6D216E37" w14:textId="75B6D2D5" w:rsidR="00C40B2B" w:rsidRDefault="00C40B2B" w:rsidP="00130A62">
            <w:pPr>
              <w:jc w:val="center"/>
            </w:pPr>
            <w:r>
              <w:t>Locality, State/Territory, Country of recovery</w:t>
            </w:r>
          </w:p>
        </w:tc>
        <w:tc>
          <w:tcPr>
            <w:tcW w:w="0" w:type="auto"/>
            <w:vAlign w:val="center"/>
          </w:tcPr>
          <w:p w14:paraId="368E19BC" w14:textId="7BB5C77F" w:rsidR="00C40B2B" w:rsidRPr="000775D8" w:rsidRDefault="00CE1BB9" w:rsidP="00EA0F9A">
            <w:pPr>
              <w:jc w:val="center"/>
            </w:pPr>
            <w:r>
              <w:t>optional</w:t>
            </w:r>
          </w:p>
        </w:tc>
        <w:tc>
          <w:tcPr>
            <w:tcW w:w="0" w:type="auto"/>
            <w:vAlign w:val="center"/>
          </w:tcPr>
          <w:p w14:paraId="047E0E8D" w14:textId="38A669FB" w:rsidR="00C40B2B" w:rsidRDefault="00C40B2B" w:rsidP="00EA0F9A">
            <w:pPr>
              <w:jc w:val="center"/>
            </w:pPr>
            <w:r>
              <w:t>text</w:t>
            </w:r>
          </w:p>
        </w:tc>
        <w:tc>
          <w:tcPr>
            <w:tcW w:w="0" w:type="auto"/>
            <w:vAlign w:val="center"/>
          </w:tcPr>
          <w:p w14:paraId="7300F51C" w14:textId="77777777" w:rsidR="00C40B2B" w:rsidRDefault="00C40B2B" w:rsidP="00EA0F9A">
            <w:pPr>
              <w:jc w:val="center"/>
            </w:pPr>
          </w:p>
        </w:tc>
        <w:tc>
          <w:tcPr>
            <w:tcW w:w="0" w:type="auto"/>
          </w:tcPr>
          <w:p w14:paraId="06C834BA" w14:textId="77777777" w:rsidR="00C40B2B" w:rsidRDefault="00C40B2B" w:rsidP="00EA0F9A">
            <w:pPr>
              <w:jc w:val="center"/>
            </w:pPr>
          </w:p>
        </w:tc>
      </w:tr>
      <w:tr w:rsidR="00C40B2B" w14:paraId="43CC13B9" w14:textId="77777777" w:rsidTr="002001B5">
        <w:tc>
          <w:tcPr>
            <w:tcW w:w="0" w:type="auto"/>
            <w:vAlign w:val="center"/>
          </w:tcPr>
          <w:p w14:paraId="21E4C074" w14:textId="2CAA0162" w:rsidR="00C40B2B" w:rsidRDefault="00C40B2B" w:rsidP="00EA0F9A">
            <w:pPr>
              <w:jc w:val="center"/>
            </w:pPr>
            <w:r>
              <w:t>recovery_location</w:t>
            </w:r>
          </w:p>
        </w:tc>
        <w:tc>
          <w:tcPr>
            <w:tcW w:w="0" w:type="auto"/>
            <w:vAlign w:val="center"/>
          </w:tcPr>
          <w:p w14:paraId="5FB7F3D0" w14:textId="1103C8C6" w:rsidR="00C40B2B" w:rsidRDefault="00C40B2B" w:rsidP="00130A62">
            <w:pPr>
              <w:jc w:val="center"/>
            </w:pPr>
            <w:r>
              <w:t>Longitude and latitude of recovery, transformed into a geometry (point).</w:t>
            </w:r>
          </w:p>
        </w:tc>
        <w:tc>
          <w:tcPr>
            <w:tcW w:w="0" w:type="auto"/>
            <w:vAlign w:val="center"/>
          </w:tcPr>
          <w:p w14:paraId="2F114BF4" w14:textId="02DC4199" w:rsidR="00C40B2B" w:rsidRPr="000775D8" w:rsidRDefault="00CE1BB9" w:rsidP="00EA0F9A">
            <w:pPr>
              <w:jc w:val="center"/>
            </w:pPr>
            <w:r>
              <w:t>optional</w:t>
            </w:r>
          </w:p>
        </w:tc>
        <w:tc>
          <w:tcPr>
            <w:tcW w:w="0" w:type="auto"/>
            <w:vAlign w:val="center"/>
          </w:tcPr>
          <w:p w14:paraId="459B9DDE" w14:textId="21691BE5" w:rsidR="00C40B2B" w:rsidRDefault="00C40B2B" w:rsidP="00EA0F9A">
            <w:pPr>
              <w:jc w:val="center"/>
            </w:pPr>
            <w:r>
              <w:t>geometry</w:t>
            </w:r>
          </w:p>
        </w:tc>
        <w:tc>
          <w:tcPr>
            <w:tcW w:w="0" w:type="auto"/>
            <w:vAlign w:val="center"/>
          </w:tcPr>
          <w:p w14:paraId="7E041966" w14:textId="77777777" w:rsidR="00C40B2B" w:rsidRDefault="00C40B2B" w:rsidP="00EA0F9A">
            <w:pPr>
              <w:jc w:val="center"/>
            </w:pPr>
          </w:p>
        </w:tc>
        <w:tc>
          <w:tcPr>
            <w:tcW w:w="0" w:type="auto"/>
          </w:tcPr>
          <w:p w14:paraId="7E4F5064" w14:textId="77777777" w:rsidR="00C40B2B" w:rsidRDefault="00C40B2B" w:rsidP="00EA0F9A">
            <w:pPr>
              <w:jc w:val="center"/>
            </w:pPr>
          </w:p>
        </w:tc>
      </w:tr>
      <w:tr w:rsidR="00C40B2B" w14:paraId="540645A9" w14:textId="77777777" w:rsidTr="002001B5">
        <w:tc>
          <w:tcPr>
            <w:tcW w:w="0" w:type="auto"/>
            <w:vAlign w:val="center"/>
          </w:tcPr>
          <w:p w14:paraId="410C45FF" w14:textId="00E65840" w:rsidR="00C40B2B" w:rsidRDefault="00C40B2B" w:rsidP="00EA0F9A">
            <w:pPr>
              <w:jc w:val="center"/>
            </w:pPr>
            <w:r>
              <w:t>recovery_datetime</w:t>
            </w:r>
          </w:p>
        </w:tc>
        <w:tc>
          <w:tcPr>
            <w:tcW w:w="0" w:type="auto"/>
            <w:vAlign w:val="center"/>
          </w:tcPr>
          <w:p w14:paraId="0EE6127E" w14:textId="1FD44FEA" w:rsidR="00C40B2B" w:rsidRDefault="00C40B2B" w:rsidP="00130A62">
            <w:pPr>
              <w:jc w:val="center"/>
            </w:pPr>
            <w:r>
              <w:t>Date and time (UTC) of tag recovery.</w:t>
            </w:r>
          </w:p>
        </w:tc>
        <w:tc>
          <w:tcPr>
            <w:tcW w:w="0" w:type="auto"/>
            <w:vAlign w:val="center"/>
          </w:tcPr>
          <w:p w14:paraId="2B6030DC" w14:textId="1C342738" w:rsidR="00C40B2B" w:rsidRDefault="00CE1BB9" w:rsidP="00EA0F9A">
            <w:pPr>
              <w:jc w:val="center"/>
            </w:pPr>
            <w:r>
              <w:t>optional</w:t>
            </w:r>
          </w:p>
        </w:tc>
        <w:tc>
          <w:tcPr>
            <w:tcW w:w="0" w:type="auto"/>
            <w:vAlign w:val="center"/>
          </w:tcPr>
          <w:p w14:paraId="243F2D88" w14:textId="43EF1B2C" w:rsidR="00C40B2B" w:rsidRDefault="00C40B2B" w:rsidP="00EA0F9A">
            <w:pPr>
              <w:jc w:val="center"/>
            </w:pPr>
            <w:r>
              <w:t>timestamp</w:t>
            </w:r>
          </w:p>
        </w:tc>
        <w:tc>
          <w:tcPr>
            <w:tcW w:w="0" w:type="auto"/>
            <w:vAlign w:val="center"/>
          </w:tcPr>
          <w:p w14:paraId="26C28A6E" w14:textId="77777777" w:rsidR="00C40B2B" w:rsidRDefault="00C40B2B" w:rsidP="00EA0F9A">
            <w:pPr>
              <w:jc w:val="center"/>
            </w:pPr>
          </w:p>
        </w:tc>
        <w:tc>
          <w:tcPr>
            <w:tcW w:w="0" w:type="auto"/>
          </w:tcPr>
          <w:p w14:paraId="10457781" w14:textId="77777777" w:rsidR="00C40B2B" w:rsidRDefault="00C40B2B" w:rsidP="00EA0F9A">
            <w:pPr>
              <w:jc w:val="center"/>
            </w:pPr>
          </w:p>
        </w:tc>
      </w:tr>
      <w:tr w:rsidR="00C40B2B" w14:paraId="755C03E4" w14:textId="77777777" w:rsidTr="002001B5">
        <w:tc>
          <w:tcPr>
            <w:tcW w:w="0" w:type="auto"/>
            <w:vAlign w:val="center"/>
          </w:tcPr>
          <w:p w14:paraId="0E80C556" w14:textId="0EF33592" w:rsidR="00C40B2B" w:rsidRDefault="00C40B2B" w:rsidP="00EA0F9A">
            <w:pPr>
              <w:jc w:val="center"/>
            </w:pPr>
            <w:r>
              <w:t>recovery_comments</w:t>
            </w:r>
          </w:p>
        </w:tc>
        <w:tc>
          <w:tcPr>
            <w:tcW w:w="0" w:type="auto"/>
            <w:vAlign w:val="center"/>
          </w:tcPr>
          <w:p w14:paraId="7D1F3F77" w14:textId="1CE22B62" w:rsidR="00C40B2B" w:rsidRDefault="00C40B2B" w:rsidP="00130A62">
            <w:pPr>
              <w:jc w:val="center"/>
            </w:pPr>
            <w:r>
              <w:t>Describe the recovery event (</w:t>
            </w:r>
            <w:r>
              <w:rPr>
                <w:i/>
              </w:rPr>
              <w:t xml:space="preserve">e.g. </w:t>
            </w:r>
            <w:r>
              <w:t>damage on tag</w:t>
            </w:r>
            <w:r w:rsidRPr="00134310">
              <w:t xml:space="preserve">, </w:t>
            </w:r>
            <w:r>
              <w:t xml:space="preserve">biofouling, </w:t>
            </w:r>
            <w:r w:rsidRPr="00134310">
              <w:t>tag sent back to manufacturer for refurbishing</w:t>
            </w:r>
            <w:r>
              <w:t>).</w:t>
            </w:r>
          </w:p>
        </w:tc>
        <w:tc>
          <w:tcPr>
            <w:tcW w:w="0" w:type="auto"/>
            <w:vAlign w:val="center"/>
          </w:tcPr>
          <w:p w14:paraId="32D2C685" w14:textId="2BA7035A" w:rsidR="00C40B2B" w:rsidRPr="000775D8" w:rsidRDefault="00C40B2B" w:rsidP="00EA0F9A">
            <w:pPr>
              <w:jc w:val="center"/>
            </w:pPr>
            <w:r>
              <w:t>optional</w:t>
            </w:r>
          </w:p>
        </w:tc>
        <w:tc>
          <w:tcPr>
            <w:tcW w:w="0" w:type="auto"/>
            <w:vAlign w:val="center"/>
          </w:tcPr>
          <w:p w14:paraId="5B16B3C2" w14:textId="413868BD" w:rsidR="00C40B2B" w:rsidRDefault="00C40B2B" w:rsidP="00EA0F9A">
            <w:pPr>
              <w:jc w:val="center"/>
            </w:pPr>
            <w:r>
              <w:t>text</w:t>
            </w:r>
          </w:p>
        </w:tc>
        <w:tc>
          <w:tcPr>
            <w:tcW w:w="0" w:type="auto"/>
            <w:vAlign w:val="center"/>
          </w:tcPr>
          <w:p w14:paraId="10FAF258" w14:textId="77777777" w:rsidR="00C40B2B" w:rsidRDefault="00C40B2B" w:rsidP="00EA0F9A">
            <w:pPr>
              <w:jc w:val="center"/>
            </w:pPr>
          </w:p>
        </w:tc>
        <w:tc>
          <w:tcPr>
            <w:tcW w:w="0" w:type="auto"/>
          </w:tcPr>
          <w:p w14:paraId="062FDDC8" w14:textId="77777777" w:rsidR="00C40B2B" w:rsidRDefault="00C40B2B" w:rsidP="00EA0F9A">
            <w:pPr>
              <w:jc w:val="center"/>
            </w:pPr>
          </w:p>
        </w:tc>
      </w:tr>
    </w:tbl>
    <w:p w14:paraId="19AA898D" w14:textId="77777777" w:rsidR="000E3D2C" w:rsidRDefault="000E3D2C" w:rsidP="000B68D6">
      <w:bookmarkStart w:id="16" w:name="Tag_recovery"/>
      <w:r>
        <w:br w:type="page"/>
      </w:r>
    </w:p>
    <w:p w14:paraId="20617DA4" w14:textId="654D2521" w:rsidR="00B37288" w:rsidRDefault="00B37288" w:rsidP="002001B5">
      <w:pPr>
        <w:pStyle w:val="Heading3"/>
      </w:pPr>
      <w:bookmarkStart w:id="17" w:name="Animal"/>
      <w:bookmarkStart w:id="18" w:name="_Toc311191989"/>
      <w:bookmarkEnd w:id="16"/>
      <w:r>
        <w:t>Animal</w:t>
      </w:r>
      <w:bookmarkEnd w:id="17"/>
      <w:bookmarkEnd w:id="18"/>
    </w:p>
    <w:tbl>
      <w:tblPr>
        <w:tblStyle w:val="TableGrid"/>
        <w:tblW w:w="5000" w:type="pct"/>
        <w:tblLook w:val="04A0" w:firstRow="1" w:lastRow="0" w:firstColumn="1" w:lastColumn="0" w:noHBand="0" w:noVBand="1"/>
      </w:tblPr>
      <w:tblGrid>
        <w:gridCol w:w="2366"/>
        <w:gridCol w:w="5631"/>
        <w:gridCol w:w="1120"/>
        <w:gridCol w:w="1316"/>
        <w:gridCol w:w="2569"/>
        <w:gridCol w:w="1174"/>
      </w:tblGrid>
      <w:tr w:rsidR="00EA0F9A" w:rsidRPr="002F2906" w14:paraId="49FFBED3" w14:textId="7A0BC483" w:rsidTr="00EA0F9A">
        <w:tc>
          <w:tcPr>
            <w:tcW w:w="5000" w:type="pct"/>
            <w:gridSpan w:val="6"/>
            <w:vAlign w:val="center"/>
          </w:tcPr>
          <w:p w14:paraId="307EDD36" w14:textId="7D4127E7" w:rsidR="00EA0F9A" w:rsidRPr="002F2906" w:rsidRDefault="00EA0F9A" w:rsidP="002001B5">
            <w:pPr>
              <w:jc w:val="center"/>
              <w:rPr>
                <w:b/>
                <w:lang w:val="en-US"/>
              </w:rPr>
            </w:pPr>
            <w:r w:rsidRPr="002F2906">
              <w:rPr>
                <w:b/>
                <w:lang w:val="en-US"/>
              </w:rPr>
              <w:t xml:space="preserve">Provides </w:t>
            </w:r>
            <w:r w:rsidRPr="00DF43CF">
              <w:rPr>
                <w:b/>
                <w:lang w:val="en-US"/>
              </w:rPr>
              <w:t xml:space="preserve">information about each animal equipped with tags including sex, species, </w:t>
            </w:r>
            <w:r w:rsidR="00E00D6C">
              <w:rPr>
                <w:b/>
                <w:lang w:val="en-US"/>
              </w:rPr>
              <w:t xml:space="preserve">and </w:t>
            </w:r>
            <w:r>
              <w:rPr>
                <w:b/>
                <w:lang w:val="en-US"/>
              </w:rPr>
              <w:t>age</w:t>
            </w:r>
            <w:r w:rsidRPr="002F2906">
              <w:rPr>
                <w:b/>
                <w:lang w:val="en-US"/>
              </w:rPr>
              <w:t>.</w:t>
            </w:r>
          </w:p>
        </w:tc>
      </w:tr>
      <w:tr w:rsidR="00EA0F9A" w14:paraId="41B31C38" w14:textId="0DF931C5" w:rsidTr="00EA0F9A">
        <w:tc>
          <w:tcPr>
            <w:tcW w:w="5000" w:type="pct"/>
            <w:gridSpan w:val="6"/>
            <w:vAlign w:val="center"/>
          </w:tcPr>
          <w:p w14:paraId="2BF6FB2E" w14:textId="77777777" w:rsidR="00EA0F9A" w:rsidRDefault="00EA0F9A" w:rsidP="00EA0F9A">
            <w:pPr>
              <w:jc w:val="center"/>
            </w:pPr>
          </w:p>
        </w:tc>
      </w:tr>
      <w:tr w:rsidR="00EA0F9A" w:rsidRPr="002F2906" w14:paraId="5EC2185D" w14:textId="3D0ED86C" w:rsidTr="00EA0F9A">
        <w:tc>
          <w:tcPr>
            <w:tcW w:w="835" w:type="pct"/>
            <w:vAlign w:val="center"/>
          </w:tcPr>
          <w:p w14:paraId="0F4E5F19" w14:textId="77777777" w:rsidR="00EA0F9A" w:rsidRPr="002F2906" w:rsidRDefault="00EA0F9A" w:rsidP="00DF43CF">
            <w:pPr>
              <w:jc w:val="center"/>
              <w:rPr>
                <w:i/>
              </w:rPr>
            </w:pPr>
            <w:r w:rsidRPr="002F2906">
              <w:rPr>
                <w:i/>
              </w:rPr>
              <w:t>Field name</w:t>
            </w:r>
          </w:p>
        </w:tc>
        <w:tc>
          <w:tcPr>
            <w:tcW w:w="1986" w:type="pct"/>
            <w:vAlign w:val="center"/>
          </w:tcPr>
          <w:p w14:paraId="4CA2F1E3" w14:textId="77777777" w:rsidR="00EA0F9A" w:rsidRPr="002F2906" w:rsidRDefault="00EA0F9A" w:rsidP="00DF43CF">
            <w:pPr>
              <w:jc w:val="center"/>
              <w:rPr>
                <w:i/>
              </w:rPr>
            </w:pPr>
            <w:r w:rsidRPr="002F2906">
              <w:rPr>
                <w:i/>
              </w:rPr>
              <w:t>Description</w:t>
            </w:r>
          </w:p>
        </w:tc>
        <w:tc>
          <w:tcPr>
            <w:tcW w:w="395" w:type="pct"/>
            <w:vAlign w:val="center"/>
          </w:tcPr>
          <w:p w14:paraId="222666F6" w14:textId="77777777" w:rsidR="00EA0F9A" w:rsidRPr="002F2906" w:rsidRDefault="00EA0F9A" w:rsidP="00DF43CF">
            <w:pPr>
              <w:jc w:val="center"/>
              <w:rPr>
                <w:i/>
              </w:rPr>
            </w:pPr>
            <w:r w:rsidRPr="002F2906">
              <w:rPr>
                <w:i/>
              </w:rPr>
              <w:t>Required</w:t>
            </w:r>
          </w:p>
        </w:tc>
        <w:tc>
          <w:tcPr>
            <w:tcW w:w="464" w:type="pct"/>
            <w:vAlign w:val="center"/>
          </w:tcPr>
          <w:p w14:paraId="3648A882" w14:textId="77777777" w:rsidR="00EA0F9A" w:rsidRPr="002F2906" w:rsidRDefault="00EA0F9A" w:rsidP="00DF43CF">
            <w:pPr>
              <w:jc w:val="center"/>
              <w:rPr>
                <w:i/>
              </w:rPr>
            </w:pPr>
            <w:r w:rsidRPr="002F2906">
              <w:rPr>
                <w:i/>
              </w:rPr>
              <w:t>Data type</w:t>
            </w:r>
          </w:p>
        </w:tc>
        <w:tc>
          <w:tcPr>
            <w:tcW w:w="906" w:type="pct"/>
            <w:vAlign w:val="center"/>
          </w:tcPr>
          <w:p w14:paraId="1C756576" w14:textId="77777777" w:rsidR="00EA0F9A" w:rsidRPr="002F2906" w:rsidRDefault="00EA0F9A" w:rsidP="00DF43CF">
            <w:pPr>
              <w:jc w:val="center"/>
              <w:rPr>
                <w:i/>
              </w:rPr>
            </w:pPr>
            <w:r w:rsidRPr="002F2906">
              <w:rPr>
                <w:i/>
              </w:rPr>
              <w:t>Constraints</w:t>
            </w:r>
          </w:p>
        </w:tc>
        <w:tc>
          <w:tcPr>
            <w:tcW w:w="414" w:type="pct"/>
            <w:vAlign w:val="center"/>
          </w:tcPr>
          <w:p w14:paraId="7D91705C" w14:textId="17C2B127" w:rsidR="00EA0F9A" w:rsidRPr="002F2906" w:rsidRDefault="00EA0F9A" w:rsidP="00EA0F9A">
            <w:pPr>
              <w:jc w:val="center"/>
              <w:rPr>
                <w:i/>
              </w:rPr>
            </w:pPr>
            <w:r>
              <w:rPr>
                <w:i/>
              </w:rPr>
              <w:t>Authority</w:t>
            </w:r>
          </w:p>
        </w:tc>
      </w:tr>
      <w:tr w:rsidR="00EA0F9A" w14:paraId="7FA4B62F" w14:textId="4F90846A" w:rsidTr="00EA0F9A">
        <w:tc>
          <w:tcPr>
            <w:tcW w:w="835" w:type="pct"/>
            <w:vAlign w:val="center"/>
          </w:tcPr>
          <w:p w14:paraId="572D7FFA" w14:textId="77777777" w:rsidR="00EA0F9A" w:rsidRDefault="00EA0F9A" w:rsidP="00DF43CF">
            <w:pPr>
              <w:jc w:val="center"/>
            </w:pPr>
            <w:r>
              <w:t>id</w:t>
            </w:r>
          </w:p>
        </w:tc>
        <w:tc>
          <w:tcPr>
            <w:tcW w:w="1986" w:type="pct"/>
            <w:vAlign w:val="center"/>
          </w:tcPr>
          <w:p w14:paraId="07936BA5" w14:textId="742C838B" w:rsidR="00EA0F9A" w:rsidRDefault="00EA0F9A" w:rsidP="00DF43CF">
            <w:pPr>
              <w:jc w:val="center"/>
            </w:pPr>
            <w:r>
              <w:t>Animal ID (unique).</w:t>
            </w:r>
          </w:p>
        </w:tc>
        <w:tc>
          <w:tcPr>
            <w:tcW w:w="395" w:type="pct"/>
            <w:vAlign w:val="center"/>
          </w:tcPr>
          <w:p w14:paraId="3D9559E8" w14:textId="77777777" w:rsidR="00EA0F9A" w:rsidRDefault="00EA0F9A" w:rsidP="00DF43CF">
            <w:pPr>
              <w:jc w:val="center"/>
            </w:pPr>
            <w:r>
              <w:t>required</w:t>
            </w:r>
          </w:p>
        </w:tc>
        <w:tc>
          <w:tcPr>
            <w:tcW w:w="464" w:type="pct"/>
            <w:vAlign w:val="center"/>
          </w:tcPr>
          <w:p w14:paraId="25A6DF44" w14:textId="77777777" w:rsidR="00EA0F9A" w:rsidRDefault="00EA0F9A" w:rsidP="00DF43CF">
            <w:pPr>
              <w:jc w:val="center"/>
            </w:pPr>
            <w:r>
              <w:t>numeric</w:t>
            </w:r>
          </w:p>
        </w:tc>
        <w:tc>
          <w:tcPr>
            <w:tcW w:w="906" w:type="pct"/>
            <w:vAlign w:val="center"/>
          </w:tcPr>
          <w:p w14:paraId="0DD00035" w14:textId="717DBC28" w:rsidR="00EA0F9A" w:rsidRDefault="00EA0F9A" w:rsidP="00DF43CF">
            <w:pPr>
              <w:jc w:val="center"/>
            </w:pPr>
            <w:r>
              <w:t>Primary key</w:t>
            </w:r>
          </w:p>
        </w:tc>
        <w:tc>
          <w:tcPr>
            <w:tcW w:w="414" w:type="pct"/>
            <w:vAlign w:val="center"/>
          </w:tcPr>
          <w:p w14:paraId="7634AE3F" w14:textId="77777777" w:rsidR="00EA0F9A" w:rsidRDefault="00EA0F9A" w:rsidP="00EA0F9A">
            <w:pPr>
              <w:jc w:val="center"/>
            </w:pPr>
          </w:p>
        </w:tc>
      </w:tr>
      <w:tr w:rsidR="00EA0F9A" w14:paraId="196D984A" w14:textId="5E0D9BA0" w:rsidTr="00EA0F9A">
        <w:tc>
          <w:tcPr>
            <w:tcW w:w="835" w:type="pct"/>
            <w:vAlign w:val="center"/>
          </w:tcPr>
          <w:p w14:paraId="11EB2333" w14:textId="789646F3" w:rsidR="00EA0F9A" w:rsidRDefault="00EA0F9A" w:rsidP="00DF43CF">
            <w:pPr>
              <w:jc w:val="center"/>
            </w:pPr>
            <w:r>
              <w:t>unique_id</w:t>
            </w:r>
          </w:p>
        </w:tc>
        <w:tc>
          <w:tcPr>
            <w:tcW w:w="1986" w:type="pct"/>
            <w:vAlign w:val="center"/>
          </w:tcPr>
          <w:p w14:paraId="04B2136E" w14:textId="16903D30" w:rsidR="00EA0F9A" w:rsidRPr="006164D2" w:rsidRDefault="00EA0F9A" w:rsidP="006164D2">
            <w:pPr>
              <w:jc w:val="center"/>
            </w:pPr>
            <w:r>
              <w:t xml:space="preserve">Unique ID for each animal </w:t>
            </w:r>
            <w:r w:rsidRPr="006164D2">
              <w:rPr>
                <w:i/>
              </w:rPr>
              <w:t>(e.g</w:t>
            </w:r>
            <w:r w:rsidRPr="006164D2">
              <w:t>. numbered tag, band, transponder</w:t>
            </w:r>
            <w:r w:rsidRPr="006164D2">
              <w:rPr>
                <w:i/>
              </w:rPr>
              <w:t>)</w:t>
            </w:r>
          </w:p>
        </w:tc>
        <w:tc>
          <w:tcPr>
            <w:tcW w:w="395" w:type="pct"/>
            <w:vAlign w:val="center"/>
          </w:tcPr>
          <w:p w14:paraId="3EA00368" w14:textId="368809B8" w:rsidR="00EA0F9A" w:rsidRPr="000775D8" w:rsidRDefault="00EA0F9A" w:rsidP="00DF43CF">
            <w:pPr>
              <w:jc w:val="center"/>
            </w:pPr>
            <w:r>
              <w:t>required</w:t>
            </w:r>
          </w:p>
        </w:tc>
        <w:tc>
          <w:tcPr>
            <w:tcW w:w="464" w:type="pct"/>
            <w:vAlign w:val="center"/>
          </w:tcPr>
          <w:p w14:paraId="1BAF7936" w14:textId="118ACA68" w:rsidR="00EA0F9A" w:rsidRDefault="00EA0F9A" w:rsidP="00DF43CF">
            <w:pPr>
              <w:jc w:val="center"/>
            </w:pPr>
            <w:r>
              <w:t>text</w:t>
            </w:r>
          </w:p>
        </w:tc>
        <w:tc>
          <w:tcPr>
            <w:tcW w:w="906" w:type="pct"/>
            <w:vAlign w:val="center"/>
          </w:tcPr>
          <w:p w14:paraId="35C9CA95" w14:textId="77777777" w:rsidR="00EA0F9A" w:rsidRDefault="00EA0F9A" w:rsidP="00E7140C">
            <w:pPr>
              <w:jc w:val="center"/>
            </w:pPr>
          </w:p>
        </w:tc>
        <w:tc>
          <w:tcPr>
            <w:tcW w:w="414" w:type="pct"/>
            <w:vAlign w:val="center"/>
          </w:tcPr>
          <w:p w14:paraId="4B1822F7" w14:textId="77777777" w:rsidR="00EA0F9A" w:rsidRDefault="00EA0F9A" w:rsidP="00EA0F9A">
            <w:pPr>
              <w:jc w:val="center"/>
            </w:pPr>
          </w:p>
        </w:tc>
      </w:tr>
      <w:tr w:rsidR="00EA0F9A" w14:paraId="11BBD9D0" w14:textId="78022F66" w:rsidTr="00EA0F9A">
        <w:tc>
          <w:tcPr>
            <w:tcW w:w="835" w:type="pct"/>
            <w:vAlign w:val="center"/>
          </w:tcPr>
          <w:p w14:paraId="6CEE2D78" w14:textId="22F4616E" w:rsidR="00EA0F9A" w:rsidRDefault="00EA0F9A" w:rsidP="00DF43CF">
            <w:pPr>
              <w:jc w:val="center"/>
            </w:pPr>
            <w:r>
              <w:t>species_id</w:t>
            </w:r>
          </w:p>
        </w:tc>
        <w:tc>
          <w:tcPr>
            <w:tcW w:w="1986" w:type="pct"/>
            <w:vAlign w:val="center"/>
          </w:tcPr>
          <w:p w14:paraId="0853534D" w14:textId="18AA1944" w:rsidR="00EA0F9A" w:rsidRDefault="00EA0F9A" w:rsidP="00DF43CF">
            <w:pPr>
              <w:jc w:val="center"/>
            </w:pPr>
            <w:r>
              <w:t>Species ID.</w:t>
            </w:r>
          </w:p>
        </w:tc>
        <w:tc>
          <w:tcPr>
            <w:tcW w:w="395" w:type="pct"/>
            <w:vAlign w:val="center"/>
          </w:tcPr>
          <w:p w14:paraId="7FAF6A70" w14:textId="77777777" w:rsidR="00EA0F9A" w:rsidRDefault="00EA0F9A" w:rsidP="00DF43CF">
            <w:pPr>
              <w:jc w:val="center"/>
            </w:pPr>
            <w:r w:rsidRPr="000775D8">
              <w:t>required</w:t>
            </w:r>
          </w:p>
        </w:tc>
        <w:tc>
          <w:tcPr>
            <w:tcW w:w="464" w:type="pct"/>
            <w:vAlign w:val="center"/>
          </w:tcPr>
          <w:p w14:paraId="0793571B" w14:textId="77777777" w:rsidR="00EA0F9A" w:rsidRDefault="00EA0F9A" w:rsidP="00DF43CF">
            <w:pPr>
              <w:jc w:val="center"/>
            </w:pPr>
            <w:r>
              <w:t>numeric</w:t>
            </w:r>
          </w:p>
        </w:tc>
        <w:tc>
          <w:tcPr>
            <w:tcW w:w="906" w:type="pct"/>
            <w:vAlign w:val="center"/>
          </w:tcPr>
          <w:p w14:paraId="3A816992" w14:textId="7FA84CE7" w:rsidR="00EA0F9A" w:rsidRDefault="00EA0F9A" w:rsidP="00E7140C">
            <w:pPr>
              <w:jc w:val="center"/>
            </w:pPr>
            <w:r>
              <w:t>Foreign key to species table</w:t>
            </w:r>
          </w:p>
        </w:tc>
        <w:tc>
          <w:tcPr>
            <w:tcW w:w="414" w:type="pct"/>
            <w:vAlign w:val="center"/>
          </w:tcPr>
          <w:p w14:paraId="06E15BD0" w14:textId="77777777" w:rsidR="00EA0F9A" w:rsidRDefault="00EA0F9A" w:rsidP="00EA0F9A">
            <w:pPr>
              <w:jc w:val="center"/>
            </w:pPr>
          </w:p>
        </w:tc>
      </w:tr>
      <w:tr w:rsidR="00EA0F9A" w14:paraId="398ECFE1" w14:textId="0E8BE281" w:rsidTr="00EA0F9A">
        <w:tc>
          <w:tcPr>
            <w:tcW w:w="835" w:type="pct"/>
            <w:vAlign w:val="center"/>
          </w:tcPr>
          <w:p w14:paraId="6E9FB6E2" w14:textId="4FFB836E" w:rsidR="00EA0F9A" w:rsidRDefault="00EA0F9A" w:rsidP="00DF43CF">
            <w:pPr>
              <w:jc w:val="center"/>
            </w:pPr>
            <w:r>
              <w:t>sex</w:t>
            </w:r>
          </w:p>
        </w:tc>
        <w:tc>
          <w:tcPr>
            <w:tcW w:w="1986" w:type="pct"/>
            <w:vAlign w:val="center"/>
          </w:tcPr>
          <w:p w14:paraId="0037F065" w14:textId="0F0A0CF2" w:rsidR="00EA0F9A" w:rsidRDefault="00EA0F9A" w:rsidP="00DF43CF">
            <w:pPr>
              <w:jc w:val="center"/>
            </w:pPr>
            <w:r>
              <w:t>Sex of animal.</w:t>
            </w:r>
          </w:p>
        </w:tc>
        <w:tc>
          <w:tcPr>
            <w:tcW w:w="395" w:type="pct"/>
            <w:vAlign w:val="center"/>
          </w:tcPr>
          <w:p w14:paraId="7D0E0291" w14:textId="77777777" w:rsidR="00EA0F9A" w:rsidRDefault="00EA0F9A" w:rsidP="00DF43CF">
            <w:pPr>
              <w:jc w:val="center"/>
            </w:pPr>
            <w:r w:rsidRPr="000775D8">
              <w:t>required</w:t>
            </w:r>
          </w:p>
        </w:tc>
        <w:tc>
          <w:tcPr>
            <w:tcW w:w="464" w:type="pct"/>
            <w:vAlign w:val="center"/>
          </w:tcPr>
          <w:p w14:paraId="1D857781" w14:textId="0B9C03E0" w:rsidR="00EA0F9A" w:rsidRDefault="00EA0F9A" w:rsidP="00DF43CF">
            <w:pPr>
              <w:jc w:val="center"/>
            </w:pPr>
            <w:r>
              <w:t>text</w:t>
            </w:r>
          </w:p>
        </w:tc>
        <w:tc>
          <w:tcPr>
            <w:tcW w:w="906" w:type="pct"/>
            <w:vAlign w:val="center"/>
          </w:tcPr>
          <w:p w14:paraId="24465746" w14:textId="69597518" w:rsidR="00EA0F9A" w:rsidRDefault="00EA0F9A" w:rsidP="00E7140C">
            <w:pPr>
              <w:jc w:val="center"/>
            </w:pPr>
            <w:r>
              <w:t>Can only be female, male, or unknown.</w:t>
            </w:r>
          </w:p>
        </w:tc>
        <w:tc>
          <w:tcPr>
            <w:tcW w:w="414" w:type="pct"/>
            <w:vAlign w:val="center"/>
          </w:tcPr>
          <w:p w14:paraId="277D1B39" w14:textId="69CF8658" w:rsidR="00EA0F9A" w:rsidRDefault="006D1C83" w:rsidP="00EA0F9A">
            <w:pPr>
              <w:jc w:val="center"/>
            </w:pPr>
            <w:r>
              <w:t>Darwin Core</w:t>
            </w:r>
          </w:p>
        </w:tc>
      </w:tr>
      <w:tr w:rsidR="00EA0F9A" w14:paraId="087D526C" w14:textId="058A2191" w:rsidTr="00EA0F9A">
        <w:tc>
          <w:tcPr>
            <w:tcW w:w="835" w:type="pct"/>
            <w:vAlign w:val="center"/>
          </w:tcPr>
          <w:p w14:paraId="25A8B8A7" w14:textId="04BF1264" w:rsidR="00EA0F9A" w:rsidRDefault="006D1C83" w:rsidP="00DF43CF">
            <w:pPr>
              <w:jc w:val="center"/>
            </w:pPr>
            <w:r>
              <w:t>lifeS</w:t>
            </w:r>
            <w:r w:rsidR="00EA0F9A">
              <w:t>tage</w:t>
            </w:r>
          </w:p>
        </w:tc>
        <w:tc>
          <w:tcPr>
            <w:tcW w:w="1986" w:type="pct"/>
            <w:vAlign w:val="center"/>
          </w:tcPr>
          <w:p w14:paraId="54C09A9C" w14:textId="29D2A24B" w:rsidR="00EA0F9A" w:rsidRDefault="00EA0F9A" w:rsidP="00DF43CF">
            <w:pPr>
              <w:jc w:val="center"/>
            </w:pPr>
            <w:r>
              <w:t>Animal life stage (</w:t>
            </w:r>
            <w:r w:rsidRPr="00753DBA">
              <w:rPr>
                <w:i/>
              </w:rPr>
              <w:t xml:space="preserve">e.g. </w:t>
            </w:r>
            <w:r w:rsidRPr="00753DBA">
              <w:t>adult, juvenile, subadult, weaner</w:t>
            </w:r>
            <w:r>
              <w:t>)</w:t>
            </w:r>
          </w:p>
        </w:tc>
        <w:tc>
          <w:tcPr>
            <w:tcW w:w="395" w:type="pct"/>
            <w:vAlign w:val="center"/>
          </w:tcPr>
          <w:p w14:paraId="7BF8387F" w14:textId="10A8E361" w:rsidR="00EA0F9A" w:rsidRPr="000775D8" w:rsidRDefault="00EA0F9A" w:rsidP="00DF43CF">
            <w:pPr>
              <w:jc w:val="center"/>
            </w:pPr>
            <w:r>
              <w:t>required</w:t>
            </w:r>
          </w:p>
        </w:tc>
        <w:tc>
          <w:tcPr>
            <w:tcW w:w="464" w:type="pct"/>
            <w:vAlign w:val="center"/>
          </w:tcPr>
          <w:p w14:paraId="7C9C5A91" w14:textId="5ABD7816" w:rsidR="00EA0F9A" w:rsidRDefault="00EA0F9A" w:rsidP="00DF43CF">
            <w:pPr>
              <w:jc w:val="center"/>
            </w:pPr>
            <w:r>
              <w:t>text</w:t>
            </w:r>
          </w:p>
        </w:tc>
        <w:tc>
          <w:tcPr>
            <w:tcW w:w="906" w:type="pct"/>
            <w:vAlign w:val="center"/>
          </w:tcPr>
          <w:p w14:paraId="154B6563" w14:textId="02162667" w:rsidR="00EA0F9A" w:rsidRDefault="00EA0F9A" w:rsidP="00E7140C">
            <w:pPr>
              <w:jc w:val="center"/>
            </w:pPr>
            <w:r>
              <w:t>Need controlled vocabulary</w:t>
            </w:r>
          </w:p>
        </w:tc>
        <w:tc>
          <w:tcPr>
            <w:tcW w:w="414" w:type="pct"/>
            <w:vAlign w:val="center"/>
          </w:tcPr>
          <w:p w14:paraId="1F367292" w14:textId="31312A85" w:rsidR="00EA0F9A" w:rsidRDefault="006D1C83" w:rsidP="00EA0F9A">
            <w:pPr>
              <w:jc w:val="center"/>
            </w:pPr>
            <w:r>
              <w:t>Darwin Core</w:t>
            </w:r>
          </w:p>
        </w:tc>
      </w:tr>
      <w:tr w:rsidR="00EA0F9A" w14:paraId="2850FACC" w14:textId="06D61C0A" w:rsidTr="00EA0F9A">
        <w:tc>
          <w:tcPr>
            <w:tcW w:w="835" w:type="pct"/>
            <w:vAlign w:val="center"/>
          </w:tcPr>
          <w:p w14:paraId="02319E95" w14:textId="117378B1" w:rsidR="00EA0F9A" w:rsidRDefault="00EA0F9A" w:rsidP="00DF43CF">
            <w:pPr>
              <w:jc w:val="center"/>
            </w:pPr>
            <w:r>
              <w:t>unit</w:t>
            </w:r>
          </w:p>
        </w:tc>
        <w:tc>
          <w:tcPr>
            <w:tcW w:w="1986" w:type="pct"/>
            <w:vAlign w:val="center"/>
          </w:tcPr>
          <w:p w14:paraId="449D68F6" w14:textId="345A3F1C" w:rsidR="00EA0F9A" w:rsidRPr="00AA471A" w:rsidRDefault="00EA0F9A" w:rsidP="00DF43CF">
            <w:pPr>
              <w:jc w:val="center"/>
            </w:pPr>
            <w:r>
              <w:t>Unit of age (</w:t>
            </w:r>
            <w:r>
              <w:rPr>
                <w:i/>
              </w:rPr>
              <w:t>e.g.</w:t>
            </w:r>
            <w:r>
              <w:t xml:space="preserve"> days, months, years)</w:t>
            </w:r>
          </w:p>
        </w:tc>
        <w:tc>
          <w:tcPr>
            <w:tcW w:w="395" w:type="pct"/>
            <w:vAlign w:val="center"/>
          </w:tcPr>
          <w:p w14:paraId="65D06D00" w14:textId="6963C826" w:rsidR="00EA0F9A" w:rsidRPr="000775D8" w:rsidRDefault="00EA0F9A" w:rsidP="00DF43CF">
            <w:pPr>
              <w:jc w:val="center"/>
            </w:pPr>
            <w:r>
              <w:t>optional</w:t>
            </w:r>
          </w:p>
        </w:tc>
        <w:tc>
          <w:tcPr>
            <w:tcW w:w="464" w:type="pct"/>
            <w:vAlign w:val="center"/>
          </w:tcPr>
          <w:p w14:paraId="07F27C5C" w14:textId="7E09F1E6" w:rsidR="00EA0F9A" w:rsidRDefault="00EA0F9A" w:rsidP="00DF43CF">
            <w:pPr>
              <w:jc w:val="center"/>
            </w:pPr>
            <w:r>
              <w:t>text</w:t>
            </w:r>
          </w:p>
        </w:tc>
        <w:tc>
          <w:tcPr>
            <w:tcW w:w="906" w:type="pct"/>
            <w:vAlign w:val="center"/>
          </w:tcPr>
          <w:p w14:paraId="7C998359" w14:textId="35620C62" w:rsidR="00EA0F9A" w:rsidRDefault="00EA0F9A" w:rsidP="00753DBA">
            <w:pPr>
              <w:jc w:val="center"/>
            </w:pPr>
            <w:r>
              <w:t>Need controlled vocabulary</w:t>
            </w:r>
          </w:p>
        </w:tc>
        <w:tc>
          <w:tcPr>
            <w:tcW w:w="414" w:type="pct"/>
            <w:vAlign w:val="center"/>
          </w:tcPr>
          <w:p w14:paraId="5EFE6CAB" w14:textId="77777777" w:rsidR="00EA0F9A" w:rsidRDefault="00EA0F9A" w:rsidP="00EA0F9A">
            <w:pPr>
              <w:jc w:val="center"/>
            </w:pPr>
          </w:p>
        </w:tc>
      </w:tr>
      <w:tr w:rsidR="00EA0F9A" w14:paraId="02CF7F38" w14:textId="619BCF6F" w:rsidTr="00EA0F9A">
        <w:tc>
          <w:tcPr>
            <w:tcW w:w="835" w:type="pct"/>
            <w:vAlign w:val="center"/>
          </w:tcPr>
          <w:p w14:paraId="0A3F660B" w14:textId="316AF6D1" w:rsidR="00EA0F9A" w:rsidRDefault="00EA0F9A" w:rsidP="00DF43CF">
            <w:pPr>
              <w:jc w:val="center"/>
            </w:pPr>
            <w:r>
              <w:t>value</w:t>
            </w:r>
          </w:p>
        </w:tc>
        <w:tc>
          <w:tcPr>
            <w:tcW w:w="1986" w:type="pct"/>
            <w:vAlign w:val="center"/>
          </w:tcPr>
          <w:p w14:paraId="3D3A5FE8" w14:textId="01A07F02" w:rsidR="00EA0F9A" w:rsidRDefault="00EA0F9A" w:rsidP="00DF43CF">
            <w:pPr>
              <w:jc w:val="center"/>
            </w:pPr>
            <w:r>
              <w:t>Age of animal</w:t>
            </w:r>
          </w:p>
        </w:tc>
        <w:tc>
          <w:tcPr>
            <w:tcW w:w="395" w:type="pct"/>
            <w:vAlign w:val="center"/>
          </w:tcPr>
          <w:p w14:paraId="037E0BB2" w14:textId="340248C6" w:rsidR="00EA0F9A" w:rsidRPr="000775D8" w:rsidRDefault="00EA0F9A" w:rsidP="00DF43CF">
            <w:pPr>
              <w:jc w:val="center"/>
            </w:pPr>
            <w:r>
              <w:t>optional</w:t>
            </w:r>
          </w:p>
        </w:tc>
        <w:tc>
          <w:tcPr>
            <w:tcW w:w="464" w:type="pct"/>
            <w:vAlign w:val="center"/>
          </w:tcPr>
          <w:p w14:paraId="159358EC" w14:textId="56AEAE24" w:rsidR="00EA0F9A" w:rsidRDefault="00EA0F9A" w:rsidP="00DF43CF">
            <w:pPr>
              <w:jc w:val="center"/>
            </w:pPr>
            <w:r>
              <w:t>numeric</w:t>
            </w:r>
          </w:p>
        </w:tc>
        <w:tc>
          <w:tcPr>
            <w:tcW w:w="906" w:type="pct"/>
            <w:vAlign w:val="center"/>
          </w:tcPr>
          <w:p w14:paraId="50C7247C" w14:textId="77777777" w:rsidR="00EA0F9A" w:rsidRDefault="00EA0F9A" w:rsidP="00E7140C">
            <w:pPr>
              <w:jc w:val="center"/>
            </w:pPr>
          </w:p>
        </w:tc>
        <w:tc>
          <w:tcPr>
            <w:tcW w:w="414" w:type="pct"/>
            <w:vAlign w:val="center"/>
          </w:tcPr>
          <w:p w14:paraId="3171C412" w14:textId="77777777" w:rsidR="00EA0F9A" w:rsidRDefault="00EA0F9A" w:rsidP="00EA0F9A">
            <w:pPr>
              <w:jc w:val="center"/>
            </w:pPr>
          </w:p>
        </w:tc>
      </w:tr>
      <w:tr w:rsidR="00EA0F9A" w14:paraId="53331058" w14:textId="747BABD8" w:rsidTr="00EA0F9A">
        <w:tc>
          <w:tcPr>
            <w:tcW w:w="835" w:type="pct"/>
            <w:vAlign w:val="center"/>
          </w:tcPr>
          <w:p w14:paraId="5935F74C" w14:textId="28433A2B" w:rsidR="00EA0F9A" w:rsidRDefault="00EA0F9A" w:rsidP="00DF43CF">
            <w:pPr>
              <w:jc w:val="center"/>
            </w:pPr>
            <w:r>
              <w:t>estimate</w:t>
            </w:r>
          </w:p>
        </w:tc>
        <w:tc>
          <w:tcPr>
            <w:tcW w:w="1986" w:type="pct"/>
            <w:vAlign w:val="center"/>
          </w:tcPr>
          <w:p w14:paraId="065CFB73" w14:textId="065B8F98" w:rsidR="00EA0F9A" w:rsidRDefault="00EA0F9A" w:rsidP="00DF43CF">
            <w:pPr>
              <w:jc w:val="center"/>
            </w:pPr>
            <w:r>
              <w:t>Is the age value an estimate?</w:t>
            </w:r>
          </w:p>
        </w:tc>
        <w:tc>
          <w:tcPr>
            <w:tcW w:w="395" w:type="pct"/>
            <w:vAlign w:val="center"/>
          </w:tcPr>
          <w:p w14:paraId="38272047" w14:textId="07551584" w:rsidR="00EA0F9A" w:rsidRPr="000775D8" w:rsidRDefault="00EA0F9A" w:rsidP="00DF43CF">
            <w:pPr>
              <w:jc w:val="center"/>
            </w:pPr>
            <w:r>
              <w:t>optional</w:t>
            </w:r>
          </w:p>
        </w:tc>
        <w:tc>
          <w:tcPr>
            <w:tcW w:w="464" w:type="pct"/>
            <w:vAlign w:val="center"/>
          </w:tcPr>
          <w:p w14:paraId="500E11CB" w14:textId="6CA741A2" w:rsidR="00EA0F9A" w:rsidRDefault="00EA0F9A" w:rsidP="00DF43CF">
            <w:pPr>
              <w:jc w:val="center"/>
            </w:pPr>
            <w:r>
              <w:t>boolean</w:t>
            </w:r>
          </w:p>
        </w:tc>
        <w:tc>
          <w:tcPr>
            <w:tcW w:w="906" w:type="pct"/>
            <w:vAlign w:val="center"/>
          </w:tcPr>
          <w:p w14:paraId="46CD75F5" w14:textId="77777777" w:rsidR="00EA0F9A" w:rsidRDefault="00EA0F9A" w:rsidP="00E7140C">
            <w:pPr>
              <w:jc w:val="center"/>
            </w:pPr>
          </w:p>
        </w:tc>
        <w:tc>
          <w:tcPr>
            <w:tcW w:w="414" w:type="pct"/>
            <w:vAlign w:val="center"/>
          </w:tcPr>
          <w:p w14:paraId="477C7E58" w14:textId="77777777" w:rsidR="00EA0F9A" w:rsidRDefault="00EA0F9A" w:rsidP="00EA0F9A">
            <w:pPr>
              <w:jc w:val="center"/>
            </w:pPr>
          </w:p>
        </w:tc>
      </w:tr>
      <w:tr w:rsidR="00EA0F9A" w14:paraId="177EB6B4" w14:textId="0E07DFFF" w:rsidTr="00EA0F9A">
        <w:tc>
          <w:tcPr>
            <w:tcW w:w="835" w:type="pct"/>
            <w:vAlign w:val="center"/>
          </w:tcPr>
          <w:p w14:paraId="55AACCA3" w14:textId="7333CE16" w:rsidR="00EA0F9A" w:rsidRDefault="00EA0F9A" w:rsidP="00DF43CF">
            <w:pPr>
              <w:jc w:val="center"/>
            </w:pPr>
            <w:r>
              <w:t>comments</w:t>
            </w:r>
          </w:p>
        </w:tc>
        <w:tc>
          <w:tcPr>
            <w:tcW w:w="1986" w:type="pct"/>
            <w:vAlign w:val="center"/>
          </w:tcPr>
          <w:p w14:paraId="14796228" w14:textId="029DD4AB" w:rsidR="00EA0F9A" w:rsidRPr="00753DBA" w:rsidRDefault="00EA0F9A" w:rsidP="00753DBA">
            <w:pPr>
              <w:jc w:val="center"/>
            </w:pPr>
            <w:r>
              <w:t>Additional information on animal (</w:t>
            </w:r>
            <w:r>
              <w:rPr>
                <w:i/>
              </w:rPr>
              <w:t>e.g.</w:t>
            </w:r>
            <w:r>
              <w:t xml:space="preserve"> </w:t>
            </w:r>
            <w:r w:rsidRPr="00753DBA">
              <w:t xml:space="preserve">animal origin </w:t>
            </w:r>
            <w:r>
              <w:t>–</w:t>
            </w:r>
            <w:r w:rsidRPr="00753DBA">
              <w:t xml:space="preserve"> wild</w:t>
            </w:r>
            <w:r>
              <w:t xml:space="preserve"> vs.</w:t>
            </w:r>
            <w:r w:rsidRPr="00753DBA">
              <w:t xml:space="preserve"> hatchery, stock, damages</w:t>
            </w:r>
            <w:r>
              <w:t>)</w:t>
            </w:r>
          </w:p>
        </w:tc>
        <w:tc>
          <w:tcPr>
            <w:tcW w:w="395" w:type="pct"/>
            <w:vAlign w:val="center"/>
          </w:tcPr>
          <w:p w14:paraId="0FB76350" w14:textId="6ED93D50" w:rsidR="00EA0F9A" w:rsidRPr="000775D8" w:rsidRDefault="00EA0F9A" w:rsidP="00DF43CF">
            <w:pPr>
              <w:jc w:val="center"/>
            </w:pPr>
            <w:r>
              <w:t>optional</w:t>
            </w:r>
          </w:p>
        </w:tc>
        <w:tc>
          <w:tcPr>
            <w:tcW w:w="464" w:type="pct"/>
            <w:vAlign w:val="center"/>
          </w:tcPr>
          <w:p w14:paraId="0969B22F" w14:textId="11D322D4" w:rsidR="00EA0F9A" w:rsidRDefault="00EA0F9A" w:rsidP="00DF43CF">
            <w:pPr>
              <w:jc w:val="center"/>
            </w:pPr>
            <w:r>
              <w:t>text</w:t>
            </w:r>
          </w:p>
        </w:tc>
        <w:tc>
          <w:tcPr>
            <w:tcW w:w="906" w:type="pct"/>
            <w:vAlign w:val="center"/>
          </w:tcPr>
          <w:p w14:paraId="36E55871" w14:textId="77777777" w:rsidR="00EA0F9A" w:rsidRDefault="00EA0F9A" w:rsidP="00E7140C">
            <w:pPr>
              <w:jc w:val="center"/>
            </w:pPr>
          </w:p>
        </w:tc>
        <w:tc>
          <w:tcPr>
            <w:tcW w:w="414" w:type="pct"/>
            <w:vAlign w:val="center"/>
          </w:tcPr>
          <w:p w14:paraId="5F28EDEF" w14:textId="77777777" w:rsidR="00EA0F9A" w:rsidRDefault="00EA0F9A" w:rsidP="00EA0F9A">
            <w:pPr>
              <w:jc w:val="center"/>
            </w:pPr>
          </w:p>
        </w:tc>
      </w:tr>
    </w:tbl>
    <w:p w14:paraId="29743D29" w14:textId="77777777" w:rsidR="000E3D2C" w:rsidRDefault="000E3D2C" w:rsidP="000B68D6">
      <w:bookmarkStart w:id="19" w:name="_Species_1"/>
      <w:bookmarkStart w:id="20" w:name="Species"/>
      <w:bookmarkEnd w:id="19"/>
      <w:r>
        <w:lastRenderedPageBreak/>
        <w:br w:type="page"/>
      </w:r>
    </w:p>
    <w:p w14:paraId="3E5186E4" w14:textId="33CBB890" w:rsidR="00AE7E26" w:rsidRDefault="00AE7E26" w:rsidP="002001B5">
      <w:pPr>
        <w:pStyle w:val="Heading3"/>
      </w:pPr>
      <w:bookmarkStart w:id="21" w:name="_Toc311191990"/>
      <w:r>
        <w:lastRenderedPageBreak/>
        <w:t>Species</w:t>
      </w:r>
      <w:bookmarkEnd w:id="20"/>
      <w:bookmarkEnd w:id="21"/>
    </w:p>
    <w:tbl>
      <w:tblPr>
        <w:tblStyle w:val="TableGrid"/>
        <w:tblW w:w="5000" w:type="pct"/>
        <w:tblLook w:val="04A0" w:firstRow="1" w:lastRow="0" w:firstColumn="1" w:lastColumn="0" w:noHBand="0" w:noVBand="1"/>
      </w:tblPr>
      <w:tblGrid>
        <w:gridCol w:w="2892"/>
        <w:gridCol w:w="6175"/>
        <w:gridCol w:w="1120"/>
        <w:gridCol w:w="1344"/>
        <w:gridCol w:w="1460"/>
        <w:gridCol w:w="1185"/>
      </w:tblGrid>
      <w:tr w:rsidR="00EA0F9A" w:rsidRPr="002F2906" w14:paraId="06863157" w14:textId="5B882B71" w:rsidTr="00EA0F9A">
        <w:tc>
          <w:tcPr>
            <w:tcW w:w="5000" w:type="pct"/>
            <w:gridSpan w:val="6"/>
            <w:vAlign w:val="center"/>
          </w:tcPr>
          <w:p w14:paraId="11F782CB" w14:textId="4378E16E" w:rsidR="00EA0F9A" w:rsidRDefault="00EA0F9A" w:rsidP="00EA0F9A">
            <w:pPr>
              <w:jc w:val="center"/>
              <w:rPr>
                <w:b/>
                <w:lang w:val="en-US"/>
              </w:rPr>
            </w:pPr>
            <w:r>
              <w:rPr>
                <w:b/>
                <w:lang w:val="en-US"/>
              </w:rPr>
              <w:t>S</w:t>
            </w:r>
            <w:r w:rsidRPr="00AE7E26">
              <w:rPr>
                <w:b/>
                <w:lang w:val="en-US"/>
              </w:rPr>
              <w:t>implified list of species</w:t>
            </w:r>
            <w:r>
              <w:rPr>
                <w:b/>
                <w:lang w:val="en-US"/>
              </w:rPr>
              <w:t xml:space="preserve"> (read only)</w:t>
            </w:r>
            <w:r w:rsidRPr="00AE7E26">
              <w:rPr>
                <w:b/>
                <w:lang w:val="en-US"/>
              </w:rPr>
              <w:t xml:space="preserve">. </w:t>
            </w:r>
            <w:r>
              <w:rPr>
                <w:b/>
                <w:lang w:val="en-US"/>
              </w:rPr>
              <w:t>T</w:t>
            </w:r>
            <w:r w:rsidRPr="00AE7E26">
              <w:rPr>
                <w:b/>
                <w:lang w:val="en-US"/>
              </w:rPr>
              <w:t>his list should eventually follow a comprehensive standard approved upon by the tagging community (</w:t>
            </w:r>
            <w:r w:rsidRPr="00AE7E26">
              <w:rPr>
                <w:b/>
                <w:i/>
                <w:lang w:val="en-US"/>
              </w:rPr>
              <w:t xml:space="preserve">e.g. </w:t>
            </w:r>
            <w:r w:rsidRPr="00AE7E26">
              <w:rPr>
                <w:b/>
                <w:lang w:val="en-US"/>
              </w:rPr>
              <w:t xml:space="preserve">WoRMS for marine species, </w:t>
            </w:r>
            <w:hyperlink r:id="rId17" w:history="1">
              <w:r w:rsidRPr="00AE7E26">
                <w:rPr>
                  <w:rStyle w:val="Hyperlink"/>
                  <w:b/>
                  <w:lang w:val="en-US"/>
                </w:rPr>
                <w:t>http://www.marinespecies.org/</w:t>
              </w:r>
            </w:hyperlink>
            <w:r w:rsidRPr="00AE7E26">
              <w:rPr>
                <w:b/>
                <w:lang w:val="en-US"/>
              </w:rPr>
              <w:t>)</w:t>
            </w:r>
          </w:p>
        </w:tc>
      </w:tr>
      <w:tr w:rsidR="00EA0F9A" w14:paraId="06F28E71" w14:textId="5F615912" w:rsidTr="00EA0F9A">
        <w:tc>
          <w:tcPr>
            <w:tcW w:w="5000" w:type="pct"/>
            <w:gridSpan w:val="6"/>
            <w:vAlign w:val="center"/>
          </w:tcPr>
          <w:p w14:paraId="34A2F1A3" w14:textId="77777777" w:rsidR="00EA0F9A" w:rsidRDefault="00EA0F9A" w:rsidP="00EA0F9A">
            <w:pPr>
              <w:jc w:val="center"/>
            </w:pPr>
          </w:p>
        </w:tc>
      </w:tr>
      <w:tr w:rsidR="00EA0F9A" w:rsidRPr="002F2906" w14:paraId="69C7B9AB" w14:textId="6A1CDBD8" w:rsidTr="00811A88">
        <w:tc>
          <w:tcPr>
            <w:tcW w:w="1020" w:type="pct"/>
            <w:vAlign w:val="center"/>
          </w:tcPr>
          <w:p w14:paraId="224F372E" w14:textId="77777777" w:rsidR="00EA0F9A" w:rsidRPr="002F2906" w:rsidRDefault="00EA0F9A" w:rsidP="00EA0F9A">
            <w:pPr>
              <w:jc w:val="center"/>
              <w:rPr>
                <w:i/>
              </w:rPr>
            </w:pPr>
            <w:r w:rsidRPr="002F2906">
              <w:rPr>
                <w:i/>
              </w:rPr>
              <w:t>Field name</w:t>
            </w:r>
          </w:p>
        </w:tc>
        <w:tc>
          <w:tcPr>
            <w:tcW w:w="2178" w:type="pct"/>
            <w:vAlign w:val="center"/>
          </w:tcPr>
          <w:p w14:paraId="5404A70B" w14:textId="77777777" w:rsidR="00EA0F9A" w:rsidRPr="002F2906" w:rsidRDefault="00EA0F9A" w:rsidP="00EA0F9A">
            <w:pPr>
              <w:jc w:val="center"/>
              <w:rPr>
                <w:i/>
              </w:rPr>
            </w:pPr>
            <w:r w:rsidRPr="002F2906">
              <w:rPr>
                <w:i/>
              </w:rPr>
              <w:t>Description</w:t>
            </w:r>
          </w:p>
        </w:tc>
        <w:tc>
          <w:tcPr>
            <w:tcW w:w="395" w:type="pct"/>
            <w:vAlign w:val="center"/>
          </w:tcPr>
          <w:p w14:paraId="518927D6" w14:textId="77777777" w:rsidR="00EA0F9A" w:rsidRPr="002F2906" w:rsidRDefault="00EA0F9A" w:rsidP="00EA0F9A">
            <w:pPr>
              <w:jc w:val="center"/>
              <w:rPr>
                <w:i/>
              </w:rPr>
            </w:pPr>
            <w:r w:rsidRPr="002F2906">
              <w:rPr>
                <w:i/>
              </w:rPr>
              <w:t>Required</w:t>
            </w:r>
          </w:p>
        </w:tc>
        <w:tc>
          <w:tcPr>
            <w:tcW w:w="474" w:type="pct"/>
            <w:vAlign w:val="center"/>
          </w:tcPr>
          <w:p w14:paraId="15CA2A97" w14:textId="77777777" w:rsidR="00EA0F9A" w:rsidRPr="002F2906" w:rsidRDefault="00EA0F9A" w:rsidP="00EA0F9A">
            <w:pPr>
              <w:jc w:val="center"/>
              <w:rPr>
                <w:i/>
              </w:rPr>
            </w:pPr>
            <w:r w:rsidRPr="002F2906">
              <w:rPr>
                <w:i/>
              </w:rPr>
              <w:t>Data type</w:t>
            </w:r>
          </w:p>
        </w:tc>
        <w:tc>
          <w:tcPr>
            <w:tcW w:w="515" w:type="pct"/>
            <w:vAlign w:val="center"/>
          </w:tcPr>
          <w:p w14:paraId="07D0A146" w14:textId="77777777" w:rsidR="00EA0F9A" w:rsidRPr="002F2906" w:rsidRDefault="00EA0F9A" w:rsidP="00EA0F9A">
            <w:pPr>
              <w:jc w:val="center"/>
              <w:rPr>
                <w:i/>
              </w:rPr>
            </w:pPr>
            <w:r w:rsidRPr="002F2906">
              <w:rPr>
                <w:i/>
              </w:rPr>
              <w:t>Constraints</w:t>
            </w:r>
          </w:p>
        </w:tc>
        <w:tc>
          <w:tcPr>
            <w:tcW w:w="418" w:type="pct"/>
            <w:vAlign w:val="center"/>
          </w:tcPr>
          <w:p w14:paraId="702AE14E" w14:textId="2EC2EDB9" w:rsidR="00EA0F9A" w:rsidRPr="002F2906" w:rsidRDefault="00EA0F9A" w:rsidP="00EA0F9A">
            <w:pPr>
              <w:jc w:val="center"/>
              <w:rPr>
                <w:i/>
              </w:rPr>
            </w:pPr>
            <w:r>
              <w:rPr>
                <w:i/>
              </w:rPr>
              <w:t>Authority</w:t>
            </w:r>
          </w:p>
        </w:tc>
      </w:tr>
      <w:tr w:rsidR="00EA0F9A" w14:paraId="72E15C26" w14:textId="3812667F" w:rsidTr="00811A88">
        <w:tc>
          <w:tcPr>
            <w:tcW w:w="1020" w:type="pct"/>
            <w:vAlign w:val="center"/>
          </w:tcPr>
          <w:p w14:paraId="2E2ABAA6" w14:textId="77777777" w:rsidR="00EA0F9A" w:rsidRDefault="00EA0F9A" w:rsidP="00EA0F9A">
            <w:pPr>
              <w:jc w:val="center"/>
            </w:pPr>
            <w:r>
              <w:t>id</w:t>
            </w:r>
          </w:p>
        </w:tc>
        <w:tc>
          <w:tcPr>
            <w:tcW w:w="2178" w:type="pct"/>
            <w:vAlign w:val="center"/>
          </w:tcPr>
          <w:p w14:paraId="384750DD" w14:textId="1770D1E1" w:rsidR="00EA0F9A" w:rsidRDefault="00EA0F9A" w:rsidP="00EA0F9A">
            <w:pPr>
              <w:jc w:val="center"/>
            </w:pPr>
            <w:r>
              <w:t>Species ID (unique).</w:t>
            </w:r>
          </w:p>
        </w:tc>
        <w:tc>
          <w:tcPr>
            <w:tcW w:w="395" w:type="pct"/>
            <w:vAlign w:val="center"/>
          </w:tcPr>
          <w:p w14:paraId="22F610F8" w14:textId="77777777" w:rsidR="00EA0F9A" w:rsidRDefault="00EA0F9A" w:rsidP="00EA0F9A">
            <w:pPr>
              <w:jc w:val="center"/>
            </w:pPr>
            <w:r>
              <w:t>required</w:t>
            </w:r>
          </w:p>
        </w:tc>
        <w:tc>
          <w:tcPr>
            <w:tcW w:w="474" w:type="pct"/>
            <w:vAlign w:val="center"/>
          </w:tcPr>
          <w:p w14:paraId="54F5B609" w14:textId="77777777" w:rsidR="00EA0F9A" w:rsidRDefault="00EA0F9A" w:rsidP="00EA0F9A">
            <w:pPr>
              <w:jc w:val="center"/>
            </w:pPr>
            <w:r>
              <w:t>numeric</w:t>
            </w:r>
          </w:p>
        </w:tc>
        <w:tc>
          <w:tcPr>
            <w:tcW w:w="515" w:type="pct"/>
            <w:vAlign w:val="center"/>
          </w:tcPr>
          <w:p w14:paraId="71555D18" w14:textId="77777777" w:rsidR="00EA0F9A" w:rsidRDefault="00EA0F9A" w:rsidP="00EA0F9A">
            <w:pPr>
              <w:jc w:val="center"/>
            </w:pPr>
            <w:r>
              <w:t>Primary key</w:t>
            </w:r>
          </w:p>
        </w:tc>
        <w:tc>
          <w:tcPr>
            <w:tcW w:w="418" w:type="pct"/>
            <w:vAlign w:val="center"/>
          </w:tcPr>
          <w:p w14:paraId="34F2E50A" w14:textId="77777777" w:rsidR="00EA0F9A" w:rsidRDefault="00EA0F9A" w:rsidP="00EA0F9A">
            <w:pPr>
              <w:jc w:val="center"/>
            </w:pPr>
          </w:p>
        </w:tc>
      </w:tr>
      <w:tr w:rsidR="00811A88" w14:paraId="5348F755" w14:textId="77777777" w:rsidTr="00811A88">
        <w:tc>
          <w:tcPr>
            <w:tcW w:w="1020" w:type="pct"/>
            <w:vAlign w:val="center"/>
          </w:tcPr>
          <w:p w14:paraId="0B4292F8" w14:textId="4A3BE462" w:rsidR="00811A88" w:rsidRDefault="00811A88" w:rsidP="00EA0F9A">
            <w:pPr>
              <w:jc w:val="center"/>
            </w:pPr>
            <w:r w:rsidRPr="00811A88">
              <w:t>worms_aphiaID</w:t>
            </w:r>
          </w:p>
        </w:tc>
        <w:tc>
          <w:tcPr>
            <w:tcW w:w="2178" w:type="pct"/>
            <w:vAlign w:val="center"/>
          </w:tcPr>
          <w:p w14:paraId="140CF775" w14:textId="230F58CA" w:rsidR="00811A88" w:rsidRDefault="00811A88" w:rsidP="00EA0F9A">
            <w:pPr>
              <w:jc w:val="center"/>
            </w:pPr>
            <w:r w:rsidRPr="00811A88">
              <w:t>WoRMS Aphia ID</w:t>
            </w:r>
          </w:p>
        </w:tc>
        <w:tc>
          <w:tcPr>
            <w:tcW w:w="395" w:type="pct"/>
            <w:vAlign w:val="center"/>
          </w:tcPr>
          <w:p w14:paraId="507E024B" w14:textId="1ECE0D69" w:rsidR="00811A88" w:rsidRDefault="00811A88" w:rsidP="00EA0F9A">
            <w:pPr>
              <w:jc w:val="center"/>
            </w:pPr>
            <w:r>
              <w:t>required</w:t>
            </w:r>
          </w:p>
        </w:tc>
        <w:tc>
          <w:tcPr>
            <w:tcW w:w="474" w:type="pct"/>
            <w:vAlign w:val="center"/>
          </w:tcPr>
          <w:p w14:paraId="0D2AD955" w14:textId="0AF7CFE1" w:rsidR="00811A88" w:rsidRDefault="00811A88" w:rsidP="00EA0F9A">
            <w:pPr>
              <w:jc w:val="center"/>
            </w:pPr>
            <w:r>
              <w:t>numeric</w:t>
            </w:r>
          </w:p>
        </w:tc>
        <w:tc>
          <w:tcPr>
            <w:tcW w:w="515" w:type="pct"/>
            <w:vAlign w:val="center"/>
          </w:tcPr>
          <w:p w14:paraId="3FE03C70" w14:textId="77777777" w:rsidR="00811A88" w:rsidRDefault="00811A88" w:rsidP="00EA0F9A">
            <w:pPr>
              <w:jc w:val="center"/>
            </w:pPr>
          </w:p>
        </w:tc>
        <w:tc>
          <w:tcPr>
            <w:tcW w:w="418" w:type="pct"/>
            <w:vAlign w:val="center"/>
          </w:tcPr>
          <w:p w14:paraId="187B751F" w14:textId="77777777" w:rsidR="00811A88" w:rsidRDefault="00811A88" w:rsidP="00EA0F9A">
            <w:pPr>
              <w:jc w:val="center"/>
            </w:pPr>
          </w:p>
        </w:tc>
      </w:tr>
      <w:tr w:rsidR="00EA0F9A" w14:paraId="61BDBD5C" w14:textId="65496E5F" w:rsidTr="00811A88">
        <w:tc>
          <w:tcPr>
            <w:tcW w:w="1020" w:type="pct"/>
            <w:vAlign w:val="center"/>
          </w:tcPr>
          <w:p w14:paraId="4A991684" w14:textId="55226E43" w:rsidR="00EA0F9A" w:rsidRDefault="00EA0F9A" w:rsidP="00EA0F9A">
            <w:pPr>
              <w:jc w:val="center"/>
            </w:pPr>
            <w:r>
              <w:t>kingdom</w:t>
            </w:r>
          </w:p>
        </w:tc>
        <w:tc>
          <w:tcPr>
            <w:tcW w:w="2178" w:type="pct"/>
            <w:vMerge w:val="restart"/>
            <w:vAlign w:val="center"/>
          </w:tcPr>
          <w:p w14:paraId="6E019167" w14:textId="47A4CC91" w:rsidR="00EA0F9A" w:rsidRPr="006164D2" w:rsidRDefault="00EA0F9A" w:rsidP="002001B5">
            <w:pPr>
              <w:jc w:val="center"/>
            </w:pPr>
            <w:r>
              <w:t xml:space="preserve">Taxonomical </w:t>
            </w:r>
            <w:r w:rsidR="00D607A3">
              <w:t xml:space="preserve">information </w:t>
            </w:r>
            <w:r>
              <w:t>for each species</w:t>
            </w:r>
            <w:r w:rsidR="00D607A3">
              <w:t xml:space="preserve">, see </w:t>
            </w:r>
            <w:hyperlink r:id="rId18" w:history="1">
              <w:r w:rsidR="00D607A3" w:rsidRPr="00E43B29">
                <w:rPr>
                  <w:rStyle w:val="Hyperlink"/>
                </w:rPr>
                <w:t>http://rs.tdwg.org/dwc/terms/index.htm#taxonindex</w:t>
              </w:r>
            </w:hyperlink>
            <w:r w:rsidR="00D607A3">
              <w:t xml:space="preserve"> for more details</w:t>
            </w:r>
            <w:r>
              <w:t>.</w:t>
            </w:r>
          </w:p>
        </w:tc>
        <w:tc>
          <w:tcPr>
            <w:tcW w:w="395" w:type="pct"/>
            <w:vAlign w:val="center"/>
          </w:tcPr>
          <w:p w14:paraId="4D34193F" w14:textId="77777777" w:rsidR="00EA0F9A" w:rsidRPr="000775D8" w:rsidRDefault="00EA0F9A" w:rsidP="00EA0F9A">
            <w:pPr>
              <w:jc w:val="center"/>
            </w:pPr>
            <w:r>
              <w:t>required</w:t>
            </w:r>
          </w:p>
        </w:tc>
        <w:tc>
          <w:tcPr>
            <w:tcW w:w="474" w:type="pct"/>
            <w:vAlign w:val="center"/>
          </w:tcPr>
          <w:p w14:paraId="62B97767" w14:textId="77777777" w:rsidR="00EA0F9A" w:rsidRDefault="00EA0F9A" w:rsidP="00EA0F9A">
            <w:pPr>
              <w:jc w:val="center"/>
            </w:pPr>
            <w:r>
              <w:t>text</w:t>
            </w:r>
          </w:p>
        </w:tc>
        <w:tc>
          <w:tcPr>
            <w:tcW w:w="515" w:type="pct"/>
            <w:vAlign w:val="center"/>
          </w:tcPr>
          <w:p w14:paraId="00268B61" w14:textId="77777777" w:rsidR="00EA0F9A" w:rsidRDefault="00EA0F9A" w:rsidP="00EA0F9A">
            <w:pPr>
              <w:jc w:val="center"/>
            </w:pPr>
          </w:p>
        </w:tc>
        <w:tc>
          <w:tcPr>
            <w:tcW w:w="418" w:type="pct"/>
            <w:vAlign w:val="center"/>
          </w:tcPr>
          <w:p w14:paraId="4D1C2620" w14:textId="74E86FE0" w:rsidR="00EA0F9A" w:rsidRDefault="0045405A" w:rsidP="00EA0F9A">
            <w:pPr>
              <w:jc w:val="center"/>
            </w:pPr>
            <w:r>
              <w:t>Darwin Core</w:t>
            </w:r>
          </w:p>
        </w:tc>
      </w:tr>
      <w:tr w:rsidR="00EA0F9A" w14:paraId="465C175D" w14:textId="4BEF7DE1" w:rsidTr="00811A88">
        <w:tc>
          <w:tcPr>
            <w:tcW w:w="1020" w:type="pct"/>
            <w:vAlign w:val="center"/>
          </w:tcPr>
          <w:p w14:paraId="47166A4F" w14:textId="7F381B7A" w:rsidR="00EA0F9A" w:rsidRDefault="00EA0F9A" w:rsidP="00EA0F9A">
            <w:pPr>
              <w:jc w:val="center"/>
            </w:pPr>
            <w:r>
              <w:t>phylum</w:t>
            </w:r>
          </w:p>
        </w:tc>
        <w:tc>
          <w:tcPr>
            <w:tcW w:w="2178" w:type="pct"/>
            <w:vMerge/>
            <w:vAlign w:val="center"/>
          </w:tcPr>
          <w:p w14:paraId="41F9328A" w14:textId="6D604249" w:rsidR="00EA0F9A" w:rsidRDefault="00EA0F9A" w:rsidP="00EA0F9A">
            <w:pPr>
              <w:jc w:val="center"/>
            </w:pPr>
          </w:p>
        </w:tc>
        <w:tc>
          <w:tcPr>
            <w:tcW w:w="395" w:type="pct"/>
            <w:vAlign w:val="center"/>
          </w:tcPr>
          <w:p w14:paraId="1014A9CF" w14:textId="77777777" w:rsidR="00EA0F9A" w:rsidRDefault="00EA0F9A" w:rsidP="00EA0F9A">
            <w:pPr>
              <w:jc w:val="center"/>
            </w:pPr>
            <w:r w:rsidRPr="000775D8">
              <w:t>required</w:t>
            </w:r>
          </w:p>
        </w:tc>
        <w:tc>
          <w:tcPr>
            <w:tcW w:w="474" w:type="pct"/>
            <w:vAlign w:val="center"/>
          </w:tcPr>
          <w:p w14:paraId="03C31D3B" w14:textId="66AC1B36" w:rsidR="00EA0F9A" w:rsidRDefault="00EA0F9A" w:rsidP="00EA0F9A">
            <w:pPr>
              <w:jc w:val="center"/>
            </w:pPr>
            <w:r>
              <w:t>text</w:t>
            </w:r>
          </w:p>
        </w:tc>
        <w:tc>
          <w:tcPr>
            <w:tcW w:w="515" w:type="pct"/>
            <w:vAlign w:val="center"/>
          </w:tcPr>
          <w:p w14:paraId="6F45084B" w14:textId="739CC89F" w:rsidR="00EA0F9A" w:rsidRDefault="00EA0F9A" w:rsidP="00EA0F9A">
            <w:pPr>
              <w:jc w:val="center"/>
            </w:pPr>
          </w:p>
        </w:tc>
        <w:tc>
          <w:tcPr>
            <w:tcW w:w="418" w:type="pct"/>
            <w:vAlign w:val="center"/>
          </w:tcPr>
          <w:p w14:paraId="3DBCFBED" w14:textId="35011476" w:rsidR="00EA0F9A" w:rsidRDefault="0045405A" w:rsidP="00EA0F9A">
            <w:pPr>
              <w:jc w:val="center"/>
            </w:pPr>
            <w:r>
              <w:t>Darwin Core</w:t>
            </w:r>
          </w:p>
        </w:tc>
      </w:tr>
      <w:tr w:rsidR="00EA0F9A" w14:paraId="6728466B" w14:textId="16198F1D" w:rsidTr="00811A88">
        <w:tc>
          <w:tcPr>
            <w:tcW w:w="1020" w:type="pct"/>
            <w:vAlign w:val="center"/>
          </w:tcPr>
          <w:p w14:paraId="55F916D6" w14:textId="244F7C9F" w:rsidR="00EA0F9A" w:rsidRDefault="00EA0F9A" w:rsidP="00EA0F9A">
            <w:pPr>
              <w:jc w:val="center"/>
            </w:pPr>
            <w:r>
              <w:t>class</w:t>
            </w:r>
            <w:r w:rsidR="00CE1BB9">
              <w:t>_name</w:t>
            </w:r>
          </w:p>
        </w:tc>
        <w:tc>
          <w:tcPr>
            <w:tcW w:w="2178" w:type="pct"/>
            <w:vMerge/>
            <w:vAlign w:val="center"/>
          </w:tcPr>
          <w:p w14:paraId="4FEDF798" w14:textId="20DBE913" w:rsidR="00EA0F9A" w:rsidRDefault="00EA0F9A" w:rsidP="00EA0F9A">
            <w:pPr>
              <w:jc w:val="center"/>
            </w:pPr>
          </w:p>
        </w:tc>
        <w:tc>
          <w:tcPr>
            <w:tcW w:w="395" w:type="pct"/>
            <w:vAlign w:val="center"/>
          </w:tcPr>
          <w:p w14:paraId="7740529D" w14:textId="77777777" w:rsidR="00EA0F9A" w:rsidRDefault="00EA0F9A" w:rsidP="00EA0F9A">
            <w:pPr>
              <w:jc w:val="center"/>
            </w:pPr>
            <w:r w:rsidRPr="000775D8">
              <w:t>required</w:t>
            </w:r>
          </w:p>
        </w:tc>
        <w:tc>
          <w:tcPr>
            <w:tcW w:w="474" w:type="pct"/>
            <w:vAlign w:val="center"/>
          </w:tcPr>
          <w:p w14:paraId="79AE4D6A" w14:textId="77777777" w:rsidR="00EA0F9A" w:rsidRDefault="00EA0F9A" w:rsidP="00EA0F9A">
            <w:pPr>
              <w:jc w:val="center"/>
            </w:pPr>
            <w:r>
              <w:t>text</w:t>
            </w:r>
          </w:p>
        </w:tc>
        <w:tc>
          <w:tcPr>
            <w:tcW w:w="515" w:type="pct"/>
            <w:vAlign w:val="center"/>
          </w:tcPr>
          <w:p w14:paraId="2EDCC96E" w14:textId="12886BDC" w:rsidR="00EA0F9A" w:rsidRDefault="00EA0F9A" w:rsidP="00EA0F9A">
            <w:pPr>
              <w:jc w:val="center"/>
            </w:pPr>
          </w:p>
        </w:tc>
        <w:tc>
          <w:tcPr>
            <w:tcW w:w="418" w:type="pct"/>
            <w:vAlign w:val="center"/>
          </w:tcPr>
          <w:p w14:paraId="6D94011B" w14:textId="1848B610" w:rsidR="00EA0F9A" w:rsidRDefault="00EA0F9A" w:rsidP="00EA0F9A">
            <w:pPr>
              <w:jc w:val="center"/>
            </w:pPr>
          </w:p>
        </w:tc>
      </w:tr>
      <w:tr w:rsidR="00EA0F9A" w14:paraId="4AFF4C41" w14:textId="61FB6424" w:rsidTr="00811A88">
        <w:tc>
          <w:tcPr>
            <w:tcW w:w="1020" w:type="pct"/>
            <w:vAlign w:val="center"/>
          </w:tcPr>
          <w:p w14:paraId="0F225F53" w14:textId="793DAD26" w:rsidR="00EA0F9A" w:rsidRDefault="00EA0F9A" w:rsidP="00EA0F9A">
            <w:pPr>
              <w:jc w:val="center"/>
            </w:pPr>
            <w:r>
              <w:t>order_name</w:t>
            </w:r>
          </w:p>
        </w:tc>
        <w:tc>
          <w:tcPr>
            <w:tcW w:w="2178" w:type="pct"/>
            <w:vMerge/>
            <w:vAlign w:val="center"/>
          </w:tcPr>
          <w:p w14:paraId="34AFAE92" w14:textId="2F894FCD" w:rsidR="00EA0F9A" w:rsidRDefault="00EA0F9A" w:rsidP="00EA0F9A">
            <w:pPr>
              <w:jc w:val="center"/>
            </w:pPr>
          </w:p>
        </w:tc>
        <w:tc>
          <w:tcPr>
            <w:tcW w:w="395" w:type="pct"/>
            <w:vAlign w:val="center"/>
          </w:tcPr>
          <w:p w14:paraId="52C8F273" w14:textId="77777777" w:rsidR="00EA0F9A" w:rsidRPr="000775D8" w:rsidRDefault="00EA0F9A" w:rsidP="00EA0F9A">
            <w:pPr>
              <w:jc w:val="center"/>
            </w:pPr>
            <w:r>
              <w:t>required</w:t>
            </w:r>
          </w:p>
        </w:tc>
        <w:tc>
          <w:tcPr>
            <w:tcW w:w="474" w:type="pct"/>
            <w:vAlign w:val="center"/>
          </w:tcPr>
          <w:p w14:paraId="020A16B3" w14:textId="77777777" w:rsidR="00EA0F9A" w:rsidRDefault="00EA0F9A" w:rsidP="00EA0F9A">
            <w:pPr>
              <w:jc w:val="center"/>
            </w:pPr>
            <w:r>
              <w:t>text</w:t>
            </w:r>
          </w:p>
        </w:tc>
        <w:tc>
          <w:tcPr>
            <w:tcW w:w="515" w:type="pct"/>
            <w:vAlign w:val="center"/>
          </w:tcPr>
          <w:p w14:paraId="58157A3D" w14:textId="169E9E55" w:rsidR="00EA0F9A" w:rsidRDefault="00EA0F9A" w:rsidP="00EA0F9A">
            <w:pPr>
              <w:jc w:val="center"/>
            </w:pPr>
          </w:p>
        </w:tc>
        <w:tc>
          <w:tcPr>
            <w:tcW w:w="418" w:type="pct"/>
            <w:vAlign w:val="center"/>
          </w:tcPr>
          <w:p w14:paraId="043D9252" w14:textId="77777777" w:rsidR="00EA0F9A" w:rsidRDefault="00EA0F9A" w:rsidP="00EA0F9A">
            <w:pPr>
              <w:jc w:val="center"/>
            </w:pPr>
          </w:p>
        </w:tc>
      </w:tr>
      <w:tr w:rsidR="00EA0F9A" w14:paraId="48568CCD" w14:textId="49231414" w:rsidTr="00811A88">
        <w:tc>
          <w:tcPr>
            <w:tcW w:w="1020" w:type="pct"/>
            <w:vAlign w:val="center"/>
          </w:tcPr>
          <w:p w14:paraId="3F1D3F24" w14:textId="03446AAB" w:rsidR="00EA0F9A" w:rsidRDefault="00EA0F9A" w:rsidP="00EA0F9A">
            <w:pPr>
              <w:jc w:val="center"/>
            </w:pPr>
            <w:r>
              <w:t>family</w:t>
            </w:r>
          </w:p>
        </w:tc>
        <w:tc>
          <w:tcPr>
            <w:tcW w:w="2178" w:type="pct"/>
            <w:vMerge/>
            <w:vAlign w:val="center"/>
          </w:tcPr>
          <w:p w14:paraId="600C26A3" w14:textId="41C73367" w:rsidR="00EA0F9A" w:rsidRDefault="00EA0F9A" w:rsidP="00EA0F9A">
            <w:pPr>
              <w:jc w:val="center"/>
            </w:pPr>
          </w:p>
        </w:tc>
        <w:tc>
          <w:tcPr>
            <w:tcW w:w="395" w:type="pct"/>
            <w:vAlign w:val="center"/>
          </w:tcPr>
          <w:p w14:paraId="4D331DE5" w14:textId="7DE3A43A" w:rsidR="00EA0F9A" w:rsidRPr="000775D8" w:rsidRDefault="00EA0F9A" w:rsidP="00EA0F9A">
            <w:pPr>
              <w:jc w:val="center"/>
            </w:pPr>
            <w:r w:rsidRPr="002C20F8">
              <w:t>required</w:t>
            </w:r>
          </w:p>
        </w:tc>
        <w:tc>
          <w:tcPr>
            <w:tcW w:w="474" w:type="pct"/>
            <w:vAlign w:val="center"/>
          </w:tcPr>
          <w:p w14:paraId="3D0EBC7F" w14:textId="77777777" w:rsidR="00EA0F9A" w:rsidRDefault="00EA0F9A" w:rsidP="00EA0F9A">
            <w:pPr>
              <w:jc w:val="center"/>
            </w:pPr>
            <w:r>
              <w:t>text</w:t>
            </w:r>
          </w:p>
        </w:tc>
        <w:tc>
          <w:tcPr>
            <w:tcW w:w="515" w:type="pct"/>
            <w:vAlign w:val="center"/>
          </w:tcPr>
          <w:p w14:paraId="796239F6" w14:textId="5E2CDA53" w:rsidR="00EA0F9A" w:rsidRDefault="00EA0F9A" w:rsidP="00EA0F9A">
            <w:pPr>
              <w:jc w:val="center"/>
            </w:pPr>
          </w:p>
        </w:tc>
        <w:tc>
          <w:tcPr>
            <w:tcW w:w="418" w:type="pct"/>
            <w:vAlign w:val="center"/>
          </w:tcPr>
          <w:p w14:paraId="61C61742" w14:textId="4FC4B330" w:rsidR="00EA0F9A" w:rsidRDefault="0045405A" w:rsidP="00EA0F9A">
            <w:pPr>
              <w:jc w:val="center"/>
            </w:pPr>
            <w:r>
              <w:t>Darwin Core</w:t>
            </w:r>
          </w:p>
        </w:tc>
      </w:tr>
      <w:tr w:rsidR="00EA0F9A" w14:paraId="1CC6B26D" w14:textId="07773092" w:rsidTr="00811A88">
        <w:tc>
          <w:tcPr>
            <w:tcW w:w="1020" w:type="pct"/>
            <w:vAlign w:val="center"/>
          </w:tcPr>
          <w:p w14:paraId="3B6466D2" w14:textId="5215F7D9" w:rsidR="00EA0F9A" w:rsidRDefault="00EA0F9A" w:rsidP="00EA0F9A">
            <w:pPr>
              <w:jc w:val="center"/>
            </w:pPr>
            <w:r>
              <w:t>genus</w:t>
            </w:r>
          </w:p>
        </w:tc>
        <w:tc>
          <w:tcPr>
            <w:tcW w:w="2178" w:type="pct"/>
            <w:vMerge/>
            <w:vAlign w:val="center"/>
          </w:tcPr>
          <w:p w14:paraId="15C951AB" w14:textId="120BDEA5" w:rsidR="00EA0F9A" w:rsidRDefault="00EA0F9A" w:rsidP="00EA0F9A">
            <w:pPr>
              <w:jc w:val="center"/>
            </w:pPr>
          </w:p>
        </w:tc>
        <w:tc>
          <w:tcPr>
            <w:tcW w:w="395" w:type="pct"/>
            <w:vAlign w:val="center"/>
          </w:tcPr>
          <w:p w14:paraId="674EDC9E" w14:textId="6B599F6B" w:rsidR="00EA0F9A" w:rsidRPr="000775D8" w:rsidRDefault="00EA0F9A" w:rsidP="00EA0F9A">
            <w:pPr>
              <w:jc w:val="center"/>
            </w:pPr>
            <w:r w:rsidRPr="002C20F8">
              <w:t>required</w:t>
            </w:r>
          </w:p>
        </w:tc>
        <w:tc>
          <w:tcPr>
            <w:tcW w:w="474" w:type="pct"/>
            <w:vAlign w:val="center"/>
          </w:tcPr>
          <w:p w14:paraId="57728EE3" w14:textId="6674AB80" w:rsidR="00EA0F9A" w:rsidRDefault="00EA0F9A" w:rsidP="00EA0F9A">
            <w:pPr>
              <w:jc w:val="center"/>
            </w:pPr>
            <w:r w:rsidRPr="002B1A1F">
              <w:t>text</w:t>
            </w:r>
          </w:p>
        </w:tc>
        <w:tc>
          <w:tcPr>
            <w:tcW w:w="515" w:type="pct"/>
            <w:vAlign w:val="center"/>
          </w:tcPr>
          <w:p w14:paraId="60E06D1C" w14:textId="77777777" w:rsidR="00EA0F9A" w:rsidRDefault="00EA0F9A" w:rsidP="00EA0F9A">
            <w:pPr>
              <w:jc w:val="center"/>
            </w:pPr>
          </w:p>
        </w:tc>
        <w:tc>
          <w:tcPr>
            <w:tcW w:w="418" w:type="pct"/>
            <w:vAlign w:val="center"/>
          </w:tcPr>
          <w:p w14:paraId="028F129B" w14:textId="2785F6E4" w:rsidR="00EA0F9A" w:rsidRDefault="002F581E" w:rsidP="00EA0F9A">
            <w:pPr>
              <w:jc w:val="center"/>
            </w:pPr>
            <w:r>
              <w:t>Darwin Core</w:t>
            </w:r>
          </w:p>
        </w:tc>
      </w:tr>
      <w:tr w:rsidR="00811A88" w14:paraId="4A8950C4" w14:textId="77777777" w:rsidTr="00811A88">
        <w:tc>
          <w:tcPr>
            <w:tcW w:w="1020" w:type="pct"/>
            <w:vAlign w:val="center"/>
          </w:tcPr>
          <w:p w14:paraId="5407BF55" w14:textId="10EC51A9" w:rsidR="00811A88" w:rsidRDefault="00811A88" w:rsidP="00EA0F9A">
            <w:pPr>
              <w:jc w:val="center"/>
            </w:pPr>
            <w:r>
              <w:t>subgenus</w:t>
            </w:r>
          </w:p>
        </w:tc>
        <w:tc>
          <w:tcPr>
            <w:tcW w:w="2178" w:type="pct"/>
            <w:vMerge/>
            <w:vAlign w:val="center"/>
          </w:tcPr>
          <w:p w14:paraId="48440482" w14:textId="77777777" w:rsidR="00811A88" w:rsidRDefault="00811A88" w:rsidP="00EA0F9A">
            <w:pPr>
              <w:jc w:val="center"/>
            </w:pPr>
          </w:p>
        </w:tc>
        <w:tc>
          <w:tcPr>
            <w:tcW w:w="395" w:type="pct"/>
            <w:vAlign w:val="center"/>
          </w:tcPr>
          <w:p w14:paraId="746DC6E4" w14:textId="226CD780" w:rsidR="00811A88" w:rsidRPr="002C20F8" w:rsidRDefault="00811A88" w:rsidP="00EA0F9A">
            <w:pPr>
              <w:jc w:val="center"/>
            </w:pPr>
            <w:r>
              <w:t>optional</w:t>
            </w:r>
          </w:p>
        </w:tc>
        <w:tc>
          <w:tcPr>
            <w:tcW w:w="474" w:type="pct"/>
            <w:vAlign w:val="center"/>
          </w:tcPr>
          <w:p w14:paraId="32740699" w14:textId="44941075" w:rsidR="00811A88" w:rsidRPr="002B1A1F" w:rsidRDefault="00811A88" w:rsidP="00EA0F9A">
            <w:pPr>
              <w:jc w:val="center"/>
            </w:pPr>
            <w:r>
              <w:t>text</w:t>
            </w:r>
          </w:p>
        </w:tc>
        <w:tc>
          <w:tcPr>
            <w:tcW w:w="515" w:type="pct"/>
            <w:vAlign w:val="center"/>
          </w:tcPr>
          <w:p w14:paraId="282DF978" w14:textId="77777777" w:rsidR="00811A88" w:rsidRDefault="00811A88" w:rsidP="00EA0F9A">
            <w:pPr>
              <w:jc w:val="center"/>
            </w:pPr>
          </w:p>
        </w:tc>
        <w:tc>
          <w:tcPr>
            <w:tcW w:w="418" w:type="pct"/>
            <w:vAlign w:val="center"/>
          </w:tcPr>
          <w:p w14:paraId="06C83AED" w14:textId="7F4832DD" w:rsidR="00811A88" w:rsidRDefault="00811A88" w:rsidP="00EA0F9A">
            <w:pPr>
              <w:jc w:val="center"/>
            </w:pPr>
            <w:r>
              <w:t>Darwin Core</w:t>
            </w:r>
          </w:p>
        </w:tc>
      </w:tr>
      <w:tr w:rsidR="00EA0F9A" w14:paraId="0F5CF131" w14:textId="45C97550" w:rsidTr="00811A88">
        <w:tc>
          <w:tcPr>
            <w:tcW w:w="1020" w:type="pct"/>
            <w:vAlign w:val="center"/>
          </w:tcPr>
          <w:p w14:paraId="0DB7BE9E" w14:textId="6D2B4D84" w:rsidR="00EA0F9A" w:rsidRPr="002F581E" w:rsidRDefault="002F581E" w:rsidP="002F581E">
            <w:pPr>
              <w:jc w:val="center"/>
            </w:pPr>
            <w:bookmarkStart w:id="22" w:name="specificEpithet"/>
            <w:r w:rsidRPr="002F581E">
              <w:rPr>
                <w:bCs/>
              </w:rPr>
              <w:t>specificEpithet</w:t>
            </w:r>
            <w:bookmarkEnd w:id="22"/>
          </w:p>
        </w:tc>
        <w:tc>
          <w:tcPr>
            <w:tcW w:w="2178" w:type="pct"/>
            <w:vMerge/>
            <w:vAlign w:val="center"/>
          </w:tcPr>
          <w:p w14:paraId="5D185DA8" w14:textId="6C692CD1" w:rsidR="00EA0F9A" w:rsidRDefault="00EA0F9A" w:rsidP="00EA0F9A">
            <w:pPr>
              <w:jc w:val="center"/>
            </w:pPr>
          </w:p>
        </w:tc>
        <w:tc>
          <w:tcPr>
            <w:tcW w:w="395" w:type="pct"/>
            <w:vAlign w:val="center"/>
          </w:tcPr>
          <w:p w14:paraId="0ACDE0F5" w14:textId="54549908" w:rsidR="00EA0F9A" w:rsidRPr="000775D8" w:rsidRDefault="00EA0F9A" w:rsidP="00EA0F9A">
            <w:pPr>
              <w:jc w:val="center"/>
            </w:pPr>
            <w:r w:rsidRPr="002C20F8">
              <w:t>required</w:t>
            </w:r>
          </w:p>
        </w:tc>
        <w:tc>
          <w:tcPr>
            <w:tcW w:w="474" w:type="pct"/>
            <w:vAlign w:val="center"/>
          </w:tcPr>
          <w:p w14:paraId="173BD233" w14:textId="6377BBBA" w:rsidR="00EA0F9A" w:rsidRDefault="00EA0F9A" w:rsidP="00EA0F9A">
            <w:pPr>
              <w:jc w:val="center"/>
            </w:pPr>
            <w:r w:rsidRPr="002B1A1F">
              <w:t>text</w:t>
            </w:r>
          </w:p>
        </w:tc>
        <w:tc>
          <w:tcPr>
            <w:tcW w:w="515" w:type="pct"/>
            <w:vAlign w:val="center"/>
          </w:tcPr>
          <w:p w14:paraId="6CFBB508" w14:textId="77777777" w:rsidR="00EA0F9A" w:rsidRDefault="00EA0F9A" w:rsidP="00EA0F9A">
            <w:pPr>
              <w:jc w:val="center"/>
            </w:pPr>
          </w:p>
        </w:tc>
        <w:tc>
          <w:tcPr>
            <w:tcW w:w="418" w:type="pct"/>
            <w:vAlign w:val="center"/>
          </w:tcPr>
          <w:p w14:paraId="5CA64FF6" w14:textId="2ABDD1A4" w:rsidR="00EA0F9A" w:rsidRDefault="002F581E" w:rsidP="00EA0F9A">
            <w:pPr>
              <w:jc w:val="center"/>
            </w:pPr>
            <w:r>
              <w:t>Darwin Core</w:t>
            </w:r>
          </w:p>
        </w:tc>
      </w:tr>
      <w:tr w:rsidR="00811A88" w14:paraId="6B26AB1D" w14:textId="77777777" w:rsidTr="00811A88">
        <w:tc>
          <w:tcPr>
            <w:tcW w:w="1020" w:type="pct"/>
            <w:vAlign w:val="center"/>
          </w:tcPr>
          <w:p w14:paraId="1A7FDDE3" w14:textId="0D45BE3F" w:rsidR="00811A88" w:rsidRPr="002F581E" w:rsidRDefault="00811A88" w:rsidP="002F581E">
            <w:pPr>
              <w:jc w:val="center"/>
              <w:rPr>
                <w:bCs/>
              </w:rPr>
            </w:pPr>
            <w:r w:rsidRPr="00811A88">
              <w:rPr>
                <w:bCs/>
              </w:rPr>
              <w:t>infraspecificEpithet</w:t>
            </w:r>
          </w:p>
        </w:tc>
        <w:tc>
          <w:tcPr>
            <w:tcW w:w="2178" w:type="pct"/>
            <w:vMerge/>
            <w:vAlign w:val="center"/>
          </w:tcPr>
          <w:p w14:paraId="367006C9" w14:textId="77777777" w:rsidR="00811A88" w:rsidRDefault="00811A88" w:rsidP="00EA0F9A">
            <w:pPr>
              <w:jc w:val="center"/>
            </w:pPr>
          </w:p>
        </w:tc>
        <w:tc>
          <w:tcPr>
            <w:tcW w:w="395" w:type="pct"/>
            <w:vAlign w:val="center"/>
          </w:tcPr>
          <w:p w14:paraId="02C12524" w14:textId="4B7C360E" w:rsidR="00811A88" w:rsidRPr="002C20F8" w:rsidRDefault="00811A88" w:rsidP="00EA0F9A">
            <w:pPr>
              <w:jc w:val="center"/>
            </w:pPr>
            <w:r w:rsidRPr="002C20F8">
              <w:t>required</w:t>
            </w:r>
          </w:p>
        </w:tc>
        <w:tc>
          <w:tcPr>
            <w:tcW w:w="474" w:type="pct"/>
            <w:vAlign w:val="center"/>
          </w:tcPr>
          <w:p w14:paraId="46BA7A91" w14:textId="77329B0A" w:rsidR="00811A88" w:rsidRPr="002B1A1F" w:rsidRDefault="00811A88" w:rsidP="00EA0F9A">
            <w:pPr>
              <w:jc w:val="center"/>
            </w:pPr>
            <w:r w:rsidRPr="002B1A1F">
              <w:t>text</w:t>
            </w:r>
          </w:p>
        </w:tc>
        <w:tc>
          <w:tcPr>
            <w:tcW w:w="515" w:type="pct"/>
            <w:vAlign w:val="center"/>
          </w:tcPr>
          <w:p w14:paraId="7AFCF81F" w14:textId="77777777" w:rsidR="00811A88" w:rsidRDefault="00811A88" w:rsidP="00EA0F9A">
            <w:pPr>
              <w:jc w:val="center"/>
            </w:pPr>
          </w:p>
        </w:tc>
        <w:tc>
          <w:tcPr>
            <w:tcW w:w="418" w:type="pct"/>
            <w:vAlign w:val="center"/>
          </w:tcPr>
          <w:p w14:paraId="55C7C03C" w14:textId="6B72B44F" w:rsidR="00811A88" w:rsidRDefault="00811A88" w:rsidP="00EA0F9A">
            <w:pPr>
              <w:jc w:val="center"/>
            </w:pPr>
            <w:r>
              <w:t>Darwin Core</w:t>
            </w:r>
          </w:p>
        </w:tc>
      </w:tr>
      <w:tr w:rsidR="00811A88" w14:paraId="1B38F95D" w14:textId="73566F4C" w:rsidTr="00811A88">
        <w:tc>
          <w:tcPr>
            <w:tcW w:w="1020" w:type="pct"/>
            <w:vAlign w:val="center"/>
          </w:tcPr>
          <w:p w14:paraId="7B9D8CE2" w14:textId="2D81E8D2" w:rsidR="00811A88" w:rsidRDefault="00811A88" w:rsidP="0045405A">
            <w:pPr>
              <w:jc w:val="center"/>
            </w:pPr>
            <w:r>
              <w:t>scientificName</w:t>
            </w:r>
          </w:p>
        </w:tc>
        <w:tc>
          <w:tcPr>
            <w:tcW w:w="2178" w:type="pct"/>
            <w:vMerge/>
            <w:vAlign w:val="center"/>
          </w:tcPr>
          <w:p w14:paraId="6632C11F" w14:textId="19E935B4" w:rsidR="00811A88" w:rsidRPr="00753DBA" w:rsidRDefault="00811A88" w:rsidP="00EA0F9A">
            <w:pPr>
              <w:jc w:val="center"/>
            </w:pPr>
          </w:p>
        </w:tc>
        <w:tc>
          <w:tcPr>
            <w:tcW w:w="395" w:type="pct"/>
            <w:vAlign w:val="center"/>
          </w:tcPr>
          <w:p w14:paraId="4427A864" w14:textId="583904E0" w:rsidR="00811A88" w:rsidRPr="000775D8" w:rsidRDefault="00811A88" w:rsidP="00EA0F9A">
            <w:pPr>
              <w:jc w:val="center"/>
            </w:pPr>
            <w:r w:rsidRPr="002C20F8">
              <w:t>required</w:t>
            </w:r>
          </w:p>
        </w:tc>
        <w:tc>
          <w:tcPr>
            <w:tcW w:w="474" w:type="pct"/>
            <w:vAlign w:val="center"/>
          </w:tcPr>
          <w:p w14:paraId="4073CDE8" w14:textId="0B260B03" w:rsidR="00811A88" w:rsidRDefault="00811A88" w:rsidP="00EA0F9A">
            <w:pPr>
              <w:jc w:val="center"/>
            </w:pPr>
            <w:r w:rsidRPr="002B1A1F">
              <w:t>text</w:t>
            </w:r>
          </w:p>
        </w:tc>
        <w:tc>
          <w:tcPr>
            <w:tcW w:w="515" w:type="pct"/>
            <w:vAlign w:val="center"/>
          </w:tcPr>
          <w:p w14:paraId="35AF255C" w14:textId="77777777" w:rsidR="00811A88" w:rsidRDefault="00811A88" w:rsidP="00EA0F9A">
            <w:pPr>
              <w:jc w:val="center"/>
            </w:pPr>
          </w:p>
        </w:tc>
        <w:tc>
          <w:tcPr>
            <w:tcW w:w="418" w:type="pct"/>
            <w:vAlign w:val="center"/>
          </w:tcPr>
          <w:p w14:paraId="55F8BC21" w14:textId="62CDE84D" w:rsidR="00811A88" w:rsidRDefault="00811A88" w:rsidP="00EA0F9A">
            <w:pPr>
              <w:jc w:val="center"/>
            </w:pPr>
            <w:r>
              <w:t>Darwin Core</w:t>
            </w:r>
          </w:p>
        </w:tc>
      </w:tr>
      <w:tr w:rsidR="00811A88" w14:paraId="4878AD7B" w14:textId="77777777" w:rsidTr="00811A88">
        <w:tc>
          <w:tcPr>
            <w:tcW w:w="1020" w:type="pct"/>
            <w:vAlign w:val="center"/>
          </w:tcPr>
          <w:p w14:paraId="244719A3" w14:textId="2A2B746D" w:rsidR="00811A88" w:rsidRDefault="00811A88" w:rsidP="0045405A">
            <w:pPr>
              <w:jc w:val="center"/>
            </w:pPr>
            <w:r w:rsidRPr="00811A88">
              <w:t>acceptedNameUsage</w:t>
            </w:r>
          </w:p>
        </w:tc>
        <w:tc>
          <w:tcPr>
            <w:tcW w:w="2178" w:type="pct"/>
            <w:vMerge/>
            <w:vAlign w:val="center"/>
          </w:tcPr>
          <w:p w14:paraId="56AF553C" w14:textId="77777777" w:rsidR="00811A88" w:rsidRPr="00753DBA" w:rsidRDefault="00811A88" w:rsidP="00EA0F9A">
            <w:pPr>
              <w:jc w:val="center"/>
            </w:pPr>
          </w:p>
        </w:tc>
        <w:tc>
          <w:tcPr>
            <w:tcW w:w="395" w:type="pct"/>
            <w:vAlign w:val="center"/>
          </w:tcPr>
          <w:p w14:paraId="1F65C287" w14:textId="4C9E0408" w:rsidR="00811A88" w:rsidRPr="002C20F8" w:rsidRDefault="00811A88" w:rsidP="00EA0F9A">
            <w:pPr>
              <w:jc w:val="center"/>
            </w:pPr>
            <w:r w:rsidRPr="002C20F8">
              <w:t>required</w:t>
            </w:r>
          </w:p>
        </w:tc>
        <w:tc>
          <w:tcPr>
            <w:tcW w:w="474" w:type="pct"/>
            <w:vAlign w:val="center"/>
          </w:tcPr>
          <w:p w14:paraId="1DE485D1" w14:textId="650D877D" w:rsidR="00811A88" w:rsidRPr="002B1A1F" w:rsidRDefault="00811A88" w:rsidP="00EA0F9A">
            <w:pPr>
              <w:jc w:val="center"/>
            </w:pPr>
            <w:r w:rsidRPr="002B1A1F">
              <w:t>text</w:t>
            </w:r>
          </w:p>
        </w:tc>
        <w:tc>
          <w:tcPr>
            <w:tcW w:w="515" w:type="pct"/>
            <w:vAlign w:val="center"/>
          </w:tcPr>
          <w:p w14:paraId="62EE756C" w14:textId="77777777" w:rsidR="00811A88" w:rsidRDefault="00811A88" w:rsidP="00EA0F9A">
            <w:pPr>
              <w:jc w:val="center"/>
            </w:pPr>
          </w:p>
        </w:tc>
        <w:tc>
          <w:tcPr>
            <w:tcW w:w="418" w:type="pct"/>
            <w:vAlign w:val="center"/>
          </w:tcPr>
          <w:p w14:paraId="711B898C" w14:textId="5313A56B" w:rsidR="00811A88" w:rsidRDefault="00811A88" w:rsidP="00EA0F9A">
            <w:pPr>
              <w:jc w:val="center"/>
            </w:pPr>
            <w:r>
              <w:t>Darwin Core</w:t>
            </w:r>
          </w:p>
        </w:tc>
      </w:tr>
      <w:tr w:rsidR="00811A88" w14:paraId="37887D0D" w14:textId="42563234" w:rsidTr="00811A88">
        <w:tc>
          <w:tcPr>
            <w:tcW w:w="1020" w:type="pct"/>
            <w:vAlign w:val="center"/>
          </w:tcPr>
          <w:p w14:paraId="59A8931E" w14:textId="643A6A26" w:rsidR="00811A88" w:rsidRDefault="00811A88" w:rsidP="0045405A">
            <w:pPr>
              <w:jc w:val="center"/>
            </w:pPr>
            <w:r>
              <w:t>vernacularName</w:t>
            </w:r>
          </w:p>
        </w:tc>
        <w:tc>
          <w:tcPr>
            <w:tcW w:w="2178" w:type="pct"/>
            <w:vMerge/>
            <w:vAlign w:val="center"/>
          </w:tcPr>
          <w:p w14:paraId="3320B8D8" w14:textId="22BE03E6" w:rsidR="00811A88" w:rsidRDefault="00811A88" w:rsidP="00EA0F9A">
            <w:pPr>
              <w:jc w:val="center"/>
            </w:pPr>
          </w:p>
        </w:tc>
        <w:tc>
          <w:tcPr>
            <w:tcW w:w="395" w:type="pct"/>
            <w:vAlign w:val="center"/>
          </w:tcPr>
          <w:p w14:paraId="0960133C" w14:textId="399FDABA" w:rsidR="00811A88" w:rsidRDefault="00811A88" w:rsidP="00EA0F9A">
            <w:pPr>
              <w:jc w:val="center"/>
            </w:pPr>
            <w:r w:rsidRPr="002C20F8">
              <w:t>required</w:t>
            </w:r>
          </w:p>
        </w:tc>
        <w:tc>
          <w:tcPr>
            <w:tcW w:w="474" w:type="pct"/>
            <w:vAlign w:val="center"/>
          </w:tcPr>
          <w:p w14:paraId="45CE9354" w14:textId="710640C4" w:rsidR="00811A88" w:rsidRDefault="00811A88" w:rsidP="00EA0F9A">
            <w:pPr>
              <w:jc w:val="center"/>
            </w:pPr>
            <w:r w:rsidRPr="002B1A1F">
              <w:t>text</w:t>
            </w:r>
          </w:p>
        </w:tc>
        <w:tc>
          <w:tcPr>
            <w:tcW w:w="515" w:type="pct"/>
            <w:vAlign w:val="center"/>
          </w:tcPr>
          <w:p w14:paraId="20F6CFA4" w14:textId="77777777" w:rsidR="00811A88" w:rsidRDefault="00811A88" w:rsidP="00EA0F9A">
            <w:pPr>
              <w:jc w:val="center"/>
            </w:pPr>
          </w:p>
        </w:tc>
        <w:tc>
          <w:tcPr>
            <w:tcW w:w="418" w:type="pct"/>
            <w:vAlign w:val="center"/>
          </w:tcPr>
          <w:p w14:paraId="7FD0C429" w14:textId="1055AB24" w:rsidR="00811A88" w:rsidRDefault="00811A88" w:rsidP="00EA0F9A">
            <w:pPr>
              <w:jc w:val="center"/>
            </w:pPr>
            <w:r>
              <w:t>Darwin Core</w:t>
            </w:r>
          </w:p>
        </w:tc>
      </w:tr>
      <w:tr w:rsidR="00811A88" w14:paraId="47D659CB" w14:textId="07025FD8" w:rsidTr="00811A88">
        <w:tc>
          <w:tcPr>
            <w:tcW w:w="1020" w:type="pct"/>
            <w:vAlign w:val="center"/>
          </w:tcPr>
          <w:p w14:paraId="0A323797" w14:textId="49962911" w:rsidR="00811A88" w:rsidRPr="0045405A" w:rsidRDefault="00811A88" w:rsidP="0045405A">
            <w:pPr>
              <w:jc w:val="center"/>
            </w:pPr>
            <w:bookmarkStart w:id="23" w:name="scientificNameAuthorship"/>
            <w:r w:rsidRPr="0045405A">
              <w:rPr>
                <w:bCs/>
              </w:rPr>
              <w:t>scientificNameAuthorship</w:t>
            </w:r>
            <w:bookmarkEnd w:id="23"/>
          </w:p>
        </w:tc>
        <w:tc>
          <w:tcPr>
            <w:tcW w:w="2178" w:type="pct"/>
            <w:vAlign w:val="center"/>
          </w:tcPr>
          <w:p w14:paraId="438B437E" w14:textId="06752F72" w:rsidR="00811A88" w:rsidRDefault="00811A88" w:rsidP="00EA0F9A">
            <w:pPr>
              <w:jc w:val="center"/>
            </w:pPr>
            <w:r>
              <w:t>R</w:t>
            </w:r>
            <w:r w:rsidRPr="0060227F">
              <w:t xml:space="preserve">ecognised authority (author and date) for </w:t>
            </w:r>
            <w:r>
              <w:t>each species name</w:t>
            </w:r>
            <w:r w:rsidRPr="0060227F">
              <w:t xml:space="preserve">, </w:t>
            </w:r>
            <w:r>
              <w:t xml:space="preserve">and </w:t>
            </w:r>
            <w:r w:rsidRPr="0060227F">
              <w:t>source of this information</w:t>
            </w:r>
            <w:r>
              <w:t>.</w:t>
            </w:r>
          </w:p>
        </w:tc>
        <w:tc>
          <w:tcPr>
            <w:tcW w:w="395" w:type="pct"/>
            <w:vAlign w:val="center"/>
          </w:tcPr>
          <w:p w14:paraId="50A915FC" w14:textId="1FEAADD8" w:rsidR="00811A88" w:rsidRDefault="00811A88" w:rsidP="00EA0F9A">
            <w:pPr>
              <w:jc w:val="center"/>
            </w:pPr>
            <w:r>
              <w:t>required</w:t>
            </w:r>
          </w:p>
        </w:tc>
        <w:tc>
          <w:tcPr>
            <w:tcW w:w="474" w:type="pct"/>
            <w:vAlign w:val="center"/>
          </w:tcPr>
          <w:p w14:paraId="01BD3CE4" w14:textId="0F1D7920" w:rsidR="00811A88" w:rsidRDefault="00811A88" w:rsidP="00EA0F9A">
            <w:pPr>
              <w:jc w:val="center"/>
            </w:pPr>
            <w:r w:rsidRPr="002B1A1F">
              <w:t>text</w:t>
            </w:r>
          </w:p>
        </w:tc>
        <w:tc>
          <w:tcPr>
            <w:tcW w:w="515" w:type="pct"/>
            <w:vAlign w:val="center"/>
          </w:tcPr>
          <w:p w14:paraId="53D5B039" w14:textId="77777777" w:rsidR="00811A88" w:rsidRDefault="00811A88" w:rsidP="00EA0F9A">
            <w:pPr>
              <w:jc w:val="center"/>
            </w:pPr>
          </w:p>
        </w:tc>
        <w:tc>
          <w:tcPr>
            <w:tcW w:w="418" w:type="pct"/>
            <w:vAlign w:val="center"/>
          </w:tcPr>
          <w:p w14:paraId="01239A32" w14:textId="697117B9" w:rsidR="00811A88" w:rsidRDefault="00811A88" w:rsidP="00EA0F9A">
            <w:pPr>
              <w:jc w:val="center"/>
            </w:pPr>
            <w:r>
              <w:t>Darwin Core</w:t>
            </w:r>
          </w:p>
        </w:tc>
      </w:tr>
      <w:tr w:rsidR="00811A88" w14:paraId="39C43AE6" w14:textId="4DDF1088" w:rsidTr="00811A88">
        <w:tc>
          <w:tcPr>
            <w:tcW w:w="1020" w:type="pct"/>
            <w:vAlign w:val="center"/>
          </w:tcPr>
          <w:p w14:paraId="053F9E7C" w14:textId="5E2211AF" w:rsidR="00811A88" w:rsidRDefault="00811A88" w:rsidP="00EA0F9A">
            <w:pPr>
              <w:jc w:val="center"/>
            </w:pPr>
            <w:r>
              <w:t>date_modified</w:t>
            </w:r>
          </w:p>
        </w:tc>
        <w:tc>
          <w:tcPr>
            <w:tcW w:w="2178" w:type="pct"/>
            <w:vAlign w:val="center"/>
          </w:tcPr>
          <w:p w14:paraId="74AFB770" w14:textId="7051A007" w:rsidR="00811A88" w:rsidRDefault="00811A88" w:rsidP="00EA0F9A">
            <w:pPr>
              <w:jc w:val="center"/>
            </w:pPr>
            <w:r>
              <w:t>Date on which each species entry was last modified.</w:t>
            </w:r>
          </w:p>
        </w:tc>
        <w:tc>
          <w:tcPr>
            <w:tcW w:w="395" w:type="pct"/>
            <w:vAlign w:val="center"/>
          </w:tcPr>
          <w:p w14:paraId="141D2CF7" w14:textId="77777777" w:rsidR="00811A88" w:rsidRPr="000775D8" w:rsidRDefault="00811A88" w:rsidP="00EA0F9A">
            <w:pPr>
              <w:jc w:val="center"/>
            </w:pPr>
            <w:r>
              <w:t>required</w:t>
            </w:r>
          </w:p>
        </w:tc>
        <w:tc>
          <w:tcPr>
            <w:tcW w:w="474" w:type="pct"/>
            <w:vAlign w:val="center"/>
          </w:tcPr>
          <w:p w14:paraId="3E52BB26" w14:textId="53F506CD" w:rsidR="00811A88" w:rsidRDefault="00811A88" w:rsidP="00EA0F9A">
            <w:pPr>
              <w:jc w:val="center"/>
            </w:pPr>
            <w:r>
              <w:t>timestamp</w:t>
            </w:r>
          </w:p>
        </w:tc>
        <w:tc>
          <w:tcPr>
            <w:tcW w:w="515" w:type="pct"/>
            <w:vAlign w:val="center"/>
          </w:tcPr>
          <w:p w14:paraId="06E27C39" w14:textId="77777777" w:rsidR="00811A88" w:rsidRDefault="00811A88" w:rsidP="00EA0F9A">
            <w:pPr>
              <w:jc w:val="center"/>
            </w:pPr>
          </w:p>
        </w:tc>
        <w:tc>
          <w:tcPr>
            <w:tcW w:w="418" w:type="pct"/>
            <w:vAlign w:val="center"/>
          </w:tcPr>
          <w:p w14:paraId="018A1D3C" w14:textId="376E7CBD" w:rsidR="00811A88" w:rsidRDefault="00811A88" w:rsidP="00EA0F9A">
            <w:pPr>
              <w:jc w:val="center"/>
            </w:pPr>
            <w:r>
              <w:t>NACDD</w:t>
            </w:r>
          </w:p>
        </w:tc>
      </w:tr>
    </w:tbl>
    <w:p w14:paraId="3BBA33DD" w14:textId="77777777" w:rsidR="000E3D2C" w:rsidRDefault="000E3D2C" w:rsidP="000B68D6">
      <w:bookmarkStart w:id="24" w:name="Animal_measurement"/>
      <w:r>
        <w:br w:type="page"/>
      </w:r>
    </w:p>
    <w:p w14:paraId="0286E5D5" w14:textId="2F110A05" w:rsidR="00DA5C48" w:rsidRDefault="00DA5C48" w:rsidP="002001B5">
      <w:pPr>
        <w:pStyle w:val="Heading3"/>
      </w:pPr>
      <w:bookmarkStart w:id="25" w:name="_Toc311191991"/>
      <w:r>
        <w:t>Animal measurement</w:t>
      </w:r>
      <w:bookmarkEnd w:id="24"/>
      <w:bookmarkEnd w:id="25"/>
    </w:p>
    <w:tbl>
      <w:tblPr>
        <w:tblStyle w:val="TableGrid"/>
        <w:tblW w:w="5000" w:type="pct"/>
        <w:tblLook w:val="04A0" w:firstRow="1" w:lastRow="0" w:firstColumn="1" w:lastColumn="0" w:noHBand="0" w:noVBand="1"/>
      </w:tblPr>
      <w:tblGrid>
        <w:gridCol w:w="1284"/>
        <w:gridCol w:w="7133"/>
        <w:gridCol w:w="1120"/>
        <w:gridCol w:w="1134"/>
        <w:gridCol w:w="2331"/>
        <w:gridCol w:w="1174"/>
      </w:tblGrid>
      <w:tr w:rsidR="00EA0F9A" w:rsidRPr="002F2906" w14:paraId="42F6CEFD" w14:textId="2DA2785E" w:rsidTr="00EA0F9A">
        <w:tc>
          <w:tcPr>
            <w:tcW w:w="5000" w:type="pct"/>
            <w:gridSpan w:val="6"/>
            <w:vAlign w:val="center"/>
          </w:tcPr>
          <w:p w14:paraId="4CF07601" w14:textId="6F9CE537" w:rsidR="00EA0F9A" w:rsidRDefault="00EA0F9A" w:rsidP="00EA0F9A">
            <w:pPr>
              <w:jc w:val="center"/>
              <w:rPr>
                <w:b/>
                <w:lang w:val="en-US"/>
              </w:rPr>
            </w:pPr>
            <w:r>
              <w:rPr>
                <w:b/>
                <w:lang w:val="en-US"/>
              </w:rPr>
              <w:t>L</w:t>
            </w:r>
            <w:r w:rsidRPr="00B171AB">
              <w:rPr>
                <w:b/>
                <w:lang w:val="en-US"/>
              </w:rPr>
              <w:t xml:space="preserve">ists all the </w:t>
            </w:r>
            <w:r>
              <w:rPr>
                <w:b/>
                <w:lang w:val="en-US"/>
              </w:rPr>
              <w:t xml:space="preserve">morphological </w:t>
            </w:r>
            <w:r w:rsidRPr="00B171AB">
              <w:rPr>
                <w:b/>
                <w:lang w:val="en-US"/>
              </w:rPr>
              <w:t xml:space="preserve">measurements </w:t>
            </w:r>
            <w:r>
              <w:rPr>
                <w:b/>
                <w:lang w:val="en-US"/>
              </w:rPr>
              <w:t>taken</w:t>
            </w:r>
            <w:r w:rsidRPr="00B171AB">
              <w:rPr>
                <w:b/>
                <w:lang w:val="en-US"/>
              </w:rPr>
              <w:t xml:space="preserve"> for each tagged animal.</w:t>
            </w:r>
          </w:p>
        </w:tc>
      </w:tr>
      <w:tr w:rsidR="00EA0F9A" w14:paraId="0261614E" w14:textId="3FEBE59F" w:rsidTr="00EA0F9A">
        <w:tc>
          <w:tcPr>
            <w:tcW w:w="5000" w:type="pct"/>
            <w:gridSpan w:val="6"/>
            <w:vAlign w:val="center"/>
          </w:tcPr>
          <w:p w14:paraId="57D4D5C2" w14:textId="77777777" w:rsidR="00EA0F9A" w:rsidRDefault="00EA0F9A" w:rsidP="00EA0F9A">
            <w:pPr>
              <w:jc w:val="center"/>
            </w:pPr>
          </w:p>
        </w:tc>
      </w:tr>
      <w:tr w:rsidR="00EA0F9A" w:rsidRPr="002F2906" w14:paraId="079EA000" w14:textId="1B195AE1" w:rsidTr="00EA0F9A">
        <w:tc>
          <w:tcPr>
            <w:tcW w:w="448" w:type="pct"/>
            <w:vAlign w:val="center"/>
          </w:tcPr>
          <w:p w14:paraId="6CDE9738" w14:textId="77777777" w:rsidR="00EA0F9A" w:rsidRPr="002F2906" w:rsidRDefault="00EA0F9A" w:rsidP="00EA0F9A">
            <w:pPr>
              <w:jc w:val="center"/>
              <w:rPr>
                <w:i/>
              </w:rPr>
            </w:pPr>
            <w:r w:rsidRPr="002F2906">
              <w:rPr>
                <w:i/>
              </w:rPr>
              <w:t>Field name</w:t>
            </w:r>
          </w:p>
        </w:tc>
        <w:tc>
          <w:tcPr>
            <w:tcW w:w="2518" w:type="pct"/>
            <w:vAlign w:val="center"/>
          </w:tcPr>
          <w:p w14:paraId="325C2DCB" w14:textId="77777777" w:rsidR="00EA0F9A" w:rsidRPr="002F2906" w:rsidRDefault="00EA0F9A" w:rsidP="00EA0F9A">
            <w:pPr>
              <w:jc w:val="center"/>
              <w:rPr>
                <w:i/>
              </w:rPr>
            </w:pPr>
            <w:r w:rsidRPr="002F2906">
              <w:rPr>
                <w:i/>
              </w:rPr>
              <w:t>Description</w:t>
            </w:r>
          </w:p>
        </w:tc>
        <w:tc>
          <w:tcPr>
            <w:tcW w:w="395" w:type="pct"/>
            <w:vAlign w:val="center"/>
          </w:tcPr>
          <w:p w14:paraId="15558543" w14:textId="77777777" w:rsidR="00EA0F9A" w:rsidRPr="002F2906" w:rsidRDefault="00EA0F9A" w:rsidP="00EA0F9A">
            <w:pPr>
              <w:jc w:val="center"/>
              <w:rPr>
                <w:i/>
              </w:rPr>
            </w:pPr>
            <w:r w:rsidRPr="002F2906">
              <w:rPr>
                <w:i/>
              </w:rPr>
              <w:t>Required</w:t>
            </w:r>
          </w:p>
        </w:tc>
        <w:tc>
          <w:tcPr>
            <w:tcW w:w="402" w:type="pct"/>
            <w:vAlign w:val="center"/>
          </w:tcPr>
          <w:p w14:paraId="0CE61DE1" w14:textId="77777777" w:rsidR="00EA0F9A" w:rsidRPr="002F2906" w:rsidRDefault="00EA0F9A" w:rsidP="00EA0F9A">
            <w:pPr>
              <w:jc w:val="center"/>
              <w:rPr>
                <w:i/>
              </w:rPr>
            </w:pPr>
            <w:r w:rsidRPr="002F2906">
              <w:rPr>
                <w:i/>
              </w:rPr>
              <w:t>Data type</w:t>
            </w:r>
          </w:p>
        </w:tc>
        <w:tc>
          <w:tcPr>
            <w:tcW w:w="824" w:type="pct"/>
            <w:vAlign w:val="center"/>
          </w:tcPr>
          <w:p w14:paraId="7314FF9A" w14:textId="77777777" w:rsidR="00EA0F9A" w:rsidRPr="002F2906" w:rsidRDefault="00EA0F9A" w:rsidP="00EA0F9A">
            <w:pPr>
              <w:jc w:val="center"/>
              <w:rPr>
                <w:i/>
              </w:rPr>
            </w:pPr>
            <w:r w:rsidRPr="002F2906">
              <w:rPr>
                <w:i/>
              </w:rPr>
              <w:t>Constraints</w:t>
            </w:r>
          </w:p>
        </w:tc>
        <w:tc>
          <w:tcPr>
            <w:tcW w:w="414" w:type="pct"/>
            <w:vAlign w:val="center"/>
          </w:tcPr>
          <w:p w14:paraId="36C036B1" w14:textId="2BBBB62D" w:rsidR="00EA0F9A" w:rsidRPr="002F2906" w:rsidRDefault="00EA0F9A" w:rsidP="00EA0F9A">
            <w:pPr>
              <w:jc w:val="center"/>
              <w:rPr>
                <w:i/>
              </w:rPr>
            </w:pPr>
            <w:r>
              <w:rPr>
                <w:i/>
              </w:rPr>
              <w:t>Authority</w:t>
            </w:r>
          </w:p>
        </w:tc>
      </w:tr>
      <w:tr w:rsidR="00EA0F9A" w14:paraId="55390172" w14:textId="06FEECAF" w:rsidTr="00EA0F9A">
        <w:tc>
          <w:tcPr>
            <w:tcW w:w="448" w:type="pct"/>
            <w:vAlign w:val="center"/>
          </w:tcPr>
          <w:p w14:paraId="6B6CC696" w14:textId="77777777" w:rsidR="00EA0F9A" w:rsidRDefault="00EA0F9A" w:rsidP="00EA0F9A">
            <w:pPr>
              <w:jc w:val="center"/>
            </w:pPr>
            <w:r>
              <w:t>id</w:t>
            </w:r>
          </w:p>
        </w:tc>
        <w:tc>
          <w:tcPr>
            <w:tcW w:w="2518" w:type="pct"/>
            <w:vAlign w:val="center"/>
          </w:tcPr>
          <w:p w14:paraId="470B573C" w14:textId="5E305584" w:rsidR="00EA0F9A" w:rsidRDefault="00EA0F9A" w:rsidP="00EA0F9A">
            <w:pPr>
              <w:jc w:val="center"/>
            </w:pPr>
            <w:r>
              <w:t>Animal measurement ID (unique).</w:t>
            </w:r>
          </w:p>
        </w:tc>
        <w:tc>
          <w:tcPr>
            <w:tcW w:w="395" w:type="pct"/>
            <w:vAlign w:val="center"/>
          </w:tcPr>
          <w:p w14:paraId="191E849F" w14:textId="77777777" w:rsidR="00EA0F9A" w:rsidRDefault="00EA0F9A" w:rsidP="00EA0F9A">
            <w:pPr>
              <w:jc w:val="center"/>
            </w:pPr>
            <w:r>
              <w:t>required</w:t>
            </w:r>
          </w:p>
        </w:tc>
        <w:tc>
          <w:tcPr>
            <w:tcW w:w="402" w:type="pct"/>
            <w:vAlign w:val="center"/>
          </w:tcPr>
          <w:p w14:paraId="42D289D9" w14:textId="77777777" w:rsidR="00EA0F9A" w:rsidRDefault="00EA0F9A" w:rsidP="00EA0F9A">
            <w:pPr>
              <w:jc w:val="center"/>
            </w:pPr>
            <w:r>
              <w:t>numeric</w:t>
            </w:r>
          </w:p>
        </w:tc>
        <w:tc>
          <w:tcPr>
            <w:tcW w:w="824" w:type="pct"/>
            <w:vAlign w:val="center"/>
          </w:tcPr>
          <w:p w14:paraId="21FF2B9E" w14:textId="77777777" w:rsidR="00EA0F9A" w:rsidRDefault="00EA0F9A" w:rsidP="00EA0F9A">
            <w:pPr>
              <w:jc w:val="center"/>
            </w:pPr>
            <w:r>
              <w:t>Primary key</w:t>
            </w:r>
          </w:p>
        </w:tc>
        <w:tc>
          <w:tcPr>
            <w:tcW w:w="414" w:type="pct"/>
            <w:vAlign w:val="center"/>
          </w:tcPr>
          <w:p w14:paraId="7CCABAE1" w14:textId="77777777" w:rsidR="00EA0F9A" w:rsidRDefault="00EA0F9A" w:rsidP="00EA0F9A">
            <w:pPr>
              <w:jc w:val="center"/>
            </w:pPr>
          </w:p>
        </w:tc>
      </w:tr>
      <w:tr w:rsidR="00EA0F9A" w14:paraId="565DC85D" w14:textId="08704A9E" w:rsidTr="00EA0F9A">
        <w:tc>
          <w:tcPr>
            <w:tcW w:w="448" w:type="pct"/>
            <w:vAlign w:val="center"/>
          </w:tcPr>
          <w:p w14:paraId="06F96356" w14:textId="7CBB6643" w:rsidR="00EA0F9A" w:rsidRDefault="00EA0F9A" w:rsidP="00EA0F9A">
            <w:pPr>
              <w:jc w:val="center"/>
            </w:pPr>
            <w:r>
              <w:t>animal_id</w:t>
            </w:r>
          </w:p>
        </w:tc>
        <w:tc>
          <w:tcPr>
            <w:tcW w:w="2518" w:type="pct"/>
            <w:vAlign w:val="center"/>
          </w:tcPr>
          <w:p w14:paraId="28648374" w14:textId="3B2EDD7D" w:rsidR="00EA0F9A" w:rsidRPr="006164D2" w:rsidRDefault="00EA0F9A" w:rsidP="00EA0F9A">
            <w:pPr>
              <w:jc w:val="center"/>
            </w:pPr>
            <w:r>
              <w:t>Animal ID.</w:t>
            </w:r>
          </w:p>
        </w:tc>
        <w:tc>
          <w:tcPr>
            <w:tcW w:w="395" w:type="pct"/>
            <w:vAlign w:val="center"/>
          </w:tcPr>
          <w:p w14:paraId="3313CF3C" w14:textId="77777777" w:rsidR="00EA0F9A" w:rsidRPr="000775D8" w:rsidRDefault="00EA0F9A" w:rsidP="00EA0F9A">
            <w:pPr>
              <w:jc w:val="center"/>
            </w:pPr>
            <w:r>
              <w:t>required</w:t>
            </w:r>
          </w:p>
        </w:tc>
        <w:tc>
          <w:tcPr>
            <w:tcW w:w="402" w:type="pct"/>
            <w:vAlign w:val="center"/>
          </w:tcPr>
          <w:p w14:paraId="1A01FF53" w14:textId="60B93F34" w:rsidR="00EA0F9A" w:rsidRDefault="00EA0F9A" w:rsidP="00EA0F9A">
            <w:pPr>
              <w:jc w:val="center"/>
            </w:pPr>
            <w:r>
              <w:t>numeric</w:t>
            </w:r>
          </w:p>
        </w:tc>
        <w:tc>
          <w:tcPr>
            <w:tcW w:w="824" w:type="pct"/>
            <w:vAlign w:val="center"/>
          </w:tcPr>
          <w:p w14:paraId="59ACD46A" w14:textId="7EE7F7D7" w:rsidR="00EA0F9A" w:rsidRDefault="00EA0F9A" w:rsidP="00EA0F9A">
            <w:pPr>
              <w:jc w:val="center"/>
            </w:pPr>
            <w:r>
              <w:t>Foreign key to animal table</w:t>
            </w:r>
          </w:p>
        </w:tc>
        <w:tc>
          <w:tcPr>
            <w:tcW w:w="414" w:type="pct"/>
            <w:vAlign w:val="center"/>
          </w:tcPr>
          <w:p w14:paraId="56EB530F" w14:textId="77777777" w:rsidR="00EA0F9A" w:rsidRDefault="00EA0F9A" w:rsidP="00EA0F9A">
            <w:pPr>
              <w:jc w:val="center"/>
            </w:pPr>
          </w:p>
        </w:tc>
      </w:tr>
      <w:tr w:rsidR="00EA0F9A" w14:paraId="132C7178" w14:textId="1CDE411D" w:rsidTr="00EA0F9A">
        <w:tc>
          <w:tcPr>
            <w:tcW w:w="448" w:type="pct"/>
            <w:vAlign w:val="center"/>
          </w:tcPr>
          <w:p w14:paraId="66DC7A2A" w14:textId="300A59A2" w:rsidR="00EA0F9A" w:rsidRDefault="00EA0F9A" w:rsidP="00EA0F9A">
            <w:pPr>
              <w:jc w:val="center"/>
            </w:pPr>
            <w:r>
              <w:t>type</w:t>
            </w:r>
          </w:p>
        </w:tc>
        <w:tc>
          <w:tcPr>
            <w:tcW w:w="2518" w:type="pct"/>
            <w:vAlign w:val="center"/>
          </w:tcPr>
          <w:p w14:paraId="33478A0E" w14:textId="63D5BEC4" w:rsidR="00EA0F9A" w:rsidRPr="006A6577" w:rsidRDefault="00EA0F9A" w:rsidP="00EA0F9A">
            <w:pPr>
              <w:jc w:val="center"/>
            </w:pPr>
            <w:r>
              <w:t>Type of measurement (</w:t>
            </w:r>
            <w:r>
              <w:rPr>
                <w:i/>
              </w:rPr>
              <w:t>e.g.</w:t>
            </w:r>
            <w:r>
              <w:t xml:space="preserve"> </w:t>
            </w:r>
            <w:r w:rsidRPr="006A6577">
              <w:t>length, weight, total length, carapace length, carapace width, fork length, width</w:t>
            </w:r>
            <w:r>
              <w:t>).</w:t>
            </w:r>
          </w:p>
        </w:tc>
        <w:tc>
          <w:tcPr>
            <w:tcW w:w="395" w:type="pct"/>
            <w:vAlign w:val="center"/>
          </w:tcPr>
          <w:p w14:paraId="5A880B08" w14:textId="77777777" w:rsidR="00EA0F9A" w:rsidRDefault="00EA0F9A" w:rsidP="00EA0F9A">
            <w:pPr>
              <w:jc w:val="center"/>
            </w:pPr>
            <w:r w:rsidRPr="000775D8">
              <w:t>required</w:t>
            </w:r>
          </w:p>
        </w:tc>
        <w:tc>
          <w:tcPr>
            <w:tcW w:w="402" w:type="pct"/>
            <w:vAlign w:val="center"/>
          </w:tcPr>
          <w:p w14:paraId="301C2AD8" w14:textId="5536B45C" w:rsidR="00EA0F9A" w:rsidRDefault="00EA0F9A" w:rsidP="00EA0F9A">
            <w:pPr>
              <w:jc w:val="center"/>
            </w:pPr>
            <w:r>
              <w:t>text</w:t>
            </w:r>
          </w:p>
        </w:tc>
        <w:tc>
          <w:tcPr>
            <w:tcW w:w="824" w:type="pct"/>
            <w:vAlign w:val="center"/>
          </w:tcPr>
          <w:p w14:paraId="43A45A63" w14:textId="489FD081" w:rsidR="00EA0F9A" w:rsidRDefault="00EA0F9A" w:rsidP="00EA0F9A">
            <w:pPr>
              <w:jc w:val="center"/>
            </w:pPr>
            <w:r>
              <w:t>Need controlled vocabulary</w:t>
            </w:r>
          </w:p>
        </w:tc>
        <w:tc>
          <w:tcPr>
            <w:tcW w:w="414" w:type="pct"/>
            <w:vAlign w:val="center"/>
          </w:tcPr>
          <w:p w14:paraId="1574C723" w14:textId="77777777" w:rsidR="00EA0F9A" w:rsidRDefault="00EA0F9A" w:rsidP="00EA0F9A">
            <w:pPr>
              <w:jc w:val="center"/>
            </w:pPr>
          </w:p>
        </w:tc>
      </w:tr>
      <w:tr w:rsidR="00EA0F9A" w14:paraId="0E96D5B9" w14:textId="3C0835C6" w:rsidTr="00EA0F9A">
        <w:tc>
          <w:tcPr>
            <w:tcW w:w="448" w:type="pct"/>
            <w:vAlign w:val="center"/>
          </w:tcPr>
          <w:p w14:paraId="2B09B27B" w14:textId="3DF69070" w:rsidR="00EA0F9A" w:rsidRDefault="00EA0F9A" w:rsidP="00EA0F9A">
            <w:pPr>
              <w:jc w:val="center"/>
            </w:pPr>
            <w:r>
              <w:t>unit</w:t>
            </w:r>
          </w:p>
        </w:tc>
        <w:tc>
          <w:tcPr>
            <w:tcW w:w="2518" w:type="pct"/>
            <w:vAlign w:val="center"/>
          </w:tcPr>
          <w:p w14:paraId="2E10E0C4" w14:textId="22B08C44" w:rsidR="00EA0F9A" w:rsidRPr="006A6577" w:rsidRDefault="00EA0F9A" w:rsidP="00EA0F9A">
            <w:pPr>
              <w:jc w:val="center"/>
            </w:pPr>
            <w:r>
              <w:t>Unit of measurement (</w:t>
            </w:r>
            <w:r>
              <w:rPr>
                <w:i/>
              </w:rPr>
              <w:t xml:space="preserve">e.g. </w:t>
            </w:r>
            <w:r w:rsidRPr="006A6577">
              <w:t xml:space="preserve">mm, </w:t>
            </w:r>
            <w:r>
              <w:t>cm, m, g, kg).</w:t>
            </w:r>
          </w:p>
        </w:tc>
        <w:tc>
          <w:tcPr>
            <w:tcW w:w="395" w:type="pct"/>
            <w:vAlign w:val="center"/>
          </w:tcPr>
          <w:p w14:paraId="588B8F00" w14:textId="77777777" w:rsidR="00EA0F9A" w:rsidRDefault="00EA0F9A" w:rsidP="00EA0F9A">
            <w:pPr>
              <w:jc w:val="center"/>
            </w:pPr>
            <w:r w:rsidRPr="000775D8">
              <w:t>required</w:t>
            </w:r>
          </w:p>
        </w:tc>
        <w:tc>
          <w:tcPr>
            <w:tcW w:w="402" w:type="pct"/>
            <w:vAlign w:val="center"/>
          </w:tcPr>
          <w:p w14:paraId="7CF9DDFF" w14:textId="77777777" w:rsidR="00EA0F9A" w:rsidRDefault="00EA0F9A" w:rsidP="00EA0F9A">
            <w:pPr>
              <w:jc w:val="center"/>
            </w:pPr>
            <w:r>
              <w:t>text</w:t>
            </w:r>
          </w:p>
        </w:tc>
        <w:tc>
          <w:tcPr>
            <w:tcW w:w="824" w:type="pct"/>
            <w:vAlign w:val="center"/>
          </w:tcPr>
          <w:p w14:paraId="18C6682A" w14:textId="6C276E8C" w:rsidR="00EA0F9A" w:rsidRDefault="00EA0F9A" w:rsidP="00EA0F9A">
            <w:pPr>
              <w:jc w:val="center"/>
            </w:pPr>
            <w:r>
              <w:t>Need controlled vocabulary</w:t>
            </w:r>
          </w:p>
        </w:tc>
        <w:tc>
          <w:tcPr>
            <w:tcW w:w="414" w:type="pct"/>
            <w:vAlign w:val="center"/>
          </w:tcPr>
          <w:p w14:paraId="2203BF47" w14:textId="77777777" w:rsidR="00EA0F9A" w:rsidRDefault="00EA0F9A" w:rsidP="00EA0F9A">
            <w:pPr>
              <w:jc w:val="center"/>
            </w:pPr>
          </w:p>
        </w:tc>
      </w:tr>
      <w:tr w:rsidR="00EA0F9A" w14:paraId="51E74F7F" w14:textId="04CDD22D" w:rsidTr="00EA0F9A">
        <w:tc>
          <w:tcPr>
            <w:tcW w:w="448" w:type="pct"/>
            <w:vAlign w:val="center"/>
          </w:tcPr>
          <w:p w14:paraId="4B91D21A" w14:textId="7D55FDD5" w:rsidR="00EA0F9A" w:rsidRDefault="00EA0F9A" w:rsidP="00EA0F9A">
            <w:pPr>
              <w:jc w:val="center"/>
            </w:pPr>
            <w:r>
              <w:t>value</w:t>
            </w:r>
          </w:p>
        </w:tc>
        <w:tc>
          <w:tcPr>
            <w:tcW w:w="2518" w:type="pct"/>
            <w:vAlign w:val="center"/>
          </w:tcPr>
          <w:p w14:paraId="34361C9E" w14:textId="4C7AEBB0" w:rsidR="00EA0F9A" w:rsidRDefault="00EA0F9A" w:rsidP="00EA0F9A">
            <w:pPr>
              <w:jc w:val="center"/>
            </w:pPr>
            <w:r>
              <w:t>Measurement value.</w:t>
            </w:r>
          </w:p>
        </w:tc>
        <w:tc>
          <w:tcPr>
            <w:tcW w:w="395" w:type="pct"/>
            <w:vAlign w:val="center"/>
          </w:tcPr>
          <w:p w14:paraId="1AF4A5D4" w14:textId="77777777" w:rsidR="00EA0F9A" w:rsidRPr="000775D8" w:rsidRDefault="00EA0F9A" w:rsidP="00EA0F9A">
            <w:pPr>
              <w:jc w:val="center"/>
            </w:pPr>
            <w:r>
              <w:t>required</w:t>
            </w:r>
          </w:p>
        </w:tc>
        <w:tc>
          <w:tcPr>
            <w:tcW w:w="402" w:type="pct"/>
            <w:vAlign w:val="center"/>
          </w:tcPr>
          <w:p w14:paraId="368A73FB" w14:textId="77777777" w:rsidR="00EA0F9A" w:rsidRDefault="00EA0F9A" w:rsidP="00EA0F9A">
            <w:pPr>
              <w:jc w:val="center"/>
            </w:pPr>
            <w:r>
              <w:t>text</w:t>
            </w:r>
          </w:p>
        </w:tc>
        <w:tc>
          <w:tcPr>
            <w:tcW w:w="824" w:type="pct"/>
            <w:vAlign w:val="center"/>
          </w:tcPr>
          <w:p w14:paraId="78904656" w14:textId="40709379" w:rsidR="00EA0F9A" w:rsidRDefault="00EA0F9A" w:rsidP="00EA0F9A">
            <w:pPr>
              <w:jc w:val="center"/>
            </w:pPr>
          </w:p>
        </w:tc>
        <w:tc>
          <w:tcPr>
            <w:tcW w:w="414" w:type="pct"/>
            <w:vAlign w:val="center"/>
          </w:tcPr>
          <w:p w14:paraId="6704B17B" w14:textId="77777777" w:rsidR="00EA0F9A" w:rsidRDefault="00EA0F9A" w:rsidP="00EA0F9A">
            <w:pPr>
              <w:jc w:val="center"/>
            </w:pPr>
          </w:p>
        </w:tc>
      </w:tr>
      <w:tr w:rsidR="00EA0F9A" w14:paraId="56FCAFE9" w14:textId="3A19B12C" w:rsidTr="00EA0F9A">
        <w:tc>
          <w:tcPr>
            <w:tcW w:w="448" w:type="pct"/>
            <w:vAlign w:val="center"/>
          </w:tcPr>
          <w:p w14:paraId="542170C3" w14:textId="77777777" w:rsidR="00EA0F9A" w:rsidRDefault="00EA0F9A" w:rsidP="00EA0F9A">
            <w:pPr>
              <w:jc w:val="center"/>
            </w:pPr>
            <w:r>
              <w:t>estimate</w:t>
            </w:r>
          </w:p>
        </w:tc>
        <w:tc>
          <w:tcPr>
            <w:tcW w:w="2518" w:type="pct"/>
            <w:vAlign w:val="center"/>
          </w:tcPr>
          <w:p w14:paraId="21EFDE54" w14:textId="1CBFC96F" w:rsidR="00EA0F9A" w:rsidRDefault="00EA0F9A" w:rsidP="00EA0F9A">
            <w:pPr>
              <w:jc w:val="center"/>
            </w:pPr>
            <w:r>
              <w:t>Is the measurement value an estimate?</w:t>
            </w:r>
          </w:p>
        </w:tc>
        <w:tc>
          <w:tcPr>
            <w:tcW w:w="395" w:type="pct"/>
            <w:vAlign w:val="center"/>
          </w:tcPr>
          <w:p w14:paraId="0A310F2A" w14:textId="2537DCCD" w:rsidR="00EA0F9A" w:rsidRPr="000775D8" w:rsidRDefault="00EA0F9A" w:rsidP="00EA0F9A">
            <w:pPr>
              <w:jc w:val="center"/>
            </w:pPr>
            <w:r>
              <w:t>required</w:t>
            </w:r>
          </w:p>
        </w:tc>
        <w:tc>
          <w:tcPr>
            <w:tcW w:w="402" w:type="pct"/>
            <w:vAlign w:val="center"/>
          </w:tcPr>
          <w:p w14:paraId="171F7F26" w14:textId="77777777" w:rsidR="00EA0F9A" w:rsidRDefault="00EA0F9A" w:rsidP="00EA0F9A">
            <w:pPr>
              <w:jc w:val="center"/>
            </w:pPr>
            <w:r>
              <w:t>boolean</w:t>
            </w:r>
          </w:p>
        </w:tc>
        <w:tc>
          <w:tcPr>
            <w:tcW w:w="824" w:type="pct"/>
            <w:vAlign w:val="center"/>
          </w:tcPr>
          <w:p w14:paraId="2E5D93D2" w14:textId="77777777" w:rsidR="00EA0F9A" w:rsidRDefault="00EA0F9A" w:rsidP="00EA0F9A">
            <w:pPr>
              <w:jc w:val="center"/>
            </w:pPr>
          </w:p>
        </w:tc>
        <w:tc>
          <w:tcPr>
            <w:tcW w:w="414" w:type="pct"/>
            <w:vAlign w:val="center"/>
          </w:tcPr>
          <w:p w14:paraId="06AEB7A2" w14:textId="77777777" w:rsidR="00EA0F9A" w:rsidRDefault="00EA0F9A" w:rsidP="00EA0F9A">
            <w:pPr>
              <w:jc w:val="center"/>
            </w:pPr>
          </w:p>
        </w:tc>
      </w:tr>
      <w:tr w:rsidR="00F42DC9" w14:paraId="0880BF3C" w14:textId="77777777" w:rsidTr="00EA0F9A">
        <w:tc>
          <w:tcPr>
            <w:tcW w:w="448" w:type="pct"/>
            <w:vAlign w:val="center"/>
          </w:tcPr>
          <w:p w14:paraId="3DDE888B" w14:textId="4E35086F" w:rsidR="00F42DC9" w:rsidRDefault="00F42DC9" w:rsidP="00EA0F9A">
            <w:pPr>
              <w:jc w:val="center"/>
            </w:pPr>
            <w:r>
              <w:t>comments</w:t>
            </w:r>
          </w:p>
        </w:tc>
        <w:tc>
          <w:tcPr>
            <w:tcW w:w="2518" w:type="pct"/>
            <w:vAlign w:val="center"/>
          </w:tcPr>
          <w:p w14:paraId="1D290F72" w14:textId="141B573A" w:rsidR="00F42DC9" w:rsidRDefault="00F42DC9" w:rsidP="00EA0F9A">
            <w:pPr>
              <w:jc w:val="center"/>
            </w:pPr>
            <w:r>
              <w:t>Additional information on each measurement.</w:t>
            </w:r>
          </w:p>
        </w:tc>
        <w:tc>
          <w:tcPr>
            <w:tcW w:w="395" w:type="pct"/>
            <w:vAlign w:val="center"/>
          </w:tcPr>
          <w:p w14:paraId="4B423ED0" w14:textId="63916788" w:rsidR="00F42DC9" w:rsidRDefault="00F42DC9" w:rsidP="00EA0F9A">
            <w:pPr>
              <w:jc w:val="center"/>
            </w:pPr>
            <w:r>
              <w:t>optional</w:t>
            </w:r>
          </w:p>
        </w:tc>
        <w:tc>
          <w:tcPr>
            <w:tcW w:w="402" w:type="pct"/>
            <w:vAlign w:val="center"/>
          </w:tcPr>
          <w:p w14:paraId="47708675" w14:textId="69EC97BD" w:rsidR="00F42DC9" w:rsidRDefault="00F42DC9" w:rsidP="00EA0F9A">
            <w:pPr>
              <w:jc w:val="center"/>
            </w:pPr>
            <w:r>
              <w:t>text</w:t>
            </w:r>
          </w:p>
        </w:tc>
        <w:tc>
          <w:tcPr>
            <w:tcW w:w="824" w:type="pct"/>
            <w:vAlign w:val="center"/>
          </w:tcPr>
          <w:p w14:paraId="42E308A0" w14:textId="77777777" w:rsidR="00F42DC9" w:rsidRDefault="00F42DC9" w:rsidP="00EA0F9A">
            <w:pPr>
              <w:jc w:val="center"/>
            </w:pPr>
          </w:p>
        </w:tc>
        <w:tc>
          <w:tcPr>
            <w:tcW w:w="414" w:type="pct"/>
            <w:vAlign w:val="center"/>
          </w:tcPr>
          <w:p w14:paraId="1ACEBEF7" w14:textId="77777777" w:rsidR="00F42DC9" w:rsidRDefault="00F42DC9" w:rsidP="00EA0F9A">
            <w:pPr>
              <w:jc w:val="center"/>
            </w:pPr>
          </w:p>
        </w:tc>
      </w:tr>
    </w:tbl>
    <w:p w14:paraId="20229271" w14:textId="36D56727" w:rsidR="000E3D2C" w:rsidRDefault="000E3D2C" w:rsidP="002F2906">
      <w:r>
        <w:br w:type="page"/>
      </w:r>
    </w:p>
    <w:p w14:paraId="0EB1B89B" w14:textId="521269D7" w:rsidR="00AD6C59" w:rsidRDefault="00AD6C59" w:rsidP="002001B5">
      <w:pPr>
        <w:pStyle w:val="Heading3"/>
      </w:pPr>
      <w:bookmarkStart w:id="26" w:name="Project"/>
      <w:bookmarkStart w:id="27" w:name="_Toc311191992"/>
      <w:r>
        <w:lastRenderedPageBreak/>
        <w:t>Project</w:t>
      </w:r>
      <w:bookmarkEnd w:id="26"/>
      <w:bookmarkEnd w:id="27"/>
    </w:p>
    <w:tbl>
      <w:tblPr>
        <w:tblStyle w:val="TableGrid"/>
        <w:tblW w:w="5000" w:type="pct"/>
        <w:tblLook w:val="04A0" w:firstRow="1" w:lastRow="0" w:firstColumn="1" w:lastColumn="0" w:noHBand="0" w:noVBand="1"/>
      </w:tblPr>
      <w:tblGrid>
        <w:gridCol w:w="2560"/>
        <w:gridCol w:w="5757"/>
        <w:gridCol w:w="1965"/>
        <w:gridCol w:w="1316"/>
        <w:gridCol w:w="1401"/>
        <w:gridCol w:w="1177"/>
      </w:tblGrid>
      <w:tr w:rsidR="00EA0F9A" w:rsidRPr="002F2906" w14:paraId="119FF110" w14:textId="1517A8EA" w:rsidTr="00EA0F9A">
        <w:tc>
          <w:tcPr>
            <w:tcW w:w="5000" w:type="pct"/>
            <w:gridSpan w:val="6"/>
            <w:vAlign w:val="center"/>
          </w:tcPr>
          <w:p w14:paraId="47B7D9BF" w14:textId="3831330E" w:rsidR="00EA0F9A" w:rsidRPr="002F2906" w:rsidRDefault="00EA0F9A" w:rsidP="00EA0F9A">
            <w:pPr>
              <w:jc w:val="center"/>
              <w:rPr>
                <w:b/>
                <w:lang w:val="en-US"/>
              </w:rPr>
            </w:pPr>
            <w:r w:rsidRPr="002F2906">
              <w:rPr>
                <w:b/>
                <w:lang w:val="en-US"/>
              </w:rPr>
              <w:t xml:space="preserve">Provides </w:t>
            </w:r>
            <w:r w:rsidRPr="00AD6C59">
              <w:rPr>
                <w:b/>
                <w:lang w:val="en-US"/>
              </w:rPr>
              <w:t>information on tagging projects, which data center hosts data, who is the principal investigator</w:t>
            </w:r>
            <w:r w:rsidRPr="002F2906">
              <w:rPr>
                <w:b/>
                <w:lang w:val="en-US"/>
              </w:rPr>
              <w:t>.</w:t>
            </w:r>
          </w:p>
        </w:tc>
      </w:tr>
      <w:tr w:rsidR="00EA0F9A" w14:paraId="674CBC3E" w14:textId="73294BD3" w:rsidTr="00EA0F9A">
        <w:tc>
          <w:tcPr>
            <w:tcW w:w="5000" w:type="pct"/>
            <w:gridSpan w:val="6"/>
            <w:vAlign w:val="center"/>
          </w:tcPr>
          <w:p w14:paraId="124EDCE2" w14:textId="77777777" w:rsidR="00EA0F9A" w:rsidRDefault="00EA0F9A" w:rsidP="00EA0F9A">
            <w:pPr>
              <w:jc w:val="center"/>
            </w:pPr>
          </w:p>
        </w:tc>
      </w:tr>
      <w:tr w:rsidR="00EA0F9A" w:rsidRPr="002F2906" w14:paraId="253DAEAE" w14:textId="767C8E0F" w:rsidTr="002001B5">
        <w:tc>
          <w:tcPr>
            <w:tcW w:w="903" w:type="pct"/>
            <w:vAlign w:val="center"/>
          </w:tcPr>
          <w:p w14:paraId="05DE8BCA" w14:textId="77777777" w:rsidR="00EA0F9A" w:rsidRPr="002F2906" w:rsidRDefault="00EA0F9A" w:rsidP="00EA0F9A">
            <w:pPr>
              <w:jc w:val="center"/>
              <w:rPr>
                <w:i/>
              </w:rPr>
            </w:pPr>
            <w:r w:rsidRPr="002F2906">
              <w:rPr>
                <w:i/>
              </w:rPr>
              <w:t>Field name</w:t>
            </w:r>
          </w:p>
        </w:tc>
        <w:tc>
          <w:tcPr>
            <w:tcW w:w="2031" w:type="pct"/>
            <w:vAlign w:val="center"/>
          </w:tcPr>
          <w:p w14:paraId="45A58220" w14:textId="77777777" w:rsidR="00EA0F9A" w:rsidRPr="002F2906" w:rsidRDefault="00EA0F9A" w:rsidP="00EA0F9A">
            <w:pPr>
              <w:jc w:val="center"/>
              <w:rPr>
                <w:i/>
              </w:rPr>
            </w:pPr>
            <w:r w:rsidRPr="002F2906">
              <w:rPr>
                <w:i/>
              </w:rPr>
              <w:t>Description</w:t>
            </w:r>
          </w:p>
        </w:tc>
        <w:tc>
          <w:tcPr>
            <w:tcW w:w="693" w:type="pct"/>
            <w:vAlign w:val="center"/>
          </w:tcPr>
          <w:p w14:paraId="797DD2DF" w14:textId="77777777" w:rsidR="00EA0F9A" w:rsidRPr="002F2906" w:rsidRDefault="00EA0F9A" w:rsidP="00EA0F9A">
            <w:pPr>
              <w:jc w:val="center"/>
              <w:rPr>
                <w:i/>
              </w:rPr>
            </w:pPr>
            <w:r w:rsidRPr="002F2906">
              <w:rPr>
                <w:i/>
              </w:rPr>
              <w:t>Required</w:t>
            </w:r>
          </w:p>
        </w:tc>
        <w:tc>
          <w:tcPr>
            <w:tcW w:w="464" w:type="pct"/>
            <w:vAlign w:val="center"/>
          </w:tcPr>
          <w:p w14:paraId="6B0FBFA0" w14:textId="77777777" w:rsidR="00EA0F9A" w:rsidRPr="002F2906" w:rsidRDefault="00EA0F9A" w:rsidP="00EA0F9A">
            <w:pPr>
              <w:jc w:val="center"/>
              <w:rPr>
                <w:i/>
              </w:rPr>
            </w:pPr>
            <w:r w:rsidRPr="002F2906">
              <w:rPr>
                <w:i/>
              </w:rPr>
              <w:t>Data type</w:t>
            </w:r>
          </w:p>
        </w:tc>
        <w:tc>
          <w:tcPr>
            <w:tcW w:w="494" w:type="pct"/>
            <w:vAlign w:val="center"/>
          </w:tcPr>
          <w:p w14:paraId="56375ED3" w14:textId="77777777" w:rsidR="00EA0F9A" w:rsidRPr="002F2906" w:rsidRDefault="00EA0F9A" w:rsidP="00EA0F9A">
            <w:pPr>
              <w:jc w:val="center"/>
              <w:rPr>
                <w:i/>
              </w:rPr>
            </w:pPr>
            <w:r w:rsidRPr="002F2906">
              <w:rPr>
                <w:i/>
              </w:rPr>
              <w:t>Constraints</w:t>
            </w:r>
          </w:p>
        </w:tc>
        <w:tc>
          <w:tcPr>
            <w:tcW w:w="414" w:type="pct"/>
            <w:vAlign w:val="center"/>
          </w:tcPr>
          <w:p w14:paraId="2362CBFD" w14:textId="5FFFB3F4" w:rsidR="00EA0F9A" w:rsidRPr="002F2906" w:rsidRDefault="00EA0F9A" w:rsidP="00EA0F9A">
            <w:pPr>
              <w:jc w:val="center"/>
              <w:rPr>
                <w:i/>
              </w:rPr>
            </w:pPr>
            <w:r>
              <w:rPr>
                <w:i/>
              </w:rPr>
              <w:t>Authority</w:t>
            </w:r>
          </w:p>
        </w:tc>
      </w:tr>
      <w:tr w:rsidR="00EA0F9A" w14:paraId="789603E9" w14:textId="20386A2D" w:rsidTr="002001B5">
        <w:tc>
          <w:tcPr>
            <w:tcW w:w="903" w:type="pct"/>
            <w:vAlign w:val="center"/>
          </w:tcPr>
          <w:p w14:paraId="4A62FD83" w14:textId="77777777" w:rsidR="00EA0F9A" w:rsidRDefault="00EA0F9A" w:rsidP="00EA0F9A">
            <w:pPr>
              <w:jc w:val="center"/>
            </w:pPr>
            <w:r>
              <w:t>id</w:t>
            </w:r>
          </w:p>
        </w:tc>
        <w:tc>
          <w:tcPr>
            <w:tcW w:w="2031" w:type="pct"/>
            <w:vAlign w:val="center"/>
          </w:tcPr>
          <w:p w14:paraId="52A45C30" w14:textId="7F4D8C4E" w:rsidR="00EA0F9A" w:rsidRDefault="00EA0F9A" w:rsidP="00EA0F9A">
            <w:pPr>
              <w:jc w:val="center"/>
            </w:pPr>
            <w:r>
              <w:t>Project ID (unique).</w:t>
            </w:r>
          </w:p>
        </w:tc>
        <w:tc>
          <w:tcPr>
            <w:tcW w:w="693" w:type="pct"/>
            <w:vAlign w:val="center"/>
          </w:tcPr>
          <w:p w14:paraId="06716FDD" w14:textId="77777777" w:rsidR="00EA0F9A" w:rsidRDefault="00EA0F9A" w:rsidP="00EA0F9A">
            <w:pPr>
              <w:jc w:val="center"/>
            </w:pPr>
            <w:r>
              <w:t>required</w:t>
            </w:r>
          </w:p>
        </w:tc>
        <w:tc>
          <w:tcPr>
            <w:tcW w:w="464" w:type="pct"/>
            <w:vAlign w:val="center"/>
          </w:tcPr>
          <w:p w14:paraId="48DD1D45" w14:textId="5B604CEC" w:rsidR="00EA0F9A" w:rsidRDefault="00EA0F9A" w:rsidP="00EA0F9A">
            <w:pPr>
              <w:jc w:val="center"/>
            </w:pPr>
            <w:r>
              <w:t>numeric</w:t>
            </w:r>
          </w:p>
        </w:tc>
        <w:tc>
          <w:tcPr>
            <w:tcW w:w="494" w:type="pct"/>
            <w:vAlign w:val="center"/>
          </w:tcPr>
          <w:p w14:paraId="65B8AB71" w14:textId="77777777" w:rsidR="00EA0F9A" w:rsidRDefault="00EA0F9A" w:rsidP="00EA0F9A">
            <w:pPr>
              <w:jc w:val="center"/>
            </w:pPr>
            <w:r>
              <w:t>Primary key</w:t>
            </w:r>
          </w:p>
        </w:tc>
        <w:tc>
          <w:tcPr>
            <w:tcW w:w="414" w:type="pct"/>
            <w:vAlign w:val="center"/>
          </w:tcPr>
          <w:p w14:paraId="2F4DFBD8" w14:textId="77777777" w:rsidR="00EA0F9A" w:rsidRDefault="00EA0F9A" w:rsidP="00EA0F9A">
            <w:pPr>
              <w:jc w:val="center"/>
            </w:pPr>
          </w:p>
        </w:tc>
      </w:tr>
      <w:tr w:rsidR="00EA0F9A" w14:paraId="37732345" w14:textId="5DC3497C" w:rsidTr="002001B5">
        <w:tc>
          <w:tcPr>
            <w:tcW w:w="903" w:type="pct"/>
            <w:vAlign w:val="center"/>
          </w:tcPr>
          <w:p w14:paraId="0DF89A3E" w14:textId="0C867BC7" w:rsidR="00EA0F9A" w:rsidRDefault="00EA0F9A" w:rsidP="00EA0F9A">
            <w:pPr>
              <w:jc w:val="center"/>
            </w:pPr>
            <w:r>
              <w:t>datacenter_id</w:t>
            </w:r>
          </w:p>
        </w:tc>
        <w:tc>
          <w:tcPr>
            <w:tcW w:w="2031" w:type="pct"/>
            <w:vAlign w:val="center"/>
          </w:tcPr>
          <w:p w14:paraId="15420369" w14:textId="41110BEC" w:rsidR="00EA0F9A" w:rsidRDefault="00EA0F9A" w:rsidP="002001B5">
            <w:pPr>
              <w:jc w:val="center"/>
            </w:pPr>
            <w:r>
              <w:t>ID of data center.</w:t>
            </w:r>
            <w:r w:rsidR="00C64068">
              <w:t xml:space="preserve"> N</w:t>
            </w:r>
            <w:r w:rsidR="00C64068" w:rsidRPr="00C64068">
              <w:t xml:space="preserve">ot </w:t>
            </w:r>
            <w:r w:rsidR="00C64068">
              <w:t xml:space="preserve">a </w:t>
            </w:r>
            <w:r w:rsidR="00C64068" w:rsidRPr="00C64068">
              <w:t xml:space="preserve">compulsory </w:t>
            </w:r>
            <w:r w:rsidR="00C64068">
              <w:t>so that</w:t>
            </w:r>
            <w:r w:rsidR="00C64068" w:rsidRPr="00C64068">
              <w:t xml:space="preserve"> people </w:t>
            </w:r>
            <w:r w:rsidR="00C64068">
              <w:t xml:space="preserve">who would like to </w:t>
            </w:r>
            <w:r w:rsidR="00C64068" w:rsidRPr="00C64068">
              <w:t xml:space="preserve">contribute </w:t>
            </w:r>
            <w:r w:rsidR="00C64068">
              <w:t xml:space="preserve">can do so without having </w:t>
            </w:r>
            <w:r w:rsidR="00C64068" w:rsidRPr="00C64068">
              <w:t>their data in a data centre.</w:t>
            </w:r>
          </w:p>
        </w:tc>
        <w:tc>
          <w:tcPr>
            <w:tcW w:w="693" w:type="pct"/>
            <w:vAlign w:val="center"/>
          </w:tcPr>
          <w:p w14:paraId="2089802E" w14:textId="387D400E" w:rsidR="00EA0F9A" w:rsidRDefault="00C64068" w:rsidP="00EA0F9A">
            <w:pPr>
              <w:jc w:val="center"/>
            </w:pPr>
            <w:r>
              <w:t>optional</w:t>
            </w:r>
          </w:p>
        </w:tc>
        <w:tc>
          <w:tcPr>
            <w:tcW w:w="464" w:type="pct"/>
            <w:vAlign w:val="center"/>
          </w:tcPr>
          <w:p w14:paraId="56071E8E" w14:textId="74E5784D" w:rsidR="00EA0F9A" w:rsidRDefault="00EA0F9A" w:rsidP="00EA0F9A">
            <w:pPr>
              <w:jc w:val="center"/>
            </w:pPr>
            <w:r>
              <w:t>numeric</w:t>
            </w:r>
          </w:p>
        </w:tc>
        <w:tc>
          <w:tcPr>
            <w:tcW w:w="494" w:type="pct"/>
            <w:vAlign w:val="center"/>
          </w:tcPr>
          <w:p w14:paraId="6A2C101D" w14:textId="4D8B34B8" w:rsidR="00EA0F9A" w:rsidRDefault="00EA0F9A" w:rsidP="00EA0F9A">
            <w:pPr>
              <w:jc w:val="center"/>
            </w:pPr>
            <w:r>
              <w:t>Foreign key to datacenter table</w:t>
            </w:r>
          </w:p>
        </w:tc>
        <w:tc>
          <w:tcPr>
            <w:tcW w:w="414" w:type="pct"/>
            <w:vAlign w:val="center"/>
          </w:tcPr>
          <w:p w14:paraId="27E706D8" w14:textId="77777777" w:rsidR="00EA0F9A" w:rsidRDefault="00EA0F9A" w:rsidP="00EA0F9A">
            <w:pPr>
              <w:jc w:val="center"/>
            </w:pPr>
          </w:p>
        </w:tc>
      </w:tr>
      <w:tr w:rsidR="00EA0F9A" w14:paraId="5471C76D" w14:textId="64FE5C6A" w:rsidTr="002001B5">
        <w:tc>
          <w:tcPr>
            <w:tcW w:w="903" w:type="pct"/>
            <w:vAlign w:val="center"/>
          </w:tcPr>
          <w:p w14:paraId="571CD5C6" w14:textId="3DA624C8" w:rsidR="00EA0F9A" w:rsidRDefault="00017A1F" w:rsidP="00EA0F9A">
            <w:pPr>
              <w:jc w:val="center"/>
            </w:pPr>
            <w:r>
              <w:t>title</w:t>
            </w:r>
          </w:p>
        </w:tc>
        <w:tc>
          <w:tcPr>
            <w:tcW w:w="2031" w:type="pct"/>
            <w:vAlign w:val="center"/>
          </w:tcPr>
          <w:p w14:paraId="0841E041" w14:textId="6E3C0ED4" w:rsidR="00EA0F9A" w:rsidRDefault="00EA0F9A" w:rsidP="00EA0F9A">
            <w:pPr>
              <w:jc w:val="center"/>
            </w:pPr>
            <w:r>
              <w:t>Project name</w:t>
            </w:r>
          </w:p>
        </w:tc>
        <w:tc>
          <w:tcPr>
            <w:tcW w:w="693" w:type="pct"/>
            <w:vAlign w:val="center"/>
          </w:tcPr>
          <w:p w14:paraId="6244D07D" w14:textId="74224FF3" w:rsidR="00EA0F9A" w:rsidRDefault="00EA0F9A" w:rsidP="00EA0F9A">
            <w:pPr>
              <w:jc w:val="center"/>
            </w:pPr>
            <w:r>
              <w:t>required</w:t>
            </w:r>
          </w:p>
        </w:tc>
        <w:tc>
          <w:tcPr>
            <w:tcW w:w="464" w:type="pct"/>
            <w:vAlign w:val="center"/>
          </w:tcPr>
          <w:p w14:paraId="04FF3211" w14:textId="472E5CB4" w:rsidR="00EA0F9A" w:rsidRDefault="00EA0F9A" w:rsidP="00EA0F9A">
            <w:pPr>
              <w:jc w:val="center"/>
            </w:pPr>
            <w:r>
              <w:t>text</w:t>
            </w:r>
          </w:p>
        </w:tc>
        <w:tc>
          <w:tcPr>
            <w:tcW w:w="494" w:type="pct"/>
            <w:vAlign w:val="center"/>
          </w:tcPr>
          <w:p w14:paraId="4D3063CE" w14:textId="58A7345D" w:rsidR="00EA0F9A" w:rsidRDefault="00EA0F9A" w:rsidP="00EA0F9A">
            <w:pPr>
              <w:jc w:val="center"/>
            </w:pPr>
          </w:p>
        </w:tc>
        <w:tc>
          <w:tcPr>
            <w:tcW w:w="414" w:type="pct"/>
            <w:vAlign w:val="center"/>
          </w:tcPr>
          <w:p w14:paraId="0D2C4772" w14:textId="29DDF230" w:rsidR="00EA0F9A" w:rsidRDefault="00017A1F" w:rsidP="00EA0F9A">
            <w:pPr>
              <w:jc w:val="center"/>
            </w:pPr>
            <w:r>
              <w:t>NACDD</w:t>
            </w:r>
          </w:p>
        </w:tc>
      </w:tr>
      <w:tr w:rsidR="00EA0F9A" w14:paraId="533CB11A" w14:textId="76BD9A55" w:rsidTr="002001B5">
        <w:tc>
          <w:tcPr>
            <w:tcW w:w="903" w:type="pct"/>
            <w:vAlign w:val="center"/>
          </w:tcPr>
          <w:p w14:paraId="2BFC8886" w14:textId="2EE3D089" w:rsidR="00EA0F9A" w:rsidRDefault="00017A1F" w:rsidP="00EA0F9A">
            <w:pPr>
              <w:jc w:val="center"/>
            </w:pPr>
            <w:r>
              <w:t>summary</w:t>
            </w:r>
          </w:p>
        </w:tc>
        <w:tc>
          <w:tcPr>
            <w:tcW w:w="2031" w:type="pct"/>
            <w:vAlign w:val="center"/>
          </w:tcPr>
          <w:p w14:paraId="120E540D" w14:textId="28AC6EE1" w:rsidR="00EA0F9A" w:rsidRDefault="00EA0F9A" w:rsidP="00EA0F9A">
            <w:pPr>
              <w:jc w:val="center"/>
            </w:pPr>
            <w:r>
              <w:t>Description of project including background, methods, and objectives.</w:t>
            </w:r>
          </w:p>
        </w:tc>
        <w:tc>
          <w:tcPr>
            <w:tcW w:w="693" w:type="pct"/>
            <w:vAlign w:val="center"/>
          </w:tcPr>
          <w:p w14:paraId="4ABB2241" w14:textId="77777777" w:rsidR="00EA0F9A" w:rsidRPr="000775D8" w:rsidRDefault="00EA0F9A" w:rsidP="00EA0F9A">
            <w:pPr>
              <w:jc w:val="center"/>
            </w:pPr>
            <w:r>
              <w:t>required</w:t>
            </w:r>
          </w:p>
        </w:tc>
        <w:tc>
          <w:tcPr>
            <w:tcW w:w="464" w:type="pct"/>
            <w:vAlign w:val="center"/>
          </w:tcPr>
          <w:p w14:paraId="081E05E9" w14:textId="77777777" w:rsidR="00EA0F9A" w:rsidRDefault="00EA0F9A" w:rsidP="00EA0F9A">
            <w:pPr>
              <w:jc w:val="center"/>
            </w:pPr>
            <w:r>
              <w:t>text</w:t>
            </w:r>
          </w:p>
        </w:tc>
        <w:tc>
          <w:tcPr>
            <w:tcW w:w="494" w:type="pct"/>
            <w:vAlign w:val="center"/>
          </w:tcPr>
          <w:p w14:paraId="02D57D83" w14:textId="4491D03A" w:rsidR="00EA0F9A" w:rsidRDefault="00EA0F9A" w:rsidP="00EA0F9A">
            <w:pPr>
              <w:jc w:val="center"/>
            </w:pPr>
          </w:p>
        </w:tc>
        <w:tc>
          <w:tcPr>
            <w:tcW w:w="414" w:type="pct"/>
            <w:vAlign w:val="center"/>
          </w:tcPr>
          <w:p w14:paraId="62D69860" w14:textId="74C3D3B6" w:rsidR="00EA0F9A" w:rsidRDefault="00017A1F" w:rsidP="00EA0F9A">
            <w:pPr>
              <w:jc w:val="center"/>
            </w:pPr>
            <w:r>
              <w:t>NACDD</w:t>
            </w:r>
          </w:p>
        </w:tc>
      </w:tr>
      <w:tr w:rsidR="00EA0F9A" w14:paraId="37E0D378" w14:textId="5DA0917C" w:rsidTr="002001B5">
        <w:tc>
          <w:tcPr>
            <w:tcW w:w="903" w:type="pct"/>
            <w:vAlign w:val="center"/>
          </w:tcPr>
          <w:p w14:paraId="5A631A39" w14:textId="180AE5A0" w:rsidR="00EA0F9A" w:rsidRDefault="00EA0F9A" w:rsidP="00EA0F9A">
            <w:pPr>
              <w:jc w:val="center"/>
            </w:pPr>
            <w:r>
              <w:t>citation</w:t>
            </w:r>
          </w:p>
        </w:tc>
        <w:tc>
          <w:tcPr>
            <w:tcW w:w="2031" w:type="pct"/>
            <w:vAlign w:val="center"/>
          </w:tcPr>
          <w:p w14:paraId="26F1DD24" w14:textId="12EA0221" w:rsidR="00EA0F9A" w:rsidRDefault="00EA0F9A" w:rsidP="00EA0F9A">
            <w:pPr>
              <w:jc w:val="center"/>
            </w:pPr>
            <w:r>
              <w:t>Citation to be used in publications using the data from the project should follow the following format: “ProjectName. [year-of-data-download], [Title], [Data access URL], accessed [date-of-access]”.</w:t>
            </w:r>
          </w:p>
        </w:tc>
        <w:tc>
          <w:tcPr>
            <w:tcW w:w="693" w:type="pct"/>
            <w:vAlign w:val="center"/>
          </w:tcPr>
          <w:p w14:paraId="27BD7F27" w14:textId="216EA3F7" w:rsidR="00EA0F9A" w:rsidRPr="000775D8" w:rsidRDefault="00EA0F9A" w:rsidP="00EA0F9A">
            <w:pPr>
              <w:jc w:val="center"/>
            </w:pPr>
            <w:r>
              <w:t>required</w:t>
            </w:r>
          </w:p>
        </w:tc>
        <w:tc>
          <w:tcPr>
            <w:tcW w:w="464" w:type="pct"/>
            <w:vAlign w:val="center"/>
          </w:tcPr>
          <w:p w14:paraId="2BC3C32D" w14:textId="77777777" w:rsidR="00EA0F9A" w:rsidRDefault="00EA0F9A" w:rsidP="00EA0F9A">
            <w:pPr>
              <w:jc w:val="center"/>
            </w:pPr>
            <w:r>
              <w:t>text</w:t>
            </w:r>
          </w:p>
        </w:tc>
        <w:tc>
          <w:tcPr>
            <w:tcW w:w="494" w:type="pct"/>
            <w:vAlign w:val="center"/>
          </w:tcPr>
          <w:p w14:paraId="10235E2E" w14:textId="12F4C8F4" w:rsidR="00EA0F9A" w:rsidRDefault="00EA0F9A" w:rsidP="00EA0F9A">
            <w:pPr>
              <w:jc w:val="center"/>
            </w:pPr>
          </w:p>
        </w:tc>
        <w:tc>
          <w:tcPr>
            <w:tcW w:w="414" w:type="pct"/>
            <w:vAlign w:val="center"/>
          </w:tcPr>
          <w:p w14:paraId="73FA307D" w14:textId="77777777" w:rsidR="00EA0F9A" w:rsidRDefault="00EA0F9A" w:rsidP="00EA0F9A">
            <w:pPr>
              <w:jc w:val="center"/>
            </w:pPr>
          </w:p>
        </w:tc>
      </w:tr>
      <w:tr w:rsidR="00EA0F9A" w14:paraId="5541C6CC" w14:textId="60232192" w:rsidTr="002001B5">
        <w:tc>
          <w:tcPr>
            <w:tcW w:w="903" w:type="pct"/>
            <w:vAlign w:val="center"/>
          </w:tcPr>
          <w:p w14:paraId="471D6461" w14:textId="6C17C199" w:rsidR="00EA0F9A" w:rsidRDefault="00EA0F9A" w:rsidP="00EA0F9A">
            <w:pPr>
              <w:jc w:val="center"/>
            </w:pPr>
            <w:r>
              <w:t>infourl</w:t>
            </w:r>
          </w:p>
        </w:tc>
        <w:tc>
          <w:tcPr>
            <w:tcW w:w="2031" w:type="pct"/>
            <w:vAlign w:val="center"/>
          </w:tcPr>
          <w:p w14:paraId="4DA0C982" w14:textId="44A3A573" w:rsidR="00EA0F9A" w:rsidRDefault="00EA0F9A" w:rsidP="00EA0F9A">
            <w:pPr>
              <w:jc w:val="center"/>
            </w:pPr>
            <w:r>
              <w:t>URL to project information website or metadata record.</w:t>
            </w:r>
          </w:p>
        </w:tc>
        <w:tc>
          <w:tcPr>
            <w:tcW w:w="693" w:type="pct"/>
            <w:vAlign w:val="center"/>
          </w:tcPr>
          <w:p w14:paraId="2C5F6C20" w14:textId="77777777" w:rsidR="00EA0F9A" w:rsidRPr="000775D8" w:rsidRDefault="00EA0F9A" w:rsidP="00EA0F9A">
            <w:pPr>
              <w:jc w:val="center"/>
            </w:pPr>
            <w:r>
              <w:t>optional</w:t>
            </w:r>
          </w:p>
        </w:tc>
        <w:tc>
          <w:tcPr>
            <w:tcW w:w="464" w:type="pct"/>
            <w:vAlign w:val="center"/>
          </w:tcPr>
          <w:p w14:paraId="63C3D0AE" w14:textId="69FEA7DA" w:rsidR="00EA0F9A" w:rsidRDefault="00EA0F9A" w:rsidP="00EA0F9A">
            <w:pPr>
              <w:jc w:val="center"/>
            </w:pPr>
            <w:r>
              <w:t>text</w:t>
            </w:r>
          </w:p>
        </w:tc>
        <w:tc>
          <w:tcPr>
            <w:tcW w:w="494" w:type="pct"/>
            <w:vAlign w:val="center"/>
          </w:tcPr>
          <w:p w14:paraId="6A2980DE" w14:textId="77777777" w:rsidR="00EA0F9A" w:rsidRDefault="00EA0F9A" w:rsidP="00EA0F9A">
            <w:pPr>
              <w:jc w:val="center"/>
            </w:pPr>
          </w:p>
        </w:tc>
        <w:tc>
          <w:tcPr>
            <w:tcW w:w="414" w:type="pct"/>
            <w:vAlign w:val="center"/>
          </w:tcPr>
          <w:p w14:paraId="3ECBC91D" w14:textId="24B442D7" w:rsidR="00EA0F9A" w:rsidRDefault="00017A1F" w:rsidP="00EA0F9A">
            <w:pPr>
              <w:jc w:val="center"/>
            </w:pPr>
            <w:r>
              <w:t>ERDDAP</w:t>
            </w:r>
          </w:p>
        </w:tc>
      </w:tr>
      <w:tr w:rsidR="00EA0F9A" w14:paraId="6C8DE58C" w14:textId="2AEF26AB" w:rsidTr="002001B5">
        <w:tc>
          <w:tcPr>
            <w:tcW w:w="903" w:type="pct"/>
            <w:vAlign w:val="center"/>
          </w:tcPr>
          <w:p w14:paraId="57746D81" w14:textId="726EA047" w:rsidR="00EA0F9A" w:rsidRDefault="00EA0F9A" w:rsidP="00EA0F9A">
            <w:pPr>
              <w:jc w:val="center"/>
            </w:pPr>
            <w:r>
              <w:t>publications</w:t>
            </w:r>
          </w:p>
        </w:tc>
        <w:tc>
          <w:tcPr>
            <w:tcW w:w="2031" w:type="pct"/>
            <w:vAlign w:val="center"/>
          </w:tcPr>
          <w:p w14:paraId="2899CF32" w14:textId="30F0042D" w:rsidR="00EA0F9A" w:rsidRDefault="00EA0F9A" w:rsidP="00EA0F9A">
            <w:pPr>
              <w:jc w:val="center"/>
            </w:pPr>
            <w:r>
              <w:t>Published or web-based references that describe the data or methods used to produce the data from the project. Multiple references should be separated with a semicolon. If available DOIs should be given.</w:t>
            </w:r>
          </w:p>
        </w:tc>
        <w:tc>
          <w:tcPr>
            <w:tcW w:w="693" w:type="pct"/>
            <w:vAlign w:val="center"/>
          </w:tcPr>
          <w:p w14:paraId="2FAE8922" w14:textId="77777777" w:rsidR="00EA0F9A" w:rsidRPr="000775D8" w:rsidRDefault="00EA0F9A" w:rsidP="00EA0F9A">
            <w:pPr>
              <w:jc w:val="center"/>
            </w:pPr>
            <w:r>
              <w:t>optional</w:t>
            </w:r>
          </w:p>
        </w:tc>
        <w:tc>
          <w:tcPr>
            <w:tcW w:w="464" w:type="pct"/>
            <w:vAlign w:val="center"/>
          </w:tcPr>
          <w:p w14:paraId="55CF9A44" w14:textId="1437A567" w:rsidR="00EA0F9A" w:rsidRDefault="00EA0F9A" w:rsidP="00EA0F9A">
            <w:pPr>
              <w:jc w:val="center"/>
            </w:pPr>
            <w:r>
              <w:t>text</w:t>
            </w:r>
          </w:p>
        </w:tc>
        <w:tc>
          <w:tcPr>
            <w:tcW w:w="494" w:type="pct"/>
            <w:vAlign w:val="center"/>
          </w:tcPr>
          <w:p w14:paraId="185E1665" w14:textId="77777777" w:rsidR="00EA0F9A" w:rsidRDefault="00EA0F9A" w:rsidP="00EA0F9A">
            <w:pPr>
              <w:jc w:val="center"/>
            </w:pPr>
          </w:p>
        </w:tc>
        <w:tc>
          <w:tcPr>
            <w:tcW w:w="414" w:type="pct"/>
            <w:vAlign w:val="center"/>
          </w:tcPr>
          <w:p w14:paraId="33AB2C63" w14:textId="77777777" w:rsidR="00EA0F9A" w:rsidRDefault="00EA0F9A" w:rsidP="00EA0F9A">
            <w:pPr>
              <w:jc w:val="center"/>
            </w:pPr>
          </w:p>
        </w:tc>
      </w:tr>
      <w:tr w:rsidR="00EA0F9A" w14:paraId="44621316" w14:textId="42CC88C9" w:rsidTr="002001B5">
        <w:tc>
          <w:tcPr>
            <w:tcW w:w="903" w:type="pct"/>
            <w:vAlign w:val="center"/>
          </w:tcPr>
          <w:p w14:paraId="158D15E9" w14:textId="3439A041" w:rsidR="00EA0F9A" w:rsidRDefault="00EA0F9A" w:rsidP="00EA0F9A">
            <w:pPr>
              <w:jc w:val="center"/>
            </w:pPr>
            <w:r>
              <w:lastRenderedPageBreak/>
              <w:t>license</w:t>
            </w:r>
          </w:p>
        </w:tc>
        <w:tc>
          <w:tcPr>
            <w:tcW w:w="2031" w:type="pct"/>
            <w:vAlign w:val="center"/>
          </w:tcPr>
          <w:p w14:paraId="608E3CDF" w14:textId="34FE8DD8" w:rsidR="00EA0F9A" w:rsidRDefault="00EA0F9A" w:rsidP="00EA0F9A">
            <w:pPr>
              <w:jc w:val="center"/>
            </w:pPr>
            <w:r>
              <w:t>Describe the project restrictions to data access and distribution.</w:t>
            </w:r>
          </w:p>
        </w:tc>
        <w:tc>
          <w:tcPr>
            <w:tcW w:w="693" w:type="pct"/>
            <w:vAlign w:val="center"/>
          </w:tcPr>
          <w:p w14:paraId="4BC21DD0" w14:textId="77777777" w:rsidR="00EA0F9A" w:rsidRDefault="00EA0F9A" w:rsidP="00EA0F9A">
            <w:pPr>
              <w:jc w:val="center"/>
            </w:pPr>
            <w:r>
              <w:t>optional</w:t>
            </w:r>
          </w:p>
        </w:tc>
        <w:tc>
          <w:tcPr>
            <w:tcW w:w="464" w:type="pct"/>
            <w:vAlign w:val="center"/>
          </w:tcPr>
          <w:p w14:paraId="70FE967E" w14:textId="77777777" w:rsidR="00EA0F9A" w:rsidRDefault="00EA0F9A" w:rsidP="00EA0F9A">
            <w:pPr>
              <w:jc w:val="center"/>
            </w:pPr>
            <w:r>
              <w:t>text</w:t>
            </w:r>
          </w:p>
        </w:tc>
        <w:tc>
          <w:tcPr>
            <w:tcW w:w="494" w:type="pct"/>
            <w:vAlign w:val="center"/>
          </w:tcPr>
          <w:p w14:paraId="71E0491F" w14:textId="77777777" w:rsidR="00EA0F9A" w:rsidRDefault="00EA0F9A" w:rsidP="00EA0F9A">
            <w:pPr>
              <w:jc w:val="center"/>
            </w:pPr>
          </w:p>
        </w:tc>
        <w:tc>
          <w:tcPr>
            <w:tcW w:w="414" w:type="pct"/>
            <w:vAlign w:val="center"/>
          </w:tcPr>
          <w:p w14:paraId="3BA870BE" w14:textId="32750653" w:rsidR="00EA0F9A" w:rsidRDefault="00017A1F" w:rsidP="00EA0F9A">
            <w:pPr>
              <w:jc w:val="center"/>
            </w:pPr>
            <w:r>
              <w:t>NACDD</w:t>
            </w:r>
          </w:p>
        </w:tc>
      </w:tr>
      <w:tr w:rsidR="00EA0F9A" w14:paraId="660FFEDD" w14:textId="47FA0E2D" w:rsidTr="002001B5">
        <w:tc>
          <w:tcPr>
            <w:tcW w:w="903" w:type="pct"/>
            <w:vAlign w:val="center"/>
          </w:tcPr>
          <w:p w14:paraId="01831155" w14:textId="62ED2974" w:rsidR="00EA0F9A" w:rsidRDefault="00EA0F9A" w:rsidP="00EA0F9A">
            <w:pPr>
              <w:jc w:val="center"/>
            </w:pPr>
            <w:r>
              <w:t>distribution_statement</w:t>
            </w:r>
          </w:p>
        </w:tc>
        <w:tc>
          <w:tcPr>
            <w:tcW w:w="2031" w:type="pct"/>
            <w:vAlign w:val="center"/>
          </w:tcPr>
          <w:p w14:paraId="1C3C914B" w14:textId="5522122C" w:rsidR="00EA0F9A" w:rsidRPr="0024433E" w:rsidRDefault="00EA0F9A" w:rsidP="00EA0F9A">
            <w:pPr>
              <w:jc w:val="center"/>
            </w:pPr>
            <w:r>
              <w:t>Statement describing data distribution policy (</w:t>
            </w:r>
            <w:r>
              <w:rPr>
                <w:i/>
              </w:rPr>
              <w:t xml:space="preserve">e.g. </w:t>
            </w:r>
            <w:r>
              <w:t>‘</w:t>
            </w:r>
            <w:r w:rsidRPr="0024433E">
              <w:t xml:space="preserve">You accept all risks and responsibility for losses, damages, costs and other consequences resulting directly or indirectly from using </w:t>
            </w:r>
            <w:r>
              <w:t>the data from this project’).</w:t>
            </w:r>
          </w:p>
        </w:tc>
        <w:tc>
          <w:tcPr>
            <w:tcW w:w="693" w:type="pct"/>
            <w:vAlign w:val="center"/>
          </w:tcPr>
          <w:p w14:paraId="5A9EB28D" w14:textId="77777777" w:rsidR="00EA0F9A" w:rsidRDefault="00EA0F9A" w:rsidP="00EA0F9A">
            <w:pPr>
              <w:jc w:val="center"/>
            </w:pPr>
            <w:r>
              <w:t>optional</w:t>
            </w:r>
          </w:p>
        </w:tc>
        <w:tc>
          <w:tcPr>
            <w:tcW w:w="464" w:type="pct"/>
            <w:vAlign w:val="center"/>
          </w:tcPr>
          <w:p w14:paraId="1534BB6E" w14:textId="33EBE7B9" w:rsidR="00EA0F9A" w:rsidRDefault="00EA0F9A" w:rsidP="00EA0F9A">
            <w:pPr>
              <w:jc w:val="center"/>
            </w:pPr>
            <w:r>
              <w:t>text</w:t>
            </w:r>
          </w:p>
        </w:tc>
        <w:tc>
          <w:tcPr>
            <w:tcW w:w="494" w:type="pct"/>
            <w:vAlign w:val="center"/>
          </w:tcPr>
          <w:p w14:paraId="230731D8" w14:textId="77777777" w:rsidR="00EA0F9A" w:rsidRDefault="00EA0F9A" w:rsidP="00EA0F9A">
            <w:pPr>
              <w:jc w:val="center"/>
            </w:pPr>
          </w:p>
        </w:tc>
        <w:tc>
          <w:tcPr>
            <w:tcW w:w="414" w:type="pct"/>
            <w:vAlign w:val="center"/>
          </w:tcPr>
          <w:p w14:paraId="5EFEB66D" w14:textId="77777777" w:rsidR="00EA0F9A" w:rsidRDefault="00EA0F9A" w:rsidP="00EA0F9A">
            <w:pPr>
              <w:jc w:val="center"/>
            </w:pPr>
          </w:p>
        </w:tc>
      </w:tr>
      <w:tr w:rsidR="00EA0F9A" w14:paraId="04C62FAE" w14:textId="6CA96AE2" w:rsidTr="002001B5">
        <w:tc>
          <w:tcPr>
            <w:tcW w:w="903" w:type="pct"/>
            <w:vAlign w:val="center"/>
          </w:tcPr>
          <w:p w14:paraId="0EB1447F" w14:textId="74612383" w:rsidR="00EA0F9A" w:rsidRDefault="00EA0F9A" w:rsidP="00EA0F9A">
            <w:pPr>
              <w:jc w:val="center"/>
            </w:pPr>
            <w:r>
              <w:t>date_modified</w:t>
            </w:r>
          </w:p>
        </w:tc>
        <w:tc>
          <w:tcPr>
            <w:tcW w:w="2031" w:type="pct"/>
            <w:vAlign w:val="center"/>
          </w:tcPr>
          <w:p w14:paraId="419D784E" w14:textId="3F96F023" w:rsidR="00EA0F9A" w:rsidRDefault="00EA0F9A" w:rsidP="00EA0F9A">
            <w:pPr>
              <w:jc w:val="center"/>
            </w:pPr>
            <w:r>
              <w:t>Date on which the project data was last modified.</w:t>
            </w:r>
          </w:p>
        </w:tc>
        <w:tc>
          <w:tcPr>
            <w:tcW w:w="693" w:type="pct"/>
            <w:vAlign w:val="center"/>
          </w:tcPr>
          <w:p w14:paraId="511D1CB4" w14:textId="2FBDA14B" w:rsidR="00EA0F9A" w:rsidRDefault="00EA0F9A" w:rsidP="00EA0F9A">
            <w:pPr>
              <w:jc w:val="center"/>
            </w:pPr>
            <w:r>
              <w:t>required</w:t>
            </w:r>
          </w:p>
        </w:tc>
        <w:tc>
          <w:tcPr>
            <w:tcW w:w="464" w:type="pct"/>
            <w:vAlign w:val="center"/>
          </w:tcPr>
          <w:p w14:paraId="64E31375" w14:textId="77777777" w:rsidR="00EA0F9A" w:rsidRDefault="00EA0F9A" w:rsidP="00EA0F9A">
            <w:pPr>
              <w:jc w:val="center"/>
            </w:pPr>
            <w:r>
              <w:t>timestamp</w:t>
            </w:r>
          </w:p>
        </w:tc>
        <w:tc>
          <w:tcPr>
            <w:tcW w:w="494" w:type="pct"/>
            <w:vAlign w:val="center"/>
          </w:tcPr>
          <w:p w14:paraId="766E692F" w14:textId="77777777" w:rsidR="00EA0F9A" w:rsidRDefault="00EA0F9A" w:rsidP="00EA0F9A">
            <w:pPr>
              <w:jc w:val="center"/>
            </w:pPr>
          </w:p>
        </w:tc>
        <w:tc>
          <w:tcPr>
            <w:tcW w:w="414" w:type="pct"/>
            <w:vAlign w:val="center"/>
          </w:tcPr>
          <w:p w14:paraId="3A764089" w14:textId="32799215" w:rsidR="00EA0F9A" w:rsidRDefault="00017A1F" w:rsidP="00EA0F9A">
            <w:pPr>
              <w:jc w:val="center"/>
            </w:pPr>
            <w:r>
              <w:t>NACDD</w:t>
            </w:r>
          </w:p>
        </w:tc>
      </w:tr>
      <w:tr w:rsidR="00EA0F9A" w14:paraId="430AB0DA" w14:textId="659698EA" w:rsidTr="002001B5">
        <w:tc>
          <w:tcPr>
            <w:tcW w:w="903" w:type="pct"/>
            <w:vAlign w:val="center"/>
          </w:tcPr>
          <w:p w14:paraId="421FE693" w14:textId="7E77FE90" w:rsidR="00EA0F9A" w:rsidRDefault="00EA0F9A" w:rsidP="00EA0F9A">
            <w:pPr>
              <w:jc w:val="center"/>
            </w:pPr>
            <w:r>
              <w:t>location</w:t>
            </w:r>
          </w:p>
        </w:tc>
        <w:tc>
          <w:tcPr>
            <w:tcW w:w="2031" w:type="pct"/>
            <w:vAlign w:val="center"/>
          </w:tcPr>
          <w:p w14:paraId="5CDD705D" w14:textId="1FA4A249" w:rsidR="00EA0F9A" w:rsidRDefault="00EA0F9A" w:rsidP="00EA0F9A">
            <w:pPr>
              <w:jc w:val="center"/>
            </w:pPr>
            <w:r>
              <w:t>Min and max longitude and latitude of the project data, transformed into a geometry (polygon).</w:t>
            </w:r>
          </w:p>
        </w:tc>
        <w:tc>
          <w:tcPr>
            <w:tcW w:w="693" w:type="pct"/>
            <w:vAlign w:val="center"/>
          </w:tcPr>
          <w:p w14:paraId="362C8D42" w14:textId="77777777" w:rsidR="00EA0F9A" w:rsidRPr="000775D8" w:rsidRDefault="00EA0F9A" w:rsidP="00EA0F9A">
            <w:pPr>
              <w:jc w:val="center"/>
            </w:pPr>
            <w:r>
              <w:t>required</w:t>
            </w:r>
          </w:p>
        </w:tc>
        <w:tc>
          <w:tcPr>
            <w:tcW w:w="464" w:type="pct"/>
            <w:vAlign w:val="center"/>
          </w:tcPr>
          <w:p w14:paraId="6633DEE9" w14:textId="0B78B2CE" w:rsidR="00EA0F9A" w:rsidRDefault="00EA0F9A" w:rsidP="00EA0F9A">
            <w:pPr>
              <w:jc w:val="center"/>
            </w:pPr>
            <w:r>
              <w:t>geometry</w:t>
            </w:r>
          </w:p>
        </w:tc>
        <w:tc>
          <w:tcPr>
            <w:tcW w:w="494" w:type="pct"/>
            <w:vAlign w:val="center"/>
          </w:tcPr>
          <w:p w14:paraId="6EFB8ADA" w14:textId="77777777" w:rsidR="00EA0F9A" w:rsidRDefault="00EA0F9A" w:rsidP="00EA0F9A">
            <w:pPr>
              <w:jc w:val="center"/>
            </w:pPr>
          </w:p>
        </w:tc>
        <w:tc>
          <w:tcPr>
            <w:tcW w:w="414" w:type="pct"/>
            <w:vAlign w:val="center"/>
          </w:tcPr>
          <w:p w14:paraId="5D753E58" w14:textId="77777777" w:rsidR="00EA0F9A" w:rsidRDefault="00EA0F9A" w:rsidP="00EA0F9A">
            <w:pPr>
              <w:jc w:val="center"/>
            </w:pPr>
          </w:p>
        </w:tc>
      </w:tr>
      <w:tr w:rsidR="00EA0F9A" w14:paraId="5FAC822B" w14:textId="75E5A10A" w:rsidTr="002001B5">
        <w:tc>
          <w:tcPr>
            <w:tcW w:w="903" w:type="pct"/>
            <w:vAlign w:val="center"/>
          </w:tcPr>
          <w:p w14:paraId="0C2F6527" w14:textId="673686D4" w:rsidR="00EA0F9A" w:rsidRDefault="00EA0F9A" w:rsidP="00EA0F9A">
            <w:pPr>
              <w:jc w:val="center"/>
            </w:pPr>
            <w:r>
              <w:t>timestamp_start</w:t>
            </w:r>
          </w:p>
        </w:tc>
        <w:tc>
          <w:tcPr>
            <w:tcW w:w="2031" w:type="pct"/>
            <w:vAlign w:val="center"/>
          </w:tcPr>
          <w:p w14:paraId="1148475D" w14:textId="34A606DB" w:rsidR="00EA0F9A" w:rsidRDefault="00EA0F9A" w:rsidP="00EA0F9A">
            <w:pPr>
              <w:jc w:val="center"/>
            </w:pPr>
            <w:r>
              <w:t>Start date and time (UTC) of the project data.</w:t>
            </w:r>
          </w:p>
        </w:tc>
        <w:tc>
          <w:tcPr>
            <w:tcW w:w="693" w:type="pct"/>
            <w:vAlign w:val="center"/>
          </w:tcPr>
          <w:p w14:paraId="1CE6651F" w14:textId="77777777" w:rsidR="00EA0F9A" w:rsidRPr="000775D8" w:rsidRDefault="00EA0F9A" w:rsidP="00EA0F9A">
            <w:pPr>
              <w:jc w:val="center"/>
            </w:pPr>
            <w:r>
              <w:t>required</w:t>
            </w:r>
          </w:p>
        </w:tc>
        <w:tc>
          <w:tcPr>
            <w:tcW w:w="464" w:type="pct"/>
            <w:vAlign w:val="center"/>
          </w:tcPr>
          <w:p w14:paraId="4DC221CA" w14:textId="40071437" w:rsidR="00EA0F9A" w:rsidRDefault="00EA0F9A" w:rsidP="00EA0F9A">
            <w:pPr>
              <w:jc w:val="center"/>
            </w:pPr>
            <w:r>
              <w:t>timestamp</w:t>
            </w:r>
          </w:p>
        </w:tc>
        <w:tc>
          <w:tcPr>
            <w:tcW w:w="494" w:type="pct"/>
            <w:vAlign w:val="center"/>
          </w:tcPr>
          <w:p w14:paraId="2B971FD2" w14:textId="77777777" w:rsidR="00EA0F9A" w:rsidRDefault="00EA0F9A" w:rsidP="00EA0F9A">
            <w:pPr>
              <w:jc w:val="center"/>
            </w:pPr>
          </w:p>
        </w:tc>
        <w:tc>
          <w:tcPr>
            <w:tcW w:w="414" w:type="pct"/>
            <w:vAlign w:val="center"/>
          </w:tcPr>
          <w:p w14:paraId="055FEC21" w14:textId="77777777" w:rsidR="00EA0F9A" w:rsidRDefault="00EA0F9A" w:rsidP="00EA0F9A">
            <w:pPr>
              <w:jc w:val="center"/>
            </w:pPr>
          </w:p>
        </w:tc>
      </w:tr>
      <w:tr w:rsidR="00EA0F9A" w14:paraId="5F7B8177" w14:textId="4BF26C41" w:rsidTr="002001B5">
        <w:tc>
          <w:tcPr>
            <w:tcW w:w="903" w:type="pct"/>
            <w:vAlign w:val="center"/>
          </w:tcPr>
          <w:p w14:paraId="780AA560" w14:textId="4DDDC90D" w:rsidR="00EA0F9A" w:rsidRDefault="00EA0F9A" w:rsidP="00EA0F9A">
            <w:pPr>
              <w:jc w:val="center"/>
            </w:pPr>
            <w:r>
              <w:t>timestamp_end</w:t>
            </w:r>
          </w:p>
        </w:tc>
        <w:tc>
          <w:tcPr>
            <w:tcW w:w="2031" w:type="pct"/>
            <w:vAlign w:val="center"/>
          </w:tcPr>
          <w:p w14:paraId="4B775A72" w14:textId="18FAE0A5" w:rsidR="00EA0F9A" w:rsidRDefault="00EA0F9A" w:rsidP="00EA0F9A">
            <w:pPr>
              <w:jc w:val="center"/>
            </w:pPr>
            <w:r>
              <w:t>End date and time (UTC) of the project data.</w:t>
            </w:r>
          </w:p>
        </w:tc>
        <w:tc>
          <w:tcPr>
            <w:tcW w:w="693" w:type="pct"/>
            <w:vAlign w:val="center"/>
          </w:tcPr>
          <w:p w14:paraId="3CD5A9F2" w14:textId="77777777" w:rsidR="00EA0F9A" w:rsidRDefault="00EA0F9A" w:rsidP="00EA0F9A">
            <w:pPr>
              <w:jc w:val="center"/>
            </w:pPr>
            <w:r w:rsidRPr="000775D8">
              <w:t>required</w:t>
            </w:r>
          </w:p>
        </w:tc>
        <w:tc>
          <w:tcPr>
            <w:tcW w:w="464" w:type="pct"/>
            <w:vAlign w:val="center"/>
          </w:tcPr>
          <w:p w14:paraId="6BE57D48" w14:textId="77777777" w:rsidR="00EA0F9A" w:rsidRDefault="00EA0F9A" w:rsidP="00EA0F9A">
            <w:pPr>
              <w:jc w:val="center"/>
            </w:pPr>
            <w:r>
              <w:t>timestamp</w:t>
            </w:r>
          </w:p>
        </w:tc>
        <w:tc>
          <w:tcPr>
            <w:tcW w:w="494" w:type="pct"/>
            <w:vAlign w:val="center"/>
          </w:tcPr>
          <w:p w14:paraId="5E042139" w14:textId="77777777" w:rsidR="00EA0F9A" w:rsidRDefault="00EA0F9A" w:rsidP="00EA0F9A">
            <w:pPr>
              <w:jc w:val="center"/>
            </w:pPr>
          </w:p>
        </w:tc>
        <w:tc>
          <w:tcPr>
            <w:tcW w:w="414" w:type="pct"/>
            <w:vAlign w:val="center"/>
          </w:tcPr>
          <w:p w14:paraId="2E2FD148" w14:textId="77777777" w:rsidR="00EA0F9A" w:rsidRDefault="00EA0F9A" w:rsidP="00EA0F9A">
            <w:pPr>
              <w:jc w:val="center"/>
            </w:pPr>
          </w:p>
        </w:tc>
      </w:tr>
    </w:tbl>
    <w:p w14:paraId="0C6E047C" w14:textId="257FCB29" w:rsidR="000E3D2C" w:rsidRDefault="000E3D2C" w:rsidP="002F2906">
      <w:r>
        <w:br w:type="page"/>
      </w:r>
    </w:p>
    <w:p w14:paraId="5303C110" w14:textId="7903C8BD" w:rsidR="00AD6C59" w:rsidRDefault="00B10202" w:rsidP="002001B5">
      <w:pPr>
        <w:pStyle w:val="Heading3"/>
      </w:pPr>
      <w:bookmarkStart w:id="28" w:name="Data_center"/>
      <w:bookmarkStart w:id="29" w:name="_Toc311191993"/>
      <w:r>
        <w:lastRenderedPageBreak/>
        <w:t>Data center</w:t>
      </w:r>
      <w:bookmarkEnd w:id="28"/>
      <w:bookmarkEnd w:id="29"/>
    </w:p>
    <w:tbl>
      <w:tblPr>
        <w:tblStyle w:val="TableGrid"/>
        <w:tblW w:w="5000" w:type="pct"/>
        <w:tblLook w:val="04A0" w:firstRow="1" w:lastRow="0" w:firstColumn="1" w:lastColumn="0" w:noHBand="0" w:noVBand="1"/>
      </w:tblPr>
      <w:tblGrid>
        <w:gridCol w:w="2560"/>
        <w:gridCol w:w="6319"/>
        <w:gridCol w:w="1120"/>
        <w:gridCol w:w="1316"/>
        <w:gridCol w:w="1684"/>
        <w:gridCol w:w="1177"/>
      </w:tblGrid>
      <w:tr w:rsidR="00EA0F9A" w:rsidRPr="002F2906" w14:paraId="4A8E4E70" w14:textId="76D5EBB3" w:rsidTr="00EA0F9A">
        <w:tc>
          <w:tcPr>
            <w:tcW w:w="5000" w:type="pct"/>
            <w:gridSpan w:val="6"/>
            <w:vAlign w:val="center"/>
          </w:tcPr>
          <w:p w14:paraId="07C03083" w14:textId="411DEDFC" w:rsidR="00EA0F9A" w:rsidRPr="002F2906" w:rsidRDefault="00EA0F9A" w:rsidP="00EA0F9A">
            <w:pPr>
              <w:jc w:val="center"/>
              <w:rPr>
                <w:b/>
                <w:lang w:val="en-US"/>
              </w:rPr>
            </w:pPr>
            <w:r w:rsidRPr="002F2906">
              <w:rPr>
                <w:b/>
                <w:lang w:val="en-US"/>
              </w:rPr>
              <w:t xml:space="preserve">Provides </w:t>
            </w:r>
            <w:r w:rsidRPr="00B10202">
              <w:rPr>
                <w:b/>
                <w:lang w:val="en-US"/>
              </w:rPr>
              <w:t>name and attributes of each data center</w:t>
            </w:r>
            <w:r w:rsidRPr="002F2906">
              <w:rPr>
                <w:b/>
                <w:lang w:val="en-US"/>
              </w:rPr>
              <w:t>.</w:t>
            </w:r>
          </w:p>
        </w:tc>
      </w:tr>
      <w:tr w:rsidR="00EA0F9A" w14:paraId="24147DCE" w14:textId="7311B614" w:rsidTr="00EA0F9A">
        <w:tc>
          <w:tcPr>
            <w:tcW w:w="5000" w:type="pct"/>
            <w:gridSpan w:val="6"/>
            <w:vAlign w:val="center"/>
          </w:tcPr>
          <w:p w14:paraId="098308B7" w14:textId="77777777" w:rsidR="00EA0F9A" w:rsidRDefault="00EA0F9A" w:rsidP="00EA0F9A">
            <w:pPr>
              <w:jc w:val="center"/>
            </w:pPr>
          </w:p>
        </w:tc>
      </w:tr>
      <w:tr w:rsidR="00EA0F9A" w:rsidRPr="002F2906" w14:paraId="4C742E66" w14:textId="02F21A3E" w:rsidTr="002001B5">
        <w:tc>
          <w:tcPr>
            <w:tcW w:w="903" w:type="pct"/>
            <w:vAlign w:val="center"/>
          </w:tcPr>
          <w:p w14:paraId="412B1B15" w14:textId="77777777" w:rsidR="00EA0F9A" w:rsidRPr="002F2906" w:rsidRDefault="00EA0F9A" w:rsidP="00EA0F9A">
            <w:pPr>
              <w:jc w:val="center"/>
              <w:rPr>
                <w:i/>
              </w:rPr>
            </w:pPr>
            <w:r w:rsidRPr="002F2906">
              <w:rPr>
                <w:i/>
              </w:rPr>
              <w:t>Field name</w:t>
            </w:r>
          </w:p>
        </w:tc>
        <w:tc>
          <w:tcPr>
            <w:tcW w:w="2229" w:type="pct"/>
            <w:vAlign w:val="center"/>
          </w:tcPr>
          <w:p w14:paraId="2DBAC6E7" w14:textId="77777777" w:rsidR="00EA0F9A" w:rsidRPr="002F2906" w:rsidRDefault="00EA0F9A" w:rsidP="00EA0F9A">
            <w:pPr>
              <w:jc w:val="center"/>
              <w:rPr>
                <w:i/>
              </w:rPr>
            </w:pPr>
            <w:r w:rsidRPr="002F2906">
              <w:rPr>
                <w:i/>
              </w:rPr>
              <w:t>Description</w:t>
            </w:r>
          </w:p>
        </w:tc>
        <w:tc>
          <w:tcPr>
            <w:tcW w:w="395" w:type="pct"/>
            <w:vAlign w:val="center"/>
          </w:tcPr>
          <w:p w14:paraId="716D5053" w14:textId="77777777" w:rsidR="00EA0F9A" w:rsidRPr="002F2906" w:rsidRDefault="00EA0F9A" w:rsidP="00EA0F9A">
            <w:pPr>
              <w:jc w:val="center"/>
              <w:rPr>
                <w:i/>
              </w:rPr>
            </w:pPr>
            <w:r w:rsidRPr="002F2906">
              <w:rPr>
                <w:i/>
              </w:rPr>
              <w:t>Required</w:t>
            </w:r>
          </w:p>
        </w:tc>
        <w:tc>
          <w:tcPr>
            <w:tcW w:w="464" w:type="pct"/>
            <w:vAlign w:val="center"/>
          </w:tcPr>
          <w:p w14:paraId="09AF7A24" w14:textId="77777777" w:rsidR="00EA0F9A" w:rsidRPr="002F2906" w:rsidRDefault="00EA0F9A" w:rsidP="00EA0F9A">
            <w:pPr>
              <w:jc w:val="center"/>
              <w:rPr>
                <w:i/>
              </w:rPr>
            </w:pPr>
            <w:r w:rsidRPr="002F2906">
              <w:rPr>
                <w:i/>
              </w:rPr>
              <w:t>Data type</w:t>
            </w:r>
          </w:p>
        </w:tc>
        <w:tc>
          <w:tcPr>
            <w:tcW w:w="594" w:type="pct"/>
            <w:vAlign w:val="center"/>
          </w:tcPr>
          <w:p w14:paraId="2BED5F77" w14:textId="77777777" w:rsidR="00EA0F9A" w:rsidRPr="002F2906" w:rsidRDefault="00EA0F9A" w:rsidP="00EA0F9A">
            <w:pPr>
              <w:jc w:val="center"/>
              <w:rPr>
                <w:i/>
              </w:rPr>
            </w:pPr>
            <w:r w:rsidRPr="002F2906">
              <w:rPr>
                <w:i/>
              </w:rPr>
              <w:t>Constraints</w:t>
            </w:r>
          </w:p>
        </w:tc>
        <w:tc>
          <w:tcPr>
            <w:tcW w:w="415" w:type="pct"/>
            <w:vAlign w:val="center"/>
          </w:tcPr>
          <w:p w14:paraId="1CE5741F" w14:textId="086432E9" w:rsidR="00EA0F9A" w:rsidRPr="002F2906" w:rsidRDefault="00EA0F9A" w:rsidP="00EA0F9A">
            <w:pPr>
              <w:jc w:val="center"/>
              <w:rPr>
                <w:i/>
              </w:rPr>
            </w:pPr>
            <w:r>
              <w:rPr>
                <w:i/>
              </w:rPr>
              <w:t>Authority</w:t>
            </w:r>
          </w:p>
        </w:tc>
      </w:tr>
      <w:tr w:rsidR="00EA0F9A" w14:paraId="583BC470" w14:textId="29A49A90" w:rsidTr="002001B5">
        <w:tc>
          <w:tcPr>
            <w:tcW w:w="903" w:type="pct"/>
            <w:vAlign w:val="center"/>
          </w:tcPr>
          <w:p w14:paraId="2024D48D" w14:textId="77777777" w:rsidR="00EA0F9A" w:rsidRDefault="00EA0F9A" w:rsidP="00EA0F9A">
            <w:pPr>
              <w:jc w:val="center"/>
            </w:pPr>
            <w:r>
              <w:t>id</w:t>
            </w:r>
          </w:p>
        </w:tc>
        <w:tc>
          <w:tcPr>
            <w:tcW w:w="2229" w:type="pct"/>
            <w:vAlign w:val="center"/>
          </w:tcPr>
          <w:p w14:paraId="3FFAE25D" w14:textId="2190BEDC" w:rsidR="00EA0F9A" w:rsidRDefault="00EA0F9A" w:rsidP="00EA0F9A">
            <w:pPr>
              <w:jc w:val="center"/>
            </w:pPr>
            <w:r>
              <w:t>Data center ID (unique).</w:t>
            </w:r>
          </w:p>
        </w:tc>
        <w:tc>
          <w:tcPr>
            <w:tcW w:w="395" w:type="pct"/>
            <w:vAlign w:val="center"/>
          </w:tcPr>
          <w:p w14:paraId="16CAEC05" w14:textId="77777777" w:rsidR="00EA0F9A" w:rsidRDefault="00EA0F9A" w:rsidP="00EA0F9A">
            <w:pPr>
              <w:jc w:val="center"/>
            </w:pPr>
            <w:r>
              <w:t>required</w:t>
            </w:r>
          </w:p>
        </w:tc>
        <w:tc>
          <w:tcPr>
            <w:tcW w:w="464" w:type="pct"/>
            <w:vAlign w:val="center"/>
          </w:tcPr>
          <w:p w14:paraId="01CD3451" w14:textId="6E941494" w:rsidR="00EA0F9A" w:rsidRDefault="00EA0F9A" w:rsidP="00EA0F9A">
            <w:pPr>
              <w:jc w:val="center"/>
            </w:pPr>
            <w:r>
              <w:t>numeric</w:t>
            </w:r>
          </w:p>
        </w:tc>
        <w:tc>
          <w:tcPr>
            <w:tcW w:w="594" w:type="pct"/>
            <w:vAlign w:val="center"/>
          </w:tcPr>
          <w:p w14:paraId="385CB941" w14:textId="77777777" w:rsidR="00EA0F9A" w:rsidRDefault="00EA0F9A" w:rsidP="00EA0F9A">
            <w:pPr>
              <w:jc w:val="center"/>
            </w:pPr>
            <w:r>
              <w:t>Primary key</w:t>
            </w:r>
          </w:p>
        </w:tc>
        <w:tc>
          <w:tcPr>
            <w:tcW w:w="415" w:type="pct"/>
            <w:vAlign w:val="center"/>
          </w:tcPr>
          <w:p w14:paraId="2ACA53DD" w14:textId="77777777" w:rsidR="00EA0F9A" w:rsidRDefault="00EA0F9A" w:rsidP="00EA0F9A">
            <w:pPr>
              <w:jc w:val="center"/>
            </w:pPr>
          </w:p>
        </w:tc>
      </w:tr>
      <w:tr w:rsidR="00EA0F9A" w14:paraId="69022B52" w14:textId="2F001F0D" w:rsidTr="002001B5">
        <w:tc>
          <w:tcPr>
            <w:tcW w:w="903" w:type="pct"/>
            <w:vAlign w:val="center"/>
          </w:tcPr>
          <w:p w14:paraId="07EBD4A8" w14:textId="1A45183D" w:rsidR="00EA0F9A" w:rsidRDefault="00EA0F9A" w:rsidP="00EA0F9A">
            <w:pPr>
              <w:jc w:val="center"/>
            </w:pPr>
            <w:r>
              <w:t>manager_id</w:t>
            </w:r>
          </w:p>
        </w:tc>
        <w:tc>
          <w:tcPr>
            <w:tcW w:w="2229" w:type="pct"/>
            <w:vAlign w:val="center"/>
          </w:tcPr>
          <w:p w14:paraId="7D49EDF2" w14:textId="3CDEDBE7" w:rsidR="00EA0F9A" w:rsidRPr="006164D2" w:rsidRDefault="00EA0F9A" w:rsidP="00EA0F9A">
            <w:pPr>
              <w:jc w:val="center"/>
            </w:pPr>
            <w:r>
              <w:t>ID of manager of data center.</w:t>
            </w:r>
          </w:p>
        </w:tc>
        <w:tc>
          <w:tcPr>
            <w:tcW w:w="395" w:type="pct"/>
            <w:vAlign w:val="center"/>
          </w:tcPr>
          <w:p w14:paraId="183A509B" w14:textId="3D28A441" w:rsidR="00EA0F9A" w:rsidRPr="000775D8" w:rsidRDefault="00EA0F9A" w:rsidP="00EA0F9A">
            <w:pPr>
              <w:jc w:val="center"/>
            </w:pPr>
            <w:r w:rsidRPr="000775D8">
              <w:t>required</w:t>
            </w:r>
          </w:p>
        </w:tc>
        <w:tc>
          <w:tcPr>
            <w:tcW w:w="464" w:type="pct"/>
            <w:vAlign w:val="center"/>
          </w:tcPr>
          <w:p w14:paraId="10330F2C" w14:textId="2EE21101" w:rsidR="00EA0F9A" w:rsidRDefault="00EA0F9A" w:rsidP="00EA0F9A">
            <w:pPr>
              <w:jc w:val="center"/>
            </w:pPr>
            <w:r>
              <w:t>numeric</w:t>
            </w:r>
          </w:p>
        </w:tc>
        <w:tc>
          <w:tcPr>
            <w:tcW w:w="594" w:type="pct"/>
            <w:vAlign w:val="center"/>
          </w:tcPr>
          <w:p w14:paraId="11D9BBB1" w14:textId="55BC7A7A" w:rsidR="00EA0F9A" w:rsidRDefault="00EA0F9A" w:rsidP="00EA0F9A">
            <w:pPr>
              <w:jc w:val="center"/>
            </w:pPr>
            <w:r>
              <w:t>Foreign key to users table</w:t>
            </w:r>
          </w:p>
        </w:tc>
        <w:tc>
          <w:tcPr>
            <w:tcW w:w="415" w:type="pct"/>
            <w:vAlign w:val="center"/>
          </w:tcPr>
          <w:p w14:paraId="32B4006D" w14:textId="77777777" w:rsidR="00EA0F9A" w:rsidRDefault="00EA0F9A" w:rsidP="00EA0F9A">
            <w:pPr>
              <w:jc w:val="center"/>
            </w:pPr>
          </w:p>
        </w:tc>
      </w:tr>
      <w:tr w:rsidR="00EA0F9A" w14:paraId="4A5218CD" w14:textId="3E81331C" w:rsidTr="002001B5">
        <w:tc>
          <w:tcPr>
            <w:tcW w:w="903" w:type="pct"/>
            <w:vAlign w:val="center"/>
          </w:tcPr>
          <w:p w14:paraId="1344E792" w14:textId="1CB26210" w:rsidR="00EA0F9A" w:rsidRDefault="00017A1F" w:rsidP="00EA0F9A">
            <w:pPr>
              <w:jc w:val="center"/>
            </w:pPr>
            <w:r>
              <w:t>title</w:t>
            </w:r>
          </w:p>
        </w:tc>
        <w:tc>
          <w:tcPr>
            <w:tcW w:w="2229" w:type="pct"/>
            <w:vAlign w:val="center"/>
          </w:tcPr>
          <w:p w14:paraId="55748C67" w14:textId="0F0DEF0A" w:rsidR="00EA0F9A" w:rsidRDefault="00EA0F9A" w:rsidP="00EA0F9A">
            <w:pPr>
              <w:jc w:val="center"/>
            </w:pPr>
            <w:r>
              <w:t>Data center name</w:t>
            </w:r>
          </w:p>
        </w:tc>
        <w:tc>
          <w:tcPr>
            <w:tcW w:w="395" w:type="pct"/>
            <w:vAlign w:val="center"/>
          </w:tcPr>
          <w:p w14:paraId="733B2661" w14:textId="7815277F" w:rsidR="00EA0F9A" w:rsidRDefault="00EA0F9A" w:rsidP="00EA0F9A">
            <w:pPr>
              <w:jc w:val="center"/>
            </w:pPr>
            <w:r>
              <w:t>required</w:t>
            </w:r>
          </w:p>
        </w:tc>
        <w:tc>
          <w:tcPr>
            <w:tcW w:w="464" w:type="pct"/>
            <w:vAlign w:val="center"/>
          </w:tcPr>
          <w:p w14:paraId="3F3C44B5" w14:textId="32D84A72" w:rsidR="00EA0F9A" w:rsidRDefault="00EA0F9A" w:rsidP="00EA0F9A">
            <w:pPr>
              <w:jc w:val="center"/>
            </w:pPr>
            <w:r>
              <w:t>text</w:t>
            </w:r>
          </w:p>
        </w:tc>
        <w:tc>
          <w:tcPr>
            <w:tcW w:w="594" w:type="pct"/>
            <w:vAlign w:val="center"/>
          </w:tcPr>
          <w:p w14:paraId="0624BC22" w14:textId="426298E8" w:rsidR="00EA0F9A" w:rsidRDefault="00EA0F9A" w:rsidP="00EA0F9A">
            <w:pPr>
              <w:jc w:val="center"/>
            </w:pPr>
          </w:p>
        </w:tc>
        <w:tc>
          <w:tcPr>
            <w:tcW w:w="415" w:type="pct"/>
            <w:vAlign w:val="center"/>
          </w:tcPr>
          <w:p w14:paraId="7D928705" w14:textId="0268B29E" w:rsidR="00EA0F9A" w:rsidRDefault="00017A1F" w:rsidP="00EA0F9A">
            <w:pPr>
              <w:jc w:val="center"/>
            </w:pPr>
            <w:r>
              <w:t>NACDD</w:t>
            </w:r>
          </w:p>
        </w:tc>
      </w:tr>
      <w:tr w:rsidR="00EA0F9A" w14:paraId="0CB2B576" w14:textId="7952C073" w:rsidTr="002001B5">
        <w:tc>
          <w:tcPr>
            <w:tcW w:w="903" w:type="pct"/>
            <w:vAlign w:val="center"/>
          </w:tcPr>
          <w:p w14:paraId="75D535AA" w14:textId="5C233AF6" w:rsidR="00EA0F9A" w:rsidRDefault="00017A1F" w:rsidP="00EA0F9A">
            <w:pPr>
              <w:jc w:val="center"/>
            </w:pPr>
            <w:r>
              <w:t>summary</w:t>
            </w:r>
          </w:p>
        </w:tc>
        <w:tc>
          <w:tcPr>
            <w:tcW w:w="2229" w:type="pct"/>
            <w:vAlign w:val="center"/>
          </w:tcPr>
          <w:p w14:paraId="0F78B605" w14:textId="149C37E4" w:rsidR="00EA0F9A" w:rsidRDefault="00EA0F9A" w:rsidP="00EA0F9A">
            <w:pPr>
              <w:jc w:val="center"/>
            </w:pPr>
            <w:r>
              <w:t>Description of data center including background, methods, and objectives.</w:t>
            </w:r>
          </w:p>
        </w:tc>
        <w:tc>
          <w:tcPr>
            <w:tcW w:w="395" w:type="pct"/>
            <w:vAlign w:val="center"/>
          </w:tcPr>
          <w:p w14:paraId="24EB89A7" w14:textId="77777777" w:rsidR="00EA0F9A" w:rsidRPr="000775D8" w:rsidRDefault="00EA0F9A" w:rsidP="00EA0F9A">
            <w:pPr>
              <w:jc w:val="center"/>
            </w:pPr>
            <w:r>
              <w:t>required</w:t>
            </w:r>
          </w:p>
        </w:tc>
        <w:tc>
          <w:tcPr>
            <w:tcW w:w="464" w:type="pct"/>
            <w:vAlign w:val="center"/>
          </w:tcPr>
          <w:p w14:paraId="7B0C891B" w14:textId="77777777" w:rsidR="00EA0F9A" w:rsidRDefault="00EA0F9A" w:rsidP="00EA0F9A">
            <w:pPr>
              <w:jc w:val="center"/>
            </w:pPr>
            <w:r>
              <w:t>text</w:t>
            </w:r>
          </w:p>
        </w:tc>
        <w:tc>
          <w:tcPr>
            <w:tcW w:w="594" w:type="pct"/>
            <w:vAlign w:val="center"/>
          </w:tcPr>
          <w:p w14:paraId="2AF4CEEA" w14:textId="77777777" w:rsidR="00EA0F9A" w:rsidRDefault="00EA0F9A" w:rsidP="00EA0F9A">
            <w:pPr>
              <w:jc w:val="center"/>
            </w:pPr>
          </w:p>
        </w:tc>
        <w:tc>
          <w:tcPr>
            <w:tcW w:w="415" w:type="pct"/>
            <w:vAlign w:val="center"/>
          </w:tcPr>
          <w:p w14:paraId="76AE02DF" w14:textId="4E99D137" w:rsidR="00EA0F9A" w:rsidRDefault="00017A1F" w:rsidP="00EA0F9A">
            <w:pPr>
              <w:jc w:val="center"/>
            </w:pPr>
            <w:r>
              <w:t>NACDD</w:t>
            </w:r>
          </w:p>
        </w:tc>
      </w:tr>
      <w:tr w:rsidR="00EA0F9A" w14:paraId="2E6315F6" w14:textId="0CB11209" w:rsidTr="002001B5">
        <w:tc>
          <w:tcPr>
            <w:tcW w:w="903" w:type="pct"/>
            <w:vAlign w:val="center"/>
          </w:tcPr>
          <w:p w14:paraId="3EE82A29" w14:textId="77777777" w:rsidR="00EA0F9A" w:rsidRDefault="00EA0F9A" w:rsidP="00EA0F9A">
            <w:pPr>
              <w:jc w:val="center"/>
            </w:pPr>
            <w:r>
              <w:t>citation</w:t>
            </w:r>
          </w:p>
        </w:tc>
        <w:tc>
          <w:tcPr>
            <w:tcW w:w="2229" w:type="pct"/>
            <w:vAlign w:val="center"/>
          </w:tcPr>
          <w:p w14:paraId="6BA64CDF" w14:textId="7989E2D7" w:rsidR="00EA0F9A" w:rsidRDefault="00EA0F9A" w:rsidP="00EA0F9A">
            <w:pPr>
              <w:jc w:val="center"/>
            </w:pPr>
            <w:r>
              <w:t>Citation to be used in publications using the data from the data center should follow the following format: “DataCenterName. [year-of-data-download], [Title], [Data access URL], accessed [date-of-access]”.</w:t>
            </w:r>
          </w:p>
        </w:tc>
        <w:tc>
          <w:tcPr>
            <w:tcW w:w="395" w:type="pct"/>
            <w:vAlign w:val="center"/>
          </w:tcPr>
          <w:p w14:paraId="65DFE904" w14:textId="77777777" w:rsidR="00EA0F9A" w:rsidRPr="000775D8" w:rsidRDefault="00EA0F9A" w:rsidP="00EA0F9A">
            <w:pPr>
              <w:jc w:val="center"/>
            </w:pPr>
            <w:r>
              <w:t>required</w:t>
            </w:r>
          </w:p>
        </w:tc>
        <w:tc>
          <w:tcPr>
            <w:tcW w:w="464" w:type="pct"/>
            <w:vAlign w:val="center"/>
          </w:tcPr>
          <w:p w14:paraId="59FB2EC5" w14:textId="77777777" w:rsidR="00EA0F9A" w:rsidRDefault="00EA0F9A" w:rsidP="00EA0F9A">
            <w:pPr>
              <w:jc w:val="center"/>
            </w:pPr>
            <w:r>
              <w:t>text</w:t>
            </w:r>
          </w:p>
        </w:tc>
        <w:tc>
          <w:tcPr>
            <w:tcW w:w="594" w:type="pct"/>
            <w:vAlign w:val="center"/>
          </w:tcPr>
          <w:p w14:paraId="143E2020" w14:textId="77777777" w:rsidR="00EA0F9A" w:rsidRDefault="00EA0F9A" w:rsidP="00EA0F9A">
            <w:pPr>
              <w:jc w:val="center"/>
            </w:pPr>
          </w:p>
        </w:tc>
        <w:tc>
          <w:tcPr>
            <w:tcW w:w="415" w:type="pct"/>
            <w:vAlign w:val="center"/>
          </w:tcPr>
          <w:p w14:paraId="000DA1D7" w14:textId="77777777" w:rsidR="00EA0F9A" w:rsidRDefault="00EA0F9A" w:rsidP="00EA0F9A">
            <w:pPr>
              <w:jc w:val="center"/>
            </w:pPr>
          </w:p>
        </w:tc>
      </w:tr>
      <w:tr w:rsidR="00EA0F9A" w14:paraId="75677ECF" w14:textId="26065BEC" w:rsidTr="002001B5">
        <w:tc>
          <w:tcPr>
            <w:tcW w:w="903" w:type="pct"/>
            <w:vAlign w:val="center"/>
          </w:tcPr>
          <w:p w14:paraId="2A4E49E6" w14:textId="77777777" w:rsidR="00EA0F9A" w:rsidRDefault="00EA0F9A" w:rsidP="00EA0F9A">
            <w:pPr>
              <w:jc w:val="center"/>
            </w:pPr>
            <w:r>
              <w:t>infourl</w:t>
            </w:r>
          </w:p>
        </w:tc>
        <w:tc>
          <w:tcPr>
            <w:tcW w:w="2229" w:type="pct"/>
            <w:vAlign w:val="center"/>
          </w:tcPr>
          <w:p w14:paraId="1875B3A1" w14:textId="48F6C70D" w:rsidR="00EA0F9A" w:rsidRDefault="00EA0F9A" w:rsidP="00EA0F9A">
            <w:pPr>
              <w:jc w:val="center"/>
            </w:pPr>
            <w:r>
              <w:t>URL to data center information website or metadata record.</w:t>
            </w:r>
          </w:p>
        </w:tc>
        <w:tc>
          <w:tcPr>
            <w:tcW w:w="395" w:type="pct"/>
            <w:vAlign w:val="center"/>
          </w:tcPr>
          <w:p w14:paraId="7678EE5E" w14:textId="2EF081F0" w:rsidR="00EA0F9A" w:rsidRPr="000775D8" w:rsidRDefault="00EA0F9A" w:rsidP="00EA0F9A">
            <w:pPr>
              <w:jc w:val="center"/>
            </w:pPr>
            <w:r>
              <w:t>required</w:t>
            </w:r>
          </w:p>
        </w:tc>
        <w:tc>
          <w:tcPr>
            <w:tcW w:w="464" w:type="pct"/>
            <w:vAlign w:val="center"/>
          </w:tcPr>
          <w:p w14:paraId="185D85E9" w14:textId="77777777" w:rsidR="00EA0F9A" w:rsidRDefault="00EA0F9A" w:rsidP="00EA0F9A">
            <w:pPr>
              <w:jc w:val="center"/>
            </w:pPr>
            <w:r>
              <w:t>text</w:t>
            </w:r>
          </w:p>
        </w:tc>
        <w:tc>
          <w:tcPr>
            <w:tcW w:w="594" w:type="pct"/>
            <w:vAlign w:val="center"/>
          </w:tcPr>
          <w:p w14:paraId="56E6F590" w14:textId="77777777" w:rsidR="00EA0F9A" w:rsidRDefault="00EA0F9A" w:rsidP="00EA0F9A">
            <w:pPr>
              <w:jc w:val="center"/>
            </w:pPr>
          </w:p>
        </w:tc>
        <w:tc>
          <w:tcPr>
            <w:tcW w:w="415" w:type="pct"/>
            <w:vAlign w:val="center"/>
          </w:tcPr>
          <w:p w14:paraId="5D0123A8" w14:textId="7CE6081E" w:rsidR="00EA0F9A" w:rsidRDefault="00017A1F" w:rsidP="00EA0F9A">
            <w:pPr>
              <w:jc w:val="center"/>
            </w:pPr>
            <w:r>
              <w:t>ERDDAP</w:t>
            </w:r>
          </w:p>
        </w:tc>
      </w:tr>
      <w:tr w:rsidR="00EA0F9A" w14:paraId="0F1AFE9B" w14:textId="1AA4BE16" w:rsidTr="002001B5">
        <w:tc>
          <w:tcPr>
            <w:tcW w:w="903" w:type="pct"/>
            <w:vAlign w:val="center"/>
          </w:tcPr>
          <w:p w14:paraId="129550A6" w14:textId="77777777" w:rsidR="00EA0F9A" w:rsidRDefault="00EA0F9A" w:rsidP="00EA0F9A">
            <w:pPr>
              <w:jc w:val="center"/>
            </w:pPr>
            <w:r>
              <w:t>license</w:t>
            </w:r>
          </w:p>
        </w:tc>
        <w:tc>
          <w:tcPr>
            <w:tcW w:w="2229" w:type="pct"/>
            <w:vAlign w:val="center"/>
          </w:tcPr>
          <w:p w14:paraId="05439BFE" w14:textId="2713327B" w:rsidR="00EA0F9A" w:rsidRDefault="00EA0F9A" w:rsidP="00EA0F9A">
            <w:pPr>
              <w:jc w:val="center"/>
            </w:pPr>
            <w:r>
              <w:t>Describe the data center restrictions to data access and distribution.</w:t>
            </w:r>
          </w:p>
        </w:tc>
        <w:tc>
          <w:tcPr>
            <w:tcW w:w="395" w:type="pct"/>
            <w:vAlign w:val="center"/>
          </w:tcPr>
          <w:p w14:paraId="0DC40EC8" w14:textId="77777777" w:rsidR="00EA0F9A" w:rsidRDefault="00EA0F9A" w:rsidP="00EA0F9A">
            <w:pPr>
              <w:jc w:val="center"/>
            </w:pPr>
            <w:r>
              <w:t>optional</w:t>
            </w:r>
          </w:p>
        </w:tc>
        <w:tc>
          <w:tcPr>
            <w:tcW w:w="464" w:type="pct"/>
            <w:vAlign w:val="center"/>
          </w:tcPr>
          <w:p w14:paraId="3577C847" w14:textId="77777777" w:rsidR="00EA0F9A" w:rsidRDefault="00EA0F9A" w:rsidP="00EA0F9A">
            <w:pPr>
              <w:jc w:val="center"/>
            </w:pPr>
            <w:r>
              <w:t>text</w:t>
            </w:r>
          </w:p>
        </w:tc>
        <w:tc>
          <w:tcPr>
            <w:tcW w:w="594" w:type="pct"/>
            <w:vAlign w:val="center"/>
          </w:tcPr>
          <w:p w14:paraId="4F4B196B" w14:textId="77777777" w:rsidR="00EA0F9A" w:rsidRDefault="00EA0F9A" w:rsidP="00EA0F9A">
            <w:pPr>
              <w:jc w:val="center"/>
            </w:pPr>
          </w:p>
        </w:tc>
        <w:tc>
          <w:tcPr>
            <w:tcW w:w="415" w:type="pct"/>
            <w:vAlign w:val="center"/>
          </w:tcPr>
          <w:p w14:paraId="3D1D0CA9" w14:textId="6304220F" w:rsidR="00EA0F9A" w:rsidRDefault="00017A1F" w:rsidP="00EA0F9A">
            <w:pPr>
              <w:jc w:val="center"/>
            </w:pPr>
            <w:r>
              <w:t>NACDD</w:t>
            </w:r>
          </w:p>
        </w:tc>
      </w:tr>
      <w:tr w:rsidR="00EA0F9A" w14:paraId="03BC273C" w14:textId="1E7B91DA" w:rsidTr="002001B5">
        <w:tc>
          <w:tcPr>
            <w:tcW w:w="903" w:type="pct"/>
            <w:vAlign w:val="center"/>
          </w:tcPr>
          <w:p w14:paraId="19A646E5" w14:textId="77777777" w:rsidR="00EA0F9A" w:rsidRDefault="00EA0F9A" w:rsidP="00EA0F9A">
            <w:pPr>
              <w:jc w:val="center"/>
            </w:pPr>
            <w:r>
              <w:t>distribution_statement</w:t>
            </w:r>
          </w:p>
        </w:tc>
        <w:tc>
          <w:tcPr>
            <w:tcW w:w="2229" w:type="pct"/>
            <w:vAlign w:val="center"/>
          </w:tcPr>
          <w:p w14:paraId="1AFA76B7" w14:textId="77777777" w:rsidR="00EA0F9A" w:rsidRPr="0024433E" w:rsidRDefault="00EA0F9A" w:rsidP="00EA0F9A">
            <w:pPr>
              <w:jc w:val="center"/>
            </w:pPr>
            <w:r>
              <w:t>Statement describing data distribution policy (</w:t>
            </w:r>
            <w:r>
              <w:rPr>
                <w:i/>
              </w:rPr>
              <w:t xml:space="preserve">e.g. </w:t>
            </w:r>
            <w:r>
              <w:t>‘</w:t>
            </w:r>
            <w:r w:rsidRPr="0024433E">
              <w:t xml:space="preserve">You </w:t>
            </w:r>
            <w:r w:rsidRPr="0024433E">
              <w:lastRenderedPageBreak/>
              <w:t xml:space="preserve">accept all risks and responsibility for losses, damages, costs and other consequences resulting directly or indirectly from using </w:t>
            </w:r>
            <w:r>
              <w:t>the data from this project’).</w:t>
            </w:r>
          </w:p>
        </w:tc>
        <w:tc>
          <w:tcPr>
            <w:tcW w:w="395" w:type="pct"/>
            <w:vAlign w:val="center"/>
          </w:tcPr>
          <w:p w14:paraId="15A914D0" w14:textId="77777777" w:rsidR="00EA0F9A" w:rsidRDefault="00EA0F9A" w:rsidP="00EA0F9A">
            <w:pPr>
              <w:jc w:val="center"/>
            </w:pPr>
            <w:r>
              <w:lastRenderedPageBreak/>
              <w:t>optional</w:t>
            </w:r>
          </w:p>
        </w:tc>
        <w:tc>
          <w:tcPr>
            <w:tcW w:w="464" w:type="pct"/>
            <w:vAlign w:val="center"/>
          </w:tcPr>
          <w:p w14:paraId="12902A3C" w14:textId="77777777" w:rsidR="00EA0F9A" w:rsidRDefault="00EA0F9A" w:rsidP="00EA0F9A">
            <w:pPr>
              <w:jc w:val="center"/>
            </w:pPr>
            <w:r>
              <w:t>text</w:t>
            </w:r>
          </w:p>
        </w:tc>
        <w:tc>
          <w:tcPr>
            <w:tcW w:w="594" w:type="pct"/>
            <w:vAlign w:val="center"/>
          </w:tcPr>
          <w:p w14:paraId="3FB0FBE4" w14:textId="77777777" w:rsidR="00EA0F9A" w:rsidRDefault="00EA0F9A" w:rsidP="00EA0F9A">
            <w:pPr>
              <w:jc w:val="center"/>
            </w:pPr>
          </w:p>
        </w:tc>
        <w:tc>
          <w:tcPr>
            <w:tcW w:w="415" w:type="pct"/>
            <w:vAlign w:val="center"/>
          </w:tcPr>
          <w:p w14:paraId="0597259A" w14:textId="77777777" w:rsidR="00EA0F9A" w:rsidRDefault="00EA0F9A" w:rsidP="00EA0F9A">
            <w:pPr>
              <w:jc w:val="center"/>
            </w:pPr>
          </w:p>
        </w:tc>
      </w:tr>
      <w:tr w:rsidR="00EA0F9A" w14:paraId="3F916A4E" w14:textId="128A2A6A" w:rsidTr="002001B5">
        <w:tc>
          <w:tcPr>
            <w:tcW w:w="903" w:type="pct"/>
            <w:vAlign w:val="center"/>
          </w:tcPr>
          <w:p w14:paraId="6439CE42" w14:textId="77777777" w:rsidR="00EA0F9A" w:rsidRDefault="00EA0F9A" w:rsidP="00EA0F9A">
            <w:pPr>
              <w:jc w:val="center"/>
            </w:pPr>
            <w:r>
              <w:lastRenderedPageBreak/>
              <w:t>date_modified</w:t>
            </w:r>
          </w:p>
        </w:tc>
        <w:tc>
          <w:tcPr>
            <w:tcW w:w="2229" w:type="pct"/>
            <w:vAlign w:val="center"/>
          </w:tcPr>
          <w:p w14:paraId="18AAB34A" w14:textId="4135FB58" w:rsidR="00EA0F9A" w:rsidRDefault="00EA0F9A" w:rsidP="00EA0F9A">
            <w:pPr>
              <w:jc w:val="center"/>
            </w:pPr>
            <w:r>
              <w:t>Date on which the data center data was last modified.</w:t>
            </w:r>
          </w:p>
        </w:tc>
        <w:tc>
          <w:tcPr>
            <w:tcW w:w="395" w:type="pct"/>
            <w:vAlign w:val="center"/>
          </w:tcPr>
          <w:p w14:paraId="67ACD447" w14:textId="201D8BA0" w:rsidR="00EA0F9A" w:rsidRDefault="00EA0F9A" w:rsidP="00EA0F9A">
            <w:pPr>
              <w:jc w:val="center"/>
            </w:pPr>
            <w:r>
              <w:t>required</w:t>
            </w:r>
          </w:p>
        </w:tc>
        <w:tc>
          <w:tcPr>
            <w:tcW w:w="464" w:type="pct"/>
            <w:vAlign w:val="center"/>
          </w:tcPr>
          <w:p w14:paraId="6C58A30C" w14:textId="77777777" w:rsidR="00EA0F9A" w:rsidRDefault="00EA0F9A" w:rsidP="00EA0F9A">
            <w:pPr>
              <w:jc w:val="center"/>
            </w:pPr>
            <w:r>
              <w:t>timestamp</w:t>
            </w:r>
          </w:p>
        </w:tc>
        <w:tc>
          <w:tcPr>
            <w:tcW w:w="594" w:type="pct"/>
            <w:vAlign w:val="center"/>
          </w:tcPr>
          <w:p w14:paraId="1F73FBD9" w14:textId="77777777" w:rsidR="00EA0F9A" w:rsidRDefault="00EA0F9A" w:rsidP="00EA0F9A">
            <w:pPr>
              <w:jc w:val="center"/>
            </w:pPr>
          </w:p>
        </w:tc>
        <w:tc>
          <w:tcPr>
            <w:tcW w:w="415" w:type="pct"/>
            <w:vAlign w:val="center"/>
          </w:tcPr>
          <w:p w14:paraId="5989D117" w14:textId="309B874C" w:rsidR="00EA0F9A" w:rsidRDefault="00017A1F" w:rsidP="00EA0F9A">
            <w:pPr>
              <w:jc w:val="center"/>
            </w:pPr>
            <w:r>
              <w:t>NACDD</w:t>
            </w:r>
          </w:p>
        </w:tc>
      </w:tr>
    </w:tbl>
    <w:p w14:paraId="1204C3AA" w14:textId="77777777" w:rsidR="000E3D2C" w:rsidRDefault="000E3D2C" w:rsidP="000B68D6">
      <w:bookmarkStart w:id="30" w:name="_User_1"/>
      <w:bookmarkStart w:id="31" w:name="User"/>
      <w:bookmarkEnd w:id="30"/>
      <w:r>
        <w:br w:type="page"/>
      </w:r>
    </w:p>
    <w:p w14:paraId="2376049A" w14:textId="522555E4" w:rsidR="00E11D33" w:rsidRDefault="00E11D33" w:rsidP="002001B5">
      <w:pPr>
        <w:pStyle w:val="Heading3"/>
      </w:pPr>
      <w:bookmarkStart w:id="32" w:name="_Toc311191994"/>
      <w:r>
        <w:lastRenderedPageBreak/>
        <w:t>User</w:t>
      </w:r>
      <w:bookmarkEnd w:id="31"/>
      <w:r w:rsidR="000E3D2C">
        <w:t>s</w:t>
      </w:r>
      <w:bookmarkEnd w:id="32"/>
    </w:p>
    <w:tbl>
      <w:tblPr>
        <w:tblStyle w:val="TableGrid"/>
        <w:tblW w:w="5000" w:type="pct"/>
        <w:tblLook w:val="04A0" w:firstRow="1" w:lastRow="0" w:firstColumn="1" w:lastColumn="0" w:noHBand="0" w:noVBand="1"/>
      </w:tblPr>
      <w:tblGrid>
        <w:gridCol w:w="1798"/>
        <w:gridCol w:w="5477"/>
        <w:gridCol w:w="1120"/>
        <w:gridCol w:w="1176"/>
        <w:gridCol w:w="3428"/>
        <w:gridCol w:w="1177"/>
      </w:tblGrid>
      <w:tr w:rsidR="00EA0F9A" w:rsidRPr="002F2906" w14:paraId="2E4A71C2" w14:textId="3A130C97" w:rsidTr="00EA0F9A">
        <w:tc>
          <w:tcPr>
            <w:tcW w:w="5000" w:type="pct"/>
            <w:gridSpan w:val="6"/>
            <w:vAlign w:val="center"/>
          </w:tcPr>
          <w:p w14:paraId="07D6D20D" w14:textId="3BE0EF5E" w:rsidR="00EA0F9A" w:rsidRPr="002F2906" w:rsidRDefault="00EA0F9A" w:rsidP="00EA0F9A">
            <w:pPr>
              <w:jc w:val="center"/>
              <w:rPr>
                <w:b/>
                <w:lang w:val="en-US"/>
              </w:rPr>
            </w:pPr>
            <w:r w:rsidRPr="002F2906">
              <w:rPr>
                <w:b/>
                <w:lang w:val="en-US"/>
              </w:rPr>
              <w:t xml:space="preserve">Provides </w:t>
            </w:r>
            <w:r w:rsidRPr="00AE490E">
              <w:rPr>
                <w:b/>
                <w:lang w:val="en-US"/>
              </w:rPr>
              <w:t>names and contact details of people involved in tagging projects or data centers</w:t>
            </w:r>
            <w:r w:rsidRPr="002F2906">
              <w:rPr>
                <w:b/>
                <w:lang w:val="en-US"/>
              </w:rPr>
              <w:t>.</w:t>
            </w:r>
          </w:p>
        </w:tc>
      </w:tr>
      <w:tr w:rsidR="00EA0F9A" w14:paraId="4B029AB9" w14:textId="5745045A" w:rsidTr="00EA0F9A">
        <w:tc>
          <w:tcPr>
            <w:tcW w:w="5000" w:type="pct"/>
            <w:gridSpan w:val="6"/>
            <w:vAlign w:val="center"/>
          </w:tcPr>
          <w:p w14:paraId="0DC4E36A" w14:textId="77777777" w:rsidR="00EA0F9A" w:rsidRDefault="00EA0F9A" w:rsidP="00EA0F9A">
            <w:pPr>
              <w:jc w:val="center"/>
            </w:pPr>
          </w:p>
        </w:tc>
      </w:tr>
      <w:tr w:rsidR="00EA0F9A" w:rsidRPr="002F2906" w14:paraId="2CBD2AC7" w14:textId="55551081" w:rsidTr="00EA0F9A">
        <w:tc>
          <w:tcPr>
            <w:tcW w:w="634" w:type="pct"/>
            <w:vAlign w:val="center"/>
          </w:tcPr>
          <w:p w14:paraId="3DF693BC" w14:textId="77777777" w:rsidR="00EA0F9A" w:rsidRPr="002F2906" w:rsidRDefault="00EA0F9A" w:rsidP="00EA0F9A">
            <w:pPr>
              <w:jc w:val="center"/>
              <w:rPr>
                <w:i/>
              </w:rPr>
            </w:pPr>
            <w:r w:rsidRPr="002F2906">
              <w:rPr>
                <w:i/>
              </w:rPr>
              <w:t>Field name</w:t>
            </w:r>
          </w:p>
        </w:tc>
        <w:tc>
          <w:tcPr>
            <w:tcW w:w="1932" w:type="pct"/>
            <w:vAlign w:val="center"/>
          </w:tcPr>
          <w:p w14:paraId="378E55AF" w14:textId="77777777" w:rsidR="00EA0F9A" w:rsidRPr="002F2906" w:rsidRDefault="00EA0F9A" w:rsidP="00EA0F9A">
            <w:pPr>
              <w:jc w:val="center"/>
              <w:rPr>
                <w:i/>
              </w:rPr>
            </w:pPr>
            <w:r w:rsidRPr="002F2906">
              <w:rPr>
                <w:i/>
              </w:rPr>
              <w:t>Description</w:t>
            </w:r>
          </w:p>
        </w:tc>
        <w:tc>
          <w:tcPr>
            <w:tcW w:w="395" w:type="pct"/>
            <w:vAlign w:val="center"/>
          </w:tcPr>
          <w:p w14:paraId="6A79F1DD" w14:textId="77777777" w:rsidR="00EA0F9A" w:rsidRPr="002F2906" w:rsidRDefault="00EA0F9A" w:rsidP="00EA0F9A">
            <w:pPr>
              <w:jc w:val="center"/>
              <w:rPr>
                <w:i/>
              </w:rPr>
            </w:pPr>
            <w:r w:rsidRPr="002F2906">
              <w:rPr>
                <w:i/>
              </w:rPr>
              <w:t>Required</w:t>
            </w:r>
          </w:p>
        </w:tc>
        <w:tc>
          <w:tcPr>
            <w:tcW w:w="415" w:type="pct"/>
            <w:vAlign w:val="center"/>
          </w:tcPr>
          <w:p w14:paraId="63409C93" w14:textId="77777777" w:rsidR="00EA0F9A" w:rsidRPr="002F2906" w:rsidRDefault="00EA0F9A" w:rsidP="00EA0F9A">
            <w:pPr>
              <w:jc w:val="center"/>
              <w:rPr>
                <w:i/>
              </w:rPr>
            </w:pPr>
            <w:r w:rsidRPr="002F2906">
              <w:rPr>
                <w:i/>
              </w:rPr>
              <w:t>Data type</w:t>
            </w:r>
          </w:p>
        </w:tc>
        <w:tc>
          <w:tcPr>
            <w:tcW w:w="1209" w:type="pct"/>
            <w:vAlign w:val="center"/>
          </w:tcPr>
          <w:p w14:paraId="40C3A5D1" w14:textId="77777777" w:rsidR="00EA0F9A" w:rsidRPr="002F2906" w:rsidRDefault="00EA0F9A" w:rsidP="00EA0F9A">
            <w:pPr>
              <w:jc w:val="center"/>
              <w:rPr>
                <w:i/>
              </w:rPr>
            </w:pPr>
            <w:r w:rsidRPr="002F2906">
              <w:rPr>
                <w:i/>
              </w:rPr>
              <w:t>Constraints</w:t>
            </w:r>
          </w:p>
        </w:tc>
        <w:tc>
          <w:tcPr>
            <w:tcW w:w="414" w:type="pct"/>
            <w:vAlign w:val="center"/>
          </w:tcPr>
          <w:p w14:paraId="3B670B24" w14:textId="3B1D4603" w:rsidR="00EA0F9A" w:rsidRPr="002F2906" w:rsidRDefault="00EA0F9A" w:rsidP="00EA0F9A">
            <w:pPr>
              <w:jc w:val="center"/>
              <w:rPr>
                <w:i/>
              </w:rPr>
            </w:pPr>
            <w:r>
              <w:rPr>
                <w:i/>
              </w:rPr>
              <w:t>Authority</w:t>
            </w:r>
          </w:p>
        </w:tc>
      </w:tr>
      <w:tr w:rsidR="00EA0F9A" w14:paraId="29ECDE50" w14:textId="7B233B97" w:rsidTr="00EA0F9A">
        <w:tc>
          <w:tcPr>
            <w:tcW w:w="634" w:type="pct"/>
            <w:vAlign w:val="center"/>
          </w:tcPr>
          <w:p w14:paraId="701EE4B0" w14:textId="77777777" w:rsidR="00EA0F9A" w:rsidRDefault="00EA0F9A" w:rsidP="00EA0F9A">
            <w:pPr>
              <w:jc w:val="center"/>
            </w:pPr>
            <w:r>
              <w:t>id</w:t>
            </w:r>
          </w:p>
        </w:tc>
        <w:tc>
          <w:tcPr>
            <w:tcW w:w="1932" w:type="pct"/>
            <w:vAlign w:val="center"/>
          </w:tcPr>
          <w:p w14:paraId="6C383051" w14:textId="3BCDFD1B" w:rsidR="00EA0F9A" w:rsidRDefault="00EA0F9A" w:rsidP="00EA0F9A">
            <w:pPr>
              <w:jc w:val="center"/>
            </w:pPr>
            <w:r>
              <w:t>User ID.</w:t>
            </w:r>
          </w:p>
        </w:tc>
        <w:tc>
          <w:tcPr>
            <w:tcW w:w="395" w:type="pct"/>
            <w:vAlign w:val="center"/>
          </w:tcPr>
          <w:p w14:paraId="42A28159" w14:textId="77777777" w:rsidR="00EA0F9A" w:rsidRDefault="00EA0F9A" w:rsidP="00EA0F9A">
            <w:pPr>
              <w:jc w:val="center"/>
            </w:pPr>
            <w:r>
              <w:t>required</w:t>
            </w:r>
          </w:p>
        </w:tc>
        <w:tc>
          <w:tcPr>
            <w:tcW w:w="415" w:type="pct"/>
            <w:vAlign w:val="center"/>
          </w:tcPr>
          <w:p w14:paraId="6F48F8CA" w14:textId="77777777" w:rsidR="00EA0F9A" w:rsidRDefault="00EA0F9A" w:rsidP="00EA0F9A">
            <w:pPr>
              <w:jc w:val="center"/>
            </w:pPr>
            <w:r>
              <w:t>numeric</w:t>
            </w:r>
          </w:p>
        </w:tc>
        <w:tc>
          <w:tcPr>
            <w:tcW w:w="1209" w:type="pct"/>
            <w:vAlign w:val="center"/>
          </w:tcPr>
          <w:p w14:paraId="5D7D45D5" w14:textId="77777777" w:rsidR="00EA0F9A" w:rsidRDefault="00EA0F9A" w:rsidP="00EA0F9A">
            <w:pPr>
              <w:jc w:val="center"/>
            </w:pPr>
            <w:r>
              <w:t>Primary key</w:t>
            </w:r>
          </w:p>
        </w:tc>
        <w:tc>
          <w:tcPr>
            <w:tcW w:w="414" w:type="pct"/>
            <w:vAlign w:val="center"/>
          </w:tcPr>
          <w:p w14:paraId="11B2160E" w14:textId="77777777" w:rsidR="00EA0F9A" w:rsidRDefault="00EA0F9A" w:rsidP="00EA0F9A">
            <w:pPr>
              <w:jc w:val="center"/>
            </w:pPr>
          </w:p>
        </w:tc>
      </w:tr>
      <w:tr w:rsidR="00EA0F9A" w14:paraId="0D26D49A" w14:textId="7804D6D9" w:rsidTr="00EA0F9A">
        <w:tc>
          <w:tcPr>
            <w:tcW w:w="634" w:type="pct"/>
            <w:vAlign w:val="center"/>
          </w:tcPr>
          <w:p w14:paraId="7F19660B" w14:textId="67276DD4" w:rsidR="00EA0F9A" w:rsidRDefault="00EA0F9A" w:rsidP="00EA0F9A">
            <w:pPr>
              <w:jc w:val="center"/>
            </w:pPr>
            <w:r>
              <w:t>organisation_id</w:t>
            </w:r>
          </w:p>
        </w:tc>
        <w:tc>
          <w:tcPr>
            <w:tcW w:w="1932" w:type="pct"/>
            <w:vAlign w:val="center"/>
          </w:tcPr>
          <w:p w14:paraId="0C6CC30A" w14:textId="066CDC6C" w:rsidR="00EA0F9A" w:rsidRPr="006164D2" w:rsidRDefault="00EA0F9A" w:rsidP="00EA0F9A">
            <w:pPr>
              <w:jc w:val="center"/>
            </w:pPr>
            <w:r>
              <w:t>ID of organisation each user belongs to.</w:t>
            </w:r>
          </w:p>
        </w:tc>
        <w:tc>
          <w:tcPr>
            <w:tcW w:w="395" w:type="pct"/>
            <w:vAlign w:val="center"/>
          </w:tcPr>
          <w:p w14:paraId="438300AB" w14:textId="4EDFCDB7" w:rsidR="00EA0F9A" w:rsidRPr="000775D8" w:rsidRDefault="00EA0F9A" w:rsidP="00EA0F9A">
            <w:pPr>
              <w:jc w:val="center"/>
            </w:pPr>
            <w:r w:rsidRPr="000775D8">
              <w:t>required</w:t>
            </w:r>
          </w:p>
        </w:tc>
        <w:tc>
          <w:tcPr>
            <w:tcW w:w="415" w:type="pct"/>
            <w:vAlign w:val="center"/>
          </w:tcPr>
          <w:p w14:paraId="13BD7624" w14:textId="102F2772" w:rsidR="00EA0F9A" w:rsidRDefault="00EA0F9A" w:rsidP="00EA0F9A">
            <w:pPr>
              <w:jc w:val="center"/>
            </w:pPr>
            <w:r>
              <w:t>numeric</w:t>
            </w:r>
          </w:p>
        </w:tc>
        <w:tc>
          <w:tcPr>
            <w:tcW w:w="1209" w:type="pct"/>
            <w:vAlign w:val="center"/>
          </w:tcPr>
          <w:p w14:paraId="666A0AA2" w14:textId="2048EC43" w:rsidR="00EA0F9A" w:rsidRDefault="00EA0F9A" w:rsidP="00EA0F9A">
            <w:pPr>
              <w:jc w:val="center"/>
            </w:pPr>
            <w:r>
              <w:t>Foreign key to organisation table.</w:t>
            </w:r>
          </w:p>
        </w:tc>
        <w:tc>
          <w:tcPr>
            <w:tcW w:w="414" w:type="pct"/>
            <w:vAlign w:val="center"/>
          </w:tcPr>
          <w:p w14:paraId="6CB332C6" w14:textId="77777777" w:rsidR="00EA0F9A" w:rsidRDefault="00EA0F9A" w:rsidP="00EA0F9A">
            <w:pPr>
              <w:jc w:val="center"/>
            </w:pPr>
          </w:p>
        </w:tc>
      </w:tr>
      <w:tr w:rsidR="00EA0F9A" w14:paraId="7B66AA7C" w14:textId="31AFBE28" w:rsidTr="00EA0F9A">
        <w:tc>
          <w:tcPr>
            <w:tcW w:w="634" w:type="pct"/>
            <w:vAlign w:val="center"/>
          </w:tcPr>
          <w:p w14:paraId="25B6D311" w14:textId="2603E550" w:rsidR="00EA0F9A" w:rsidRDefault="00EA0F9A" w:rsidP="00EA0F9A">
            <w:pPr>
              <w:jc w:val="center"/>
            </w:pPr>
            <w:r>
              <w:t>name</w:t>
            </w:r>
          </w:p>
        </w:tc>
        <w:tc>
          <w:tcPr>
            <w:tcW w:w="1932" w:type="pct"/>
            <w:vAlign w:val="center"/>
          </w:tcPr>
          <w:p w14:paraId="71CBF2B6" w14:textId="35D42934" w:rsidR="00EA0F9A" w:rsidRDefault="00EA0F9A" w:rsidP="00EA0F9A">
            <w:pPr>
              <w:jc w:val="center"/>
            </w:pPr>
            <w:r>
              <w:t>Name of user</w:t>
            </w:r>
          </w:p>
        </w:tc>
        <w:tc>
          <w:tcPr>
            <w:tcW w:w="395" w:type="pct"/>
            <w:vAlign w:val="center"/>
          </w:tcPr>
          <w:p w14:paraId="382B3185" w14:textId="7F975411" w:rsidR="00EA0F9A" w:rsidRDefault="00EA0F9A" w:rsidP="00EA0F9A">
            <w:pPr>
              <w:jc w:val="center"/>
            </w:pPr>
            <w:r>
              <w:t>required</w:t>
            </w:r>
          </w:p>
        </w:tc>
        <w:tc>
          <w:tcPr>
            <w:tcW w:w="415" w:type="pct"/>
            <w:vAlign w:val="center"/>
          </w:tcPr>
          <w:p w14:paraId="6C178977" w14:textId="50C8B1B6" w:rsidR="00EA0F9A" w:rsidRDefault="00EA0F9A" w:rsidP="00EA0F9A">
            <w:pPr>
              <w:jc w:val="center"/>
            </w:pPr>
            <w:r>
              <w:t>text</w:t>
            </w:r>
          </w:p>
        </w:tc>
        <w:tc>
          <w:tcPr>
            <w:tcW w:w="1209" w:type="pct"/>
            <w:vMerge w:val="restart"/>
            <w:vAlign w:val="center"/>
          </w:tcPr>
          <w:p w14:paraId="5E018560" w14:textId="4D81B393" w:rsidR="00EA0F9A" w:rsidRDefault="00EA0F9A" w:rsidP="00EA0F9A">
            <w:pPr>
              <w:jc w:val="center"/>
            </w:pPr>
            <w:r>
              <w:t>Should be unique.</w:t>
            </w:r>
          </w:p>
        </w:tc>
        <w:tc>
          <w:tcPr>
            <w:tcW w:w="414" w:type="pct"/>
            <w:vAlign w:val="center"/>
          </w:tcPr>
          <w:p w14:paraId="3E1ED17C" w14:textId="77777777" w:rsidR="00EA0F9A" w:rsidRDefault="00EA0F9A" w:rsidP="00EA0F9A">
            <w:pPr>
              <w:jc w:val="center"/>
            </w:pPr>
          </w:p>
        </w:tc>
      </w:tr>
      <w:tr w:rsidR="00EA0F9A" w14:paraId="2C70792B" w14:textId="3F574A6E" w:rsidTr="00EA0F9A">
        <w:tc>
          <w:tcPr>
            <w:tcW w:w="634" w:type="pct"/>
            <w:vAlign w:val="center"/>
          </w:tcPr>
          <w:p w14:paraId="2CA7457E" w14:textId="08BE6CCF" w:rsidR="00EA0F9A" w:rsidRDefault="00EA0F9A" w:rsidP="00EA0F9A">
            <w:pPr>
              <w:jc w:val="center"/>
            </w:pPr>
            <w:r>
              <w:t>email_address</w:t>
            </w:r>
          </w:p>
        </w:tc>
        <w:tc>
          <w:tcPr>
            <w:tcW w:w="1932" w:type="pct"/>
            <w:vAlign w:val="center"/>
          </w:tcPr>
          <w:p w14:paraId="2821C2B9" w14:textId="168E90F8" w:rsidR="00EA0F9A" w:rsidRDefault="00EA0F9A" w:rsidP="00EA0F9A">
            <w:pPr>
              <w:jc w:val="center"/>
            </w:pPr>
            <w:r>
              <w:t>Email address of user</w:t>
            </w:r>
          </w:p>
        </w:tc>
        <w:tc>
          <w:tcPr>
            <w:tcW w:w="395" w:type="pct"/>
            <w:vAlign w:val="center"/>
          </w:tcPr>
          <w:p w14:paraId="323805C7" w14:textId="77777777" w:rsidR="00EA0F9A" w:rsidRPr="000775D8" w:rsidRDefault="00EA0F9A" w:rsidP="00EA0F9A">
            <w:pPr>
              <w:jc w:val="center"/>
            </w:pPr>
            <w:r>
              <w:t>required</w:t>
            </w:r>
          </w:p>
        </w:tc>
        <w:tc>
          <w:tcPr>
            <w:tcW w:w="415" w:type="pct"/>
            <w:vAlign w:val="center"/>
          </w:tcPr>
          <w:p w14:paraId="2A428394" w14:textId="77777777" w:rsidR="00EA0F9A" w:rsidRDefault="00EA0F9A" w:rsidP="00EA0F9A">
            <w:pPr>
              <w:jc w:val="center"/>
            </w:pPr>
            <w:r>
              <w:t>text</w:t>
            </w:r>
          </w:p>
        </w:tc>
        <w:tc>
          <w:tcPr>
            <w:tcW w:w="1209" w:type="pct"/>
            <w:vMerge/>
            <w:vAlign w:val="center"/>
          </w:tcPr>
          <w:p w14:paraId="54BE87E7" w14:textId="77777777" w:rsidR="00EA0F9A" w:rsidRDefault="00EA0F9A" w:rsidP="00EA0F9A">
            <w:pPr>
              <w:jc w:val="center"/>
            </w:pPr>
          </w:p>
        </w:tc>
        <w:tc>
          <w:tcPr>
            <w:tcW w:w="414" w:type="pct"/>
            <w:vAlign w:val="center"/>
          </w:tcPr>
          <w:p w14:paraId="12CF2346" w14:textId="77777777" w:rsidR="00EA0F9A" w:rsidRDefault="00EA0F9A" w:rsidP="00EA0F9A">
            <w:pPr>
              <w:jc w:val="center"/>
            </w:pPr>
          </w:p>
        </w:tc>
      </w:tr>
      <w:tr w:rsidR="00EA0F9A" w14:paraId="6EEB90CA" w14:textId="2F88E895" w:rsidTr="00EA0F9A">
        <w:tc>
          <w:tcPr>
            <w:tcW w:w="634" w:type="pct"/>
            <w:vAlign w:val="center"/>
          </w:tcPr>
          <w:p w14:paraId="71E52EB3" w14:textId="1494BC7A" w:rsidR="00EA0F9A" w:rsidRDefault="00EA0F9A" w:rsidP="00EA0F9A">
            <w:pPr>
              <w:jc w:val="center"/>
            </w:pPr>
            <w:r>
              <w:t>phone_number</w:t>
            </w:r>
          </w:p>
        </w:tc>
        <w:tc>
          <w:tcPr>
            <w:tcW w:w="1932" w:type="pct"/>
            <w:vAlign w:val="center"/>
          </w:tcPr>
          <w:p w14:paraId="003D7F32" w14:textId="499AA838" w:rsidR="00EA0F9A" w:rsidRDefault="00EA0F9A" w:rsidP="00EA0F9A">
            <w:pPr>
              <w:jc w:val="center"/>
            </w:pPr>
            <w:r>
              <w:t>Phone number of user, including country and area code.</w:t>
            </w:r>
          </w:p>
        </w:tc>
        <w:tc>
          <w:tcPr>
            <w:tcW w:w="395" w:type="pct"/>
            <w:vAlign w:val="center"/>
          </w:tcPr>
          <w:p w14:paraId="52453F82" w14:textId="139DD236" w:rsidR="00EA0F9A" w:rsidRPr="000775D8" w:rsidRDefault="00EA0F9A" w:rsidP="00EA0F9A">
            <w:pPr>
              <w:jc w:val="center"/>
            </w:pPr>
            <w:r>
              <w:t>optional</w:t>
            </w:r>
          </w:p>
        </w:tc>
        <w:tc>
          <w:tcPr>
            <w:tcW w:w="415" w:type="pct"/>
            <w:vAlign w:val="center"/>
          </w:tcPr>
          <w:p w14:paraId="45A24DB9" w14:textId="77777777" w:rsidR="00EA0F9A" w:rsidRDefault="00EA0F9A" w:rsidP="00EA0F9A">
            <w:pPr>
              <w:jc w:val="center"/>
            </w:pPr>
            <w:r>
              <w:t>text</w:t>
            </w:r>
          </w:p>
        </w:tc>
        <w:tc>
          <w:tcPr>
            <w:tcW w:w="1209" w:type="pct"/>
            <w:vAlign w:val="center"/>
          </w:tcPr>
          <w:p w14:paraId="7E8C7EDB" w14:textId="77777777" w:rsidR="00EA0F9A" w:rsidRDefault="00EA0F9A" w:rsidP="00EA0F9A">
            <w:pPr>
              <w:jc w:val="center"/>
            </w:pPr>
          </w:p>
        </w:tc>
        <w:tc>
          <w:tcPr>
            <w:tcW w:w="414" w:type="pct"/>
            <w:vAlign w:val="center"/>
          </w:tcPr>
          <w:p w14:paraId="324F5FCA" w14:textId="77777777" w:rsidR="00EA0F9A" w:rsidRDefault="00EA0F9A" w:rsidP="00EA0F9A">
            <w:pPr>
              <w:jc w:val="center"/>
            </w:pPr>
          </w:p>
        </w:tc>
      </w:tr>
    </w:tbl>
    <w:p w14:paraId="3D71952B" w14:textId="77777777" w:rsidR="000E3D2C" w:rsidRDefault="000E3D2C" w:rsidP="000B68D6">
      <w:bookmarkStart w:id="33" w:name="_Organisation_1"/>
      <w:bookmarkStart w:id="34" w:name="Organisation"/>
      <w:bookmarkEnd w:id="33"/>
      <w:r>
        <w:br w:type="page"/>
      </w:r>
    </w:p>
    <w:p w14:paraId="07EFAF0D" w14:textId="2EE7895C" w:rsidR="0060004A" w:rsidRDefault="0060004A" w:rsidP="002001B5">
      <w:pPr>
        <w:pStyle w:val="Heading3"/>
      </w:pPr>
      <w:bookmarkStart w:id="35" w:name="Project_role"/>
      <w:bookmarkStart w:id="36" w:name="_Toc311191995"/>
      <w:r>
        <w:lastRenderedPageBreak/>
        <w:t>Project role</w:t>
      </w:r>
      <w:bookmarkEnd w:id="35"/>
      <w:bookmarkEnd w:id="36"/>
    </w:p>
    <w:tbl>
      <w:tblPr>
        <w:tblStyle w:val="TableGrid"/>
        <w:tblW w:w="5000" w:type="pct"/>
        <w:tblLook w:val="04A0" w:firstRow="1" w:lastRow="0" w:firstColumn="1" w:lastColumn="0" w:noHBand="0" w:noVBand="1"/>
      </w:tblPr>
      <w:tblGrid>
        <w:gridCol w:w="1289"/>
        <w:gridCol w:w="6931"/>
        <w:gridCol w:w="1120"/>
        <w:gridCol w:w="1150"/>
        <w:gridCol w:w="2512"/>
        <w:gridCol w:w="1174"/>
      </w:tblGrid>
      <w:tr w:rsidR="00EA0F9A" w:rsidRPr="002F2906" w14:paraId="5CB61EF5" w14:textId="4A01072F" w:rsidTr="00EA0F9A">
        <w:tc>
          <w:tcPr>
            <w:tcW w:w="5000" w:type="pct"/>
            <w:gridSpan w:val="6"/>
            <w:vAlign w:val="center"/>
          </w:tcPr>
          <w:p w14:paraId="247D6F8A" w14:textId="1D5DF190" w:rsidR="00EA0F9A" w:rsidRPr="002F2906" w:rsidRDefault="00EA0F9A" w:rsidP="00EA0F9A">
            <w:pPr>
              <w:jc w:val="center"/>
              <w:rPr>
                <w:b/>
                <w:lang w:val="en-US"/>
              </w:rPr>
            </w:pPr>
            <w:r w:rsidRPr="002F2906">
              <w:rPr>
                <w:b/>
                <w:lang w:val="en-US"/>
              </w:rPr>
              <w:t xml:space="preserve">Provides </w:t>
            </w:r>
            <w:r>
              <w:rPr>
                <w:b/>
                <w:lang w:val="en-US"/>
              </w:rPr>
              <w:t>mapping between the project and users table</w:t>
            </w:r>
            <w:r w:rsidRPr="002F2906">
              <w:rPr>
                <w:b/>
                <w:lang w:val="en-US"/>
              </w:rPr>
              <w:t>.</w:t>
            </w:r>
          </w:p>
        </w:tc>
      </w:tr>
      <w:tr w:rsidR="00EA0F9A" w14:paraId="7C8A91CE" w14:textId="7B2CD653" w:rsidTr="00EA0F9A">
        <w:tc>
          <w:tcPr>
            <w:tcW w:w="5000" w:type="pct"/>
            <w:gridSpan w:val="6"/>
            <w:vAlign w:val="center"/>
          </w:tcPr>
          <w:p w14:paraId="02271C27" w14:textId="77777777" w:rsidR="00EA0F9A" w:rsidRDefault="00EA0F9A" w:rsidP="00EA0F9A">
            <w:pPr>
              <w:jc w:val="center"/>
            </w:pPr>
          </w:p>
        </w:tc>
      </w:tr>
      <w:tr w:rsidR="00EA0F9A" w:rsidRPr="002F2906" w14:paraId="436836C8" w14:textId="316FAA28" w:rsidTr="00EA0F9A">
        <w:tc>
          <w:tcPr>
            <w:tcW w:w="455" w:type="pct"/>
            <w:vAlign w:val="center"/>
          </w:tcPr>
          <w:p w14:paraId="6B089015" w14:textId="77777777" w:rsidR="00EA0F9A" w:rsidRPr="002F2906" w:rsidRDefault="00EA0F9A" w:rsidP="00EA0F9A">
            <w:pPr>
              <w:jc w:val="center"/>
              <w:rPr>
                <w:i/>
              </w:rPr>
            </w:pPr>
            <w:r w:rsidRPr="002F2906">
              <w:rPr>
                <w:i/>
              </w:rPr>
              <w:t>Field name</w:t>
            </w:r>
          </w:p>
        </w:tc>
        <w:tc>
          <w:tcPr>
            <w:tcW w:w="2445" w:type="pct"/>
            <w:vAlign w:val="center"/>
          </w:tcPr>
          <w:p w14:paraId="428C6665" w14:textId="77777777" w:rsidR="00EA0F9A" w:rsidRPr="002F2906" w:rsidRDefault="00EA0F9A" w:rsidP="00EA0F9A">
            <w:pPr>
              <w:jc w:val="center"/>
              <w:rPr>
                <w:i/>
              </w:rPr>
            </w:pPr>
            <w:r w:rsidRPr="002F2906">
              <w:rPr>
                <w:i/>
              </w:rPr>
              <w:t>Description</w:t>
            </w:r>
          </w:p>
        </w:tc>
        <w:tc>
          <w:tcPr>
            <w:tcW w:w="395" w:type="pct"/>
            <w:vAlign w:val="center"/>
          </w:tcPr>
          <w:p w14:paraId="1F4118C5" w14:textId="77777777" w:rsidR="00EA0F9A" w:rsidRPr="002F2906" w:rsidRDefault="00EA0F9A" w:rsidP="00EA0F9A">
            <w:pPr>
              <w:jc w:val="center"/>
              <w:rPr>
                <w:i/>
              </w:rPr>
            </w:pPr>
            <w:r w:rsidRPr="002F2906">
              <w:rPr>
                <w:i/>
              </w:rPr>
              <w:t>Required</w:t>
            </w:r>
          </w:p>
        </w:tc>
        <w:tc>
          <w:tcPr>
            <w:tcW w:w="406" w:type="pct"/>
            <w:vAlign w:val="center"/>
          </w:tcPr>
          <w:p w14:paraId="1F5FFC82" w14:textId="77777777" w:rsidR="00EA0F9A" w:rsidRPr="002F2906" w:rsidRDefault="00EA0F9A" w:rsidP="00EA0F9A">
            <w:pPr>
              <w:jc w:val="center"/>
              <w:rPr>
                <w:i/>
              </w:rPr>
            </w:pPr>
            <w:r w:rsidRPr="002F2906">
              <w:rPr>
                <w:i/>
              </w:rPr>
              <w:t>Data type</w:t>
            </w:r>
          </w:p>
        </w:tc>
        <w:tc>
          <w:tcPr>
            <w:tcW w:w="886" w:type="pct"/>
            <w:vAlign w:val="center"/>
          </w:tcPr>
          <w:p w14:paraId="4066D0E2" w14:textId="77777777" w:rsidR="00EA0F9A" w:rsidRPr="002F2906" w:rsidRDefault="00EA0F9A" w:rsidP="00EA0F9A">
            <w:pPr>
              <w:jc w:val="center"/>
              <w:rPr>
                <w:i/>
              </w:rPr>
            </w:pPr>
            <w:r w:rsidRPr="002F2906">
              <w:rPr>
                <w:i/>
              </w:rPr>
              <w:t>Constraints</w:t>
            </w:r>
          </w:p>
        </w:tc>
        <w:tc>
          <w:tcPr>
            <w:tcW w:w="414" w:type="pct"/>
            <w:vAlign w:val="center"/>
          </w:tcPr>
          <w:p w14:paraId="23DF9DE5" w14:textId="5C48E46A" w:rsidR="00EA0F9A" w:rsidRPr="002F2906" w:rsidRDefault="00EA0F9A" w:rsidP="00EA0F9A">
            <w:pPr>
              <w:jc w:val="center"/>
              <w:rPr>
                <w:i/>
              </w:rPr>
            </w:pPr>
            <w:r>
              <w:rPr>
                <w:i/>
              </w:rPr>
              <w:t>Authority</w:t>
            </w:r>
          </w:p>
        </w:tc>
      </w:tr>
      <w:tr w:rsidR="00EA0F9A" w14:paraId="3C61654D" w14:textId="54B9311B" w:rsidTr="00EA0F9A">
        <w:tc>
          <w:tcPr>
            <w:tcW w:w="455" w:type="pct"/>
            <w:vAlign w:val="center"/>
          </w:tcPr>
          <w:p w14:paraId="100A77D7" w14:textId="77777777" w:rsidR="00EA0F9A" w:rsidRDefault="00EA0F9A" w:rsidP="00EA0F9A">
            <w:pPr>
              <w:jc w:val="center"/>
            </w:pPr>
            <w:r>
              <w:t>id</w:t>
            </w:r>
          </w:p>
        </w:tc>
        <w:tc>
          <w:tcPr>
            <w:tcW w:w="2445" w:type="pct"/>
            <w:vAlign w:val="center"/>
          </w:tcPr>
          <w:p w14:paraId="7CA43D22" w14:textId="37E34235" w:rsidR="00EA0F9A" w:rsidRDefault="00EA0F9A" w:rsidP="00EA0F9A">
            <w:pPr>
              <w:jc w:val="center"/>
            </w:pPr>
            <w:r>
              <w:t>Project role ID.</w:t>
            </w:r>
          </w:p>
        </w:tc>
        <w:tc>
          <w:tcPr>
            <w:tcW w:w="395" w:type="pct"/>
            <w:vAlign w:val="center"/>
          </w:tcPr>
          <w:p w14:paraId="43CA2CE0" w14:textId="77777777" w:rsidR="00EA0F9A" w:rsidRDefault="00EA0F9A" w:rsidP="00EA0F9A">
            <w:pPr>
              <w:jc w:val="center"/>
            </w:pPr>
            <w:r>
              <w:t>required</w:t>
            </w:r>
          </w:p>
        </w:tc>
        <w:tc>
          <w:tcPr>
            <w:tcW w:w="406" w:type="pct"/>
            <w:vAlign w:val="center"/>
          </w:tcPr>
          <w:p w14:paraId="3E285A07" w14:textId="77777777" w:rsidR="00EA0F9A" w:rsidRDefault="00EA0F9A" w:rsidP="00EA0F9A">
            <w:pPr>
              <w:jc w:val="center"/>
            </w:pPr>
            <w:r>
              <w:t>numeric</w:t>
            </w:r>
          </w:p>
        </w:tc>
        <w:tc>
          <w:tcPr>
            <w:tcW w:w="886" w:type="pct"/>
            <w:vAlign w:val="center"/>
          </w:tcPr>
          <w:p w14:paraId="2D12916A" w14:textId="77777777" w:rsidR="00EA0F9A" w:rsidRDefault="00EA0F9A" w:rsidP="00EA0F9A">
            <w:pPr>
              <w:jc w:val="center"/>
            </w:pPr>
            <w:r>
              <w:t>Primary key</w:t>
            </w:r>
          </w:p>
        </w:tc>
        <w:tc>
          <w:tcPr>
            <w:tcW w:w="414" w:type="pct"/>
            <w:vAlign w:val="center"/>
          </w:tcPr>
          <w:p w14:paraId="5F9DCD9F" w14:textId="77777777" w:rsidR="00EA0F9A" w:rsidRDefault="00EA0F9A" w:rsidP="00EA0F9A">
            <w:pPr>
              <w:jc w:val="center"/>
            </w:pPr>
          </w:p>
        </w:tc>
      </w:tr>
      <w:tr w:rsidR="00EA0F9A" w14:paraId="6B1D298A" w14:textId="43E62D6B" w:rsidTr="00EA0F9A">
        <w:tc>
          <w:tcPr>
            <w:tcW w:w="455" w:type="pct"/>
            <w:vAlign w:val="center"/>
          </w:tcPr>
          <w:p w14:paraId="7F7813FC" w14:textId="2521D1F4" w:rsidR="00EA0F9A" w:rsidRDefault="00EA0F9A" w:rsidP="00EA0F9A">
            <w:pPr>
              <w:jc w:val="center"/>
            </w:pPr>
            <w:r>
              <w:t>user_id</w:t>
            </w:r>
          </w:p>
        </w:tc>
        <w:tc>
          <w:tcPr>
            <w:tcW w:w="2445" w:type="pct"/>
            <w:vAlign w:val="center"/>
          </w:tcPr>
          <w:p w14:paraId="3CA3A2A8" w14:textId="62A5B225" w:rsidR="00EA0F9A" w:rsidRPr="006164D2" w:rsidRDefault="00EA0F9A" w:rsidP="00EA0F9A">
            <w:pPr>
              <w:jc w:val="center"/>
            </w:pPr>
            <w:r>
              <w:t>User ID.</w:t>
            </w:r>
          </w:p>
        </w:tc>
        <w:tc>
          <w:tcPr>
            <w:tcW w:w="395" w:type="pct"/>
            <w:vAlign w:val="center"/>
          </w:tcPr>
          <w:p w14:paraId="6CA3E776" w14:textId="77777777" w:rsidR="00EA0F9A" w:rsidRPr="000775D8" w:rsidRDefault="00EA0F9A" w:rsidP="00EA0F9A">
            <w:pPr>
              <w:jc w:val="center"/>
            </w:pPr>
            <w:r w:rsidRPr="000775D8">
              <w:t>required</w:t>
            </w:r>
          </w:p>
        </w:tc>
        <w:tc>
          <w:tcPr>
            <w:tcW w:w="406" w:type="pct"/>
            <w:vAlign w:val="center"/>
          </w:tcPr>
          <w:p w14:paraId="66F3914D" w14:textId="77777777" w:rsidR="00EA0F9A" w:rsidRDefault="00EA0F9A" w:rsidP="00EA0F9A">
            <w:pPr>
              <w:jc w:val="center"/>
            </w:pPr>
            <w:r>
              <w:t>numeric</w:t>
            </w:r>
          </w:p>
        </w:tc>
        <w:tc>
          <w:tcPr>
            <w:tcW w:w="886" w:type="pct"/>
            <w:vAlign w:val="center"/>
          </w:tcPr>
          <w:p w14:paraId="291A257E" w14:textId="6F421761" w:rsidR="00EA0F9A" w:rsidRDefault="00EA0F9A" w:rsidP="00EA0F9A">
            <w:pPr>
              <w:jc w:val="center"/>
            </w:pPr>
            <w:r>
              <w:t>Foreign key to users table.</w:t>
            </w:r>
          </w:p>
        </w:tc>
        <w:tc>
          <w:tcPr>
            <w:tcW w:w="414" w:type="pct"/>
            <w:vAlign w:val="center"/>
          </w:tcPr>
          <w:p w14:paraId="706947D9" w14:textId="77777777" w:rsidR="00EA0F9A" w:rsidRDefault="00EA0F9A" w:rsidP="00EA0F9A">
            <w:pPr>
              <w:jc w:val="center"/>
            </w:pPr>
          </w:p>
        </w:tc>
      </w:tr>
      <w:tr w:rsidR="00EA0F9A" w14:paraId="6FCB049C" w14:textId="11F631D7" w:rsidTr="00EA0F9A">
        <w:tc>
          <w:tcPr>
            <w:tcW w:w="455" w:type="pct"/>
            <w:vAlign w:val="center"/>
          </w:tcPr>
          <w:p w14:paraId="58CF7A02" w14:textId="116FF11B" w:rsidR="00EA0F9A" w:rsidRDefault="00EA0F9A" w:rsidP="00EA0F9A">
            <w:pPr>
              <w:jc w:val="center"/>
            </w:pPr>
            <w:r>
              <w:t>project_id</w:t>
            </w:r>
          </w:p>
        </w:tc>
        <w:tc>
          <w:tcPr>
            <w:tcW w:w="2445" w:type="pct"/>
            <w:vAlign w:val="center"/>
          </w:tcPr>
          <w:p w14:paraId="2A8887B4" w14:textId="57FB6C2B" w:rsidR="00EA0F9A" w:rsidRDefault="00EA0F9A" w:rsidP="00EA0F9A">
            <w:pPr>
              <w:jc w:val="center"/>
            </w:pPr>
            <w:r>
              <w:t>Project ID.</w:t>
            </w:r>
          </w:p>
        </w:tc>
        <w:tc>
          <w:tcPr>
            <w:tcW w:w="395" w:type="pct"/>
            <w:vAlign w:val="center"/>
          </w:tcPr>
          <w:p w14:paraId="52CACA39" w14:textId="77777777" w:rsidR="00EA0F9A" w:rsidRDefault="00EA0F9A" w:rsidP="00EA0F9A">
            <w:pPr>
              <w:jc w:val="center"/>
            </w:pPr>
            <w:r>
              <w:t>required</w:t>
            </w:r>
          </w:p>
        </w:tc>
        <w:tc>
          <w:tcPr>
            <w:tcW w:w="406" w:type="pct"/>
            <w:vAlign w:val="center"/>
          </w:tcPr>
          <w:p w14:paraId="48BCD1A3" w14:textId="10ABE5F4" w:rsidR="00EA0F9A" w:rsidRDefault="00EA0F9A" w:rsidP="00EA0F9A">
            <w:pPr>
              <w:jc w:val="center"/>
            </w:pPr>
            <w:r>
              <w:t>numeric</w:t>
            </w:r>
          </w:p>
        </w:tc>
        <w:tc>
          <w:tcPr>
            <w:tcW w:w="886" w:type="pct"/>
            <w:vAlign w:val="center"/>
          </w:tcPr>
          <w:p w14:paraId="0EC32765" w14:textId="6A00451A" w:rsidR="00EA0F9A" w:rsidRDefault="00EA0F9A" w:rsidP="00EA0F9A">
            <w:pPr>
              <w:jc w:val="center"/>
            </w:pPr>
            <w:r>
              <w:t>Foreign key to project table.</w:t>
            </w:r>
          </w:p>
        </w:tc>
        <w:tc>
          <w:tcPr>
            <w:tcW w:w="414" w:type="pct"/>
            <w:vAlign w:val="center"/>
          </w:tcPr>
          <w:p w14:paraId="2CE2CF10" w14:textId="77777777" w:rsidR="00EA0F9A" w:rsidRDefault="00EA0F9A" w:rsidP="00EA0F9A">
            <w:pPr>
              <w:jc w:val="center"/>
            </w:pPr>
          </w:p>
        </w:tc>
      </w:tr>
      <w:tr w:rsidR="00EA0F9A" w14:paraId="081D14DA" w14:textId="142E5702" w:rsidTr="00EA0F9A">
        <w:tc>
          <w:tcPr>
            <w:tcW w:w="455" w:type="pct"/>
            <w:vAlign w:val="center"/>
          </w:tcPr>
          <w:p w14:paraId="5A7CDA58" w14:textId="5FCF739F" w:rsidR="00EA0F9A" w:rsidRDefault="00EA0F9A" w:rsidP="00EA0F9A">
            <w:pPr>
              <w:jc w:val="center"/>
            </w:pPr>
            <w:r>
              <w:t>role_type</w:t>
            </w:r>
          </w:p>
        </w:tc>
        <w:tc>
          <w:tcPr>
            <w:tcW w:w="2445" w:type="pct"/>
            <w:vAlign w:val="center"/>
          </w:tcPr>
          <w:p w14:paraId="02D13D9C" w14:textId="06577286" w:rsidR="00EA0F9A" w:rsidRPr="00FA113B" w:rsidRDefault="00EA0F9A" w:rsidP="00EA0F9A">
            <w:pPr>
              <w:jc w:val="center"/>
            </w:pPr>
            <w:r>
              <w:t>Role of user in project (</w:t>
            </w:r>
            <w:r>
              <w:rPr>
                <w:i/>
              </w:rPr>
              <w:t>e.g.</w:t>
            </w:r>
            <w:r>
              <w:t xml:space="preserve"> Principal Investigator, Co-Investigator, Administrator, Student).</w:t>
            </w:r>
          </w:p>
        </w:tc>
        <w:tc>
          <w:tcPr>
            <w:tcW w:w="395" w:type="pct"/>
            <w:vAlign w:val="center"/>
          </w:tcPr>
          <w:p w14:paraId="303542C5" w14:textId="77777777" w:rsidR="00EA0F9A" w:rsidRPr="000775D8" w:rsidRDefault="00EA0F9A" w:rsidP="00EA0F9A">
            <w:pPr>
              <w:jc w:val="center"/>
            </w:pPr>
            <w:r>
              <w:t>required</w:t>
            </w:r>
          </w:p>
        </w:tc>
        <w:tc>
          <w:tcPr>
            <w:tcW w:w="406" w:type="pct"/>
            <w:vAlign w:val="center"/>
          </w:tcPr>
          <w:p w14:paraId="064F42C9" w14:textId="77777777" w:rsidR="00EA0F9A" w:rsidRDefault="00EA0F9A" w:rsidP="00EA0F9A">
            <w:pPr>
              <w:jc w:val="center"/>
            </w:pPr>
            <w:r>
              <w:t>text</w:t>
            </w:r>
          </w:p>
        </w:tc>
        <w:tc>
          <w:tcPr>
            <w:tcW w:w="886" w:type="pct"/>
            <w:vAlign w:val="center"/>
          </w:tcPr>
          <w:p w14:paraId="29C1BA84" w14:textId="056233C2" w:rsidR="00EA0F9A" w:rsidRDefault="00EA0F9A" w:rsidP="00EA0F9A">
            <w:pPr>
              <w:jc w:val="center"/>
            </w:pPr>
            <w:r>
              <w:t>Need controlled vocabulary</w:t>
            </w:r>
          </w:p>
        </w:tc>
        <w:tc>
          <w:tcPr>
            <w:tcW w:w="414" w:type="pct"/>
            <w:vAlign w:val="center"/>
          </w:tcPr>
          <w:p w14:paraId="50CC920F" w14:textId="77777777" w:rsidR="00EA0F9A" w:rsidRDefault="00EA0F9A" w:rsidP="00EA0F9A">
            <w:pPr>
              <w:jc w:val="center"/>
            </w:pPr>
          </w:p>
        </w:tc>
      </w:tr>
    </w:tbl>
    <w:p w14:paraId="5AD36905" w14:textId="77777777" w:rsidR="0060004A" w:rsidRDefault="0060004A" w:rsidP="0060004A">
      <w:r>
        <w:br w:type="page"/>
      </w:r>
    </w:p>
    <w:p w14:paraId="64451E9F" w14:textId="26484451" w:rsidR="00AE490E" w:rsidRDefault="00AE490E" w:rsidP="002001B5">
      <w:pPr>
        <w:pStyle w:val="Heading3"/>
      </w:pPr>
      <w:bookmarkStart w:id="37" w:name="_Toc311191996"/>
      <w:r>
        <w:t>Organisation</w:t>
      </w:r>
      <w:bookmarkEnd w:id="34"/>
      <w:bookmarkEnd w:id="37"/>
    </w:p>
    <w:tbl>
      <w:tblPr>
        <w:tblStyle w:val="TableGrid"/>
        <w:tblW w:w="5000" w:type="pct"/>
        <w:tblLook w:val="04A0" w:firstRow="1" w:lastRow="0" w:firstColumn="1" w:lastColumn="0" w:noHBand="0" w:noVBand="1"/>
      </w:tblPr>
      <w:tblGrid>
        <w:gridCol w:w="1854"/>
        <w:gridCol w:w="7114"/>
        <w:gridCol w:w="1177"/>
        <w:gridCol w:w="1250"/>
        <w:gridCol w:w="1548"/>
        <w:gridCol w:w="1233"/>
      </w:tblGrid>
      <w:tr w:rsidR="00EA0F9A" w:rsidRPr="002F2906" w14:paraId="74B37BD5" w14:textId="2CD33C59" w:rsidTr="00EA0F9A">
        <w:tc>
          <w:tcPr>
            <w:tcW w:w="5000" w:type="pct"/>
            <w:gridSpan w:val="6"/>
            <w:vAlign w:val="center"/>
          </w:tcPr>
          <w:p w14:paraId="3EBEF49B" w14:textId="2E4282EB" w:rsidR="00EA0F9A" w:rsidRPr="002F2906" w:rsidRDefault="00EA0F9A" w:rsidP="00EA0F9A">
            <w:pPr>
              <w:jc w:val="center"/>
              <w:rPr>
                <w:b/>
                <w:lang w:val="en-US"/>
              </w:rPr>
            </w:pPr>
            <w:r w:rsidRPr="002F2906">
              <w:rPr>
                <w:b/>
                <w:lang w:val="en-US"/>
              </w:rPr>
              <w:t xml:space="preserve">Provides </w:t>
            </w:r>
            <w:r w:rsidRPr="00AE490E">
              <w:rPr>
                <w:b/>
                <w:lang w:val="en-US"/>
              </w:rPr>
              <w:t>information about institutions users belong to</w:t>
            </w:r>
            <w:r w:rsidRPr="002F2906">
              <w:rPr>
                <w:b/>
                <w:lang w:val="en-US"/>
              </w:rPr>
              <w:t>.</w:t>
            </w:r>
          </w:p>
        </w:tc>
      </w:tr>
      <w:tr w:rsidR="00EA0F9A" w14:paraId="0998DFEA" w14:textId="3EBAA2B8" w:rsidTr="00EA0F9A">
        <w:tc>
          <w:tcPr>
            <w:tcW w:w="5000" w:type="pct"/>
            <w:gridSpan w:val="6"/>
            <w:vAlign w:val="center"/>
          </w:tcPr>
          <w:p w14:paraId="19014077" w14:textId="77777777" w:rsidR="00EA0F9A" w:rsidRDefault="00EA0F9A" w:rsidP="00EA0F9A">
            <w:pPr>
              <w:jc w:val="center"/>
            </w:pPr>
          </w:p>
        </w:tc>
      </w:tr>
      <w:tr w:rsidR="00EA0F9A" w:rsidRPr="002F2906" w14:paraId="0CB89DB4" w14:textId="6012E3FA" w:rsidTr="00EA0F9A">
        <w:tc>
          <w:tcPr>
            <w:tcW w:w="654" w:type="pct"/>
            <w:vAlign w:val="center"/>
          </w:tcPr>
          <w:p w14:paraId="48D2DC63" w14:textId="77777777" w:rsidR="00EA0F9A" w:rsidRPr="002F2906" w:rsidRDefault="00EA0F9A" w:rsidP="00EA0F9A">
            <w:pPr>
              <w:jc w:val="center"/>
              <w:rPr>
                <w:i/>
              </w:rPr>
            </w:pPr>
            <w:r w:rsidRPr="002F2906">
              <w:rPr>
                <w:i/>
              </w:rPr>
              <w:t>Field name</w:t>
            </w:r>
          </w:p>
        </w:tc>
        <w:tc>
          <w:tcPr>
            <w:tcW w:w="2509" w:type="pct"/>
            <w:vAlign w:val="center"/>
          </w:tcPr>
          <w:p w14:paraId="5C5DADA3" w14:textId="77777777" w:rsidR="00EA0F9A" w:rsidRPr="002F2906" w:rsidRDefault="00EA0F9A" w:rsidP="00EA0F9A">
            <w:pPr>
              <w:jc w:val="center"/>
              <w:rPr>
                <w:i/>
              </w:rPr>
            </w:pPr>
            <w:r w:rsidRPr="002F2906">
              <w:rPr>
                <w:i/>
              </w:rPr>
              <w:t>Description</w:t>
            </w:r>
          </w:p>
        </w:tc>
        <w:tc>
          <w:tcPr>
            <w:tcW w:w="415" w:type="pct"/>
            <w:vAlign w:val="center"/>
          </w:tcPr>
          <w:p w14:paraId="10DB20BB" w14:textId="77777777" w:rsidR="00EA0F9A" w:rsidRPr="002F2906" w:rsidRDefault="00EA0F9A" w:rsidP="00EA0F9A">
            <w:pPr>
              <w:jc w:val="center"/>
              <w:rPr>
                <w:i/>
              </w:rPr>
            </w:pPr>
            <w:r w:rsidRPr="002F2906">
              <w:rPr>
                <w:i/>
              </w:rPr>
              <w:t>Required</w:t>
            </w:r>
          </w:p>
        </w:tc>
        <w:tc>
          <w:tcPr>
            <w:tcW w:w="441" w:type="pct"/>
            <w:vAlign w:val="center"/>
          </w:tcPr>
          <w:p w14:paraId="41836998" w14:textId="77777777" w:rsidR="00EA0F9A" w:rsidRPr="002F2906" w:rsidRDefault="00EA0F9A" w:rsidP="00EA0F9A">
            <w:pPr>
              <w:jc w:val="center"/>
              <w:rPr>
                <w:i/>
              </w:rPr>
            </w:pPr>
            <w:r w:rsidRPr="002F2906">
              <w:rPr>
                <w:i/>
              </w:rPr>
              <w:t>Data type</w:t>
            </w:r>
          </w:p>
        </w:tc>
        <w:tc>
          <w:tcPr>
            <w:tcW w:w="546" w:type="pct"/>
            <w:vAlign w:val="center"/>
          </w:tcPr>
          <w:p w14:paraId="6976C6E1" w14:textId="77777777" w:rsidR="00EA0F9A" w:rsidRPr="002F2906" w:rsidRDefault="00EA0F9A" w:rsidP="00EA0F9A">
            <w:pPr>
              <w:jc w:val="center"/>
              <w:rPr>
                <w:i/>
              </w:rPr>
            </w:pPr>
            <w:r w:rsidRPr="002F2906">
              <w:rPr>
                <w:i/>
              </w:rPr>
              <w:t>Constraints</w:t>
            </w:r>
          </w:p>
        </w:tc>
        <w:tc>
          <w:tcPr>
            <w:tcW w:w="435" w:type="pct"/>
            <w:vAlign w:val="center"/>
          </w:tcPr>
          <w:p w14:paraId="4FC0EA5A" w14:textId="337CF924" w:rsidR="00EA0F9A" w:rsidRPr="002F2906" w:rsidRDefault="00EA0F9A" w:rsidP="00EA0F9A">
            <w:pPr>
              <w:jc w:val="center"/>
              <w:rPr>
                <w:i/>
              </w:rPr>
            </w:pPr>
            <w:r>
              <w:rPr>
                <w:i/>
              </w:rPr>
              <w:t>Authority</w:t>
            </w:r>
          </w:p>
        </w:tc>
      </w:tr>
      <w:tr w:rsidR="00EA0F9A" w14:paraId="4FFC5BA9" w14:textId="36EB5430" w:rsidTr="00EA0F9A">
        <w:tc>
          <w:tcPr>
            <w:tcW w:w="654" w:type="pct"/>
            <w:vAlign w:val="center"/>
          </w:tcPr>
          <w:p w14:paraId="2186AE73" w14:textId="77777777" w:rsidR="00EA0F9A" w:rsidRDefault="00EA0F9A" w:rsidP="00EA0F9A">
            <w:pPr>
              <w:jc w:val="center"/>
            </w:pPr>
            <w:r>
              <w:t>id</w:t>
            </w:r>
          </w:p>
        </w:tc>
        <w:tc>
          <w:tcPr>
            <w:tcW w:w="2509" w:type="pct"/>
            <w:vAlign w:val="center"/>
          </w:tcPr>
          <w:p w14:paraId="46DF4420" w14:textId="0365DA0F" w:rsidR="00EA0F9A" w:rsidRDefault="00EA0F9A" w:rsidP="00EA0F9A">
            <w:pPr>
              <w:jc w:val="center"/>
            </w:pPr>
            <w:r>
              <w:t>Organisation ID.</w:t>
            </w:r>
          </w:p>
        </w:tc>
        <w:tc>
          <w:tcPr>
            <w:tcW w:w="415" w:type="pct"/>
            <w:vAlign w:val="center"/>
          </w:tcPr>
          <w:p w14:paraId="7E454B00" w14:textId="77777777" w:rsidR="00EA0F9A" w:rsidRDefault="00EA0F9A" w:rsidP="00EA0F9A">
            <w:pPr>
              <w:jc w:val="center"/>
            </w:pPr>
            <w:r>
              <w:t>required</w:t>
            </w:r>
          </w:p>
        </w:tc>
        <w:tc>
          <w:tcPr>
            <w:tcW w:w="441" w:type="pct"/>
            <w:vAlign w:val="center"/>
          </w:tcPr>
          <w:p w14:paraId="435B34DD" w14:textId="77777777" w:rsidR="00EA0F9A" w:rsidRDefault="00EA0F9A" w:rsidP="00EA0F9A">
            <w:pPr>
              <w:jc w:val="center"/>
            </w:pPr>
            <w:r>
              <w:t>numeric</w:t>
            </w:r>
          </w:p>
        </w:tc>
        <w:tc>
          <w:tcPr>
            <w:tcW w:w="546" w:type="pct"/>
            <w:vAlign w:val="center"/>
          </w:tcPr>
          <w:p w14:paraId="1D07D17D" w14:textId="77777777" w:rsidR="00EA0F9A" w:rsidRDefault="00EA0F9A" w:rsidP="00EA0F9A">
            <w:pPr>
              <w:jc w:val="center"/>
            </w:pPr>
            <w:r>
              <w:t>Primary key</w:t>
            </w:r>
          </w:p>
        </w:tc>
        <w:tc>
          <w:tcPr>
            <w:tcW w:w="435" w:type="pct"/>
            <w:vAlign w:val="center"/>
          </w:tcPr>
          <w:p w14:paraId="7D0998F0" w14:textId="77777777" w:rsidR="00EA0F9A" w:rsidRDefault="00EA0F9A" w:rsidP="00EA0F9A">
            <w:pPr>
              <w:jc w:val="center"/>
            </w:pPr>
          </w:p>
        </w:tc>
      </w:tr>
      <w:tr w:rsidR="00EA0F9A" w14:paraId="5C58252D" w14:textId="743D37C7" w:rsidTr="00EA0F9A">
        <w:tc>
          <w:tcPr>
            <w:tcW w:w="654" w:type="pct"/>
            <w:vAlign w:val="center"/>
          </w:tcPr>
          <w:p w14:paraId="354FBD69" w14:textId="77777777" w:rsidR="00EA0F9A" w:rsidRDefault="00EA0F9A" w:rsidP="00EA0F9A">
            <w:pPr>
              <w:jc w:val="center"/>
            </w:pPr>
            <w:r>
              <w:t>name</w:t>
            </w:r>
          </w:p>
        </w:tc>
        <w:tc>
          <w:tcPr>
            <w:tcW w:w="2509" w:type="pct"/>
            <w:vAlign w:val="center"/>
          </w:tcPr>
          <w:p w14:paraId="4F222489" w14:textId="425EA1B4" w:rsidR="00EA0F9A" w:rsidRDefault="00EA0F9A" w:rsidP="00EA0F9A">
            <w:pPr>
              <w:jc w:val="center"/>
            </w:pPr>
            <w:r>
              <w:t>Name of organisation</w:t>
            </w:r>
          </w:p>
        </w:tc>
        <w:tc>
          <w:tcPr>
            <w:tcW w:w="415" w:type="pct"/>
            <w:vAlign w:val="center"/>
          </w:tcPr>
          <w:p w14:paraId="6BE068DE" w14:textId="77777777" w:rsidR="00EA0F9A" w:rsidRDefault="00EA0F9A" w:rsidP="00EA0F9A">
            <w:pPr>
              <w:jc w:val="center"/>
            </w:pPr>
            <w:r>
              <w:t>required</w:t>
            </w:r>
          </w:p>
        </w:tc>
        <w:tc>
          <w:tcPr>
            <w:tcW w:w="441" w:type="pct"/>
            <w:vAlign w:val="center"/>
          </w:tcPr>
          <w:p w14:paraId="1B240955" w14:textId="77777777" w:rsidR="00EA0F9A" w:rsidRDefault="00EA0F9A" w:rsidP="00EA0F9A">
            <w:pPr>
              <w:jc w:val="center"/>
            </w:pPr>
            <w:r>
              <w:t>text</w:t>
            </w:r>
          </w:p>
        </w:tc>
        <w:tc>
          <w:tcPr>
            <w:tcW w:w="546" w:type="pct"/>
            <w:vAlign w:val="center"/>
          </w:tcPr>
          <w:p w14:paraId="5086BEF2" w14:textId="6453131F" w:rsidR="00EA0F9A" w:rsidRDefault="00EA0F9A" w:rsidP="00EA0F9A">
            <w:pPr>
              <w:jc w:val="center"/>
            </w:pPr>
          </w:p>
        </w:tc>
        <w:tc>
          <w:tcPr>
            <w:tcW w:w="435" w:type="pct"/>
            <w:vAlign w:val="center"/>
          </w:tcPr>
          <w:p w14:paraId="6B91D297" w14:textId="77777777" w:rsidR="00EA0F9A" w:rsidRDefault="00EA0F9A" w:rsidP="00EA0F9A">
            <w:pPr>
              <w:jc w:val="center"/>
            </w:pPr>
          </w:p>
        </w:tc>
      </w:tr>
      <w:tr w:rsidR="00EA0F9A" w14:paraId="4F4A9907" w14:textId="5448CA17" w:rsidTr="00EA0F9A">
        <w:tc>
          <w:tcPr>
            <w:tcW w:w="654" w:type="pct"/>
            <w:vAlign w:val="center"/>
          </w:tcPr>
          <w:p w14:paraId="3C971254" w14:textId="2A016EF2" w:rsidR="00EA0F9A" w:rsidRDefault="00EA0F9A" w:rsidP="00EA0F9A">
            <w:pPr>
              <w:jc w:val="center"/>
            </w:pPr>
            <w:r>
              <w:t>department</w:t>
            </w:r>
          </w:p>
        </w:tc>
        <w:tc>
          <w:tcPr>
            <w:tcW w:w="2509" w:type="pct"/>
            <w:vAlign w:val="center"/>
          </w:tcPr>
          <w:p w14:paraId="0AA6F856" w14:textId="7B7B886B" w:rsidR="00EA0F9A" w:rsidRDefault="00EA0F9A" w:rsidP="00EA0F9A">
            <w:pPr>
              <w:jc w:val="center"/>
            </w:pPr>
            <w:r>
              <w:t>Department name within organisation</w:t>
            </w:r>
          </w:p>
        </w:tc>
        <w:tc>
          <w:tcPr>
            <w:tcW w:w="415" w:type="pct"/>
            <w:vAlign w:val="center"/>
          </w:tcPr>
          <w:p w14:paraId="4291AA39" w14:textId="77777777" w:rsidR="00EA0F9A" w:rsidRPr="000775D8" w:rsidRDefault="00EA0F9A" w:rsidP="00EA0F9A">
            <w:pPr>
              <w:jc w:val="center"/>
            </w:pPr>
            <w:r>
              <w:t>required</w:t>
            </w:r>
          </w:p>
        </w:tc>
        <w:tc>
          <w:tcPr>
            <w:tcW w:w="441" w:type="pct"/>
            <w:vAlign w:val="center"/>
          </w:tcPr>
          <w:p w14:paraId="693C2246" w14:textId="77777777" w:rsidR="00EA0F9A" w:rsidRDefault="00EA0F9A" w:rsidP="00EA0F9A">
            <w:pPr>
              <w:jc w:val="center"/>
            </w:pPr>
            <w:r>
              <w:t>text</w:t>
            </w:r>
          </w:p>
        </w:tc>
        <w:tc>
          <w:tcPr>
            <w:tcW w:w="546" w:type="pct"/>
            <w:vAlign w:val="center"/>
          </w:tcPr>
          <w:p w14:paraId="42FBC1E7" w14:textId="77777777" w:rsidR="00EA0F9A" w:rsidRDefault="00EA0F9A" w:rsidP="00EA0F9A">
            <w:pPr>
              <w:jc w:val="center"/>
            </w:pPr>
          </w:p>
        </w:tc>
        <w:tc>
          <w:tcPr>
            <w:tcW w:w="435" w:type="pct"/>
            <w:vAlign w:val="center"/>
          </w:tcPr>
          <w:p w14:paraId="077DA91A" w14:textId="77777777" w:rsidR="00EA0F9A" w:rsidRDefault="00EA0F9A" w:rsidP="00EA0F9A">
            <w:pPr>
              <w:jc w:val="center"/>
            </w:pPr>
          </w:p>
        </w:tc>
      </w:tr>
      <w:tr w:rsidR="00EA0F9A" w14:paraId="4041024B" w14:textId="7ACD0EA0" w:rsidTr="00EA0F9A">
        <w:tc>
          <w:tcPr>
            <w:tcW w:w="654" w:type="pct"/>
            <w:vAlign w:val="center"/>
          </w:tcPr>
          <w:p w14:paraId="7BDD80C6" w14:textId="5F19AC09" w:rsidR="00EA0F9A" w:rsidRDefault="00EA0F9A" w:rsidP="00EA0F9A">
            <w:pPr>
              <w:jc w:val="center"/>
            </w:pPr>
            <w:r>
              <w:t>phone_number</w:t>
            </w:r>
          </w:p>
        </w:tc>
        <w:tc>
          <w:tcPr>
            <w:tcW w:w="2509" w:type="pct"/>
            <w:vAlign w:val="center"/>
          </w:tcPr>
          <w:p w14:paraId="7BA226F5" w14:textId="50C32267" w:rsidR="00EA0F9A" w:rsidRDefault="00EA0F9A" w:rsidP="00EA0F9A">
            <w:pPr>
              <w:jc w:val="center"/>
            </w:pPr>
            <w:r>
              <w:t>Phone number of organisation, including country and area code.</w:t>
            </w:r>
          </w:p>
        </w:tc>
        <w:tc>
          <w:tcPr>
            <w:tcW w:w="415" w:type="pct"/>
            <w:vAlign w:val="center"/>
          </w:tcPr>
          <w:p w14:paraId="16BD8F19" w14:textId="77777777" w:rsidR="00EA0F9A" w:rsidRPr="000775D8" w:rsidRDefault="00EA0F9A" w:rsidP="00EA0F9A">
            <w:pPr>
              <w:jc w:val="center"/>
            </w:pPr>
            <w:r>
              <w:t>required</w:t>
            </w:r>
          </w:p>
        </w:tc>
        <w:tc>
          <w:tcPr>
            <w:tcW w:w="441" w:type="pct"/>
            <w:vAlign w:val="center"/>
          </w:tcPr>
          <w:p w14:paraId="012782EF" w14:textId="77777777" w:rsidR="00EA0F9A" w:rsidRDefault="00EA0F9A" w:rsidP="00EA0F9A">
            <w:pPr>
              <w:jc w:val="center"/>
            </w:pPr>
            <w:r>
              <w:t>text</w:t>
            </w:r>
          </w:p>
        </w:tc>
        <w:tc>
          <w:tcPr>
            <w:tcW w:w="546" w:type="pct"/>
            <w:vAlign w:val="center"/>
          </w:tcPr>
          <w:p w14:paraId="63D6BDEC" w14:textId="77777777" w:rsidR="00EA0F9A" w:rsidRDefault="00EA0F9A" w:rsidP="00EA0F9A">
            <w:pPr>
              <w:jc w:val="center"/>
            </w:pPr>
          </w:p>
        </w:tc>
        <w:tc>
          <w:tcPr>
            <w:tcW w:w="435" w:type="pct"/>
            <w:vAlign w:val="center"/>
          </w:tcPr>
          <w:p w14:paraId="27B71B92" w14:textId="77777777" w:rsidR="00EA0F9A" w:rsidRDefault="00EA0F9A" w:rsidP="00EA0F9A">
            <w:pPr>
              <w:jc w:val="center"/>
            </w:pPr>
          </w:p>
        </w:tc>
      </w:tr>
      <w:tr w:rsidR="00EA0F9A" w14:paraId="39D8AC5E" w14:textId="36A964DD" w:rsidTr="00EA0F9A">
        <w:tc>
          <w:tcPr>
            <w:tcW w:w="654" w:type="pct"/>
            <w:vAlign w:val="center"/>
          </w:tcPr>
          <w:p w14:paraId="285E4005" w14:textId="6D46466F" w:rsidR="00EA0F9A" w:rsidRDefault="00EA0F9A" w:rsidP="00EA0F9A">
            <w:pPr>
              <w:jc w:val="center"/>
            </w:pPr>
            <w:r>
              <w:t>postal_address</w:t>
            </w:r>
          </w:p>
        </w:tc>
        <w:tc>
          <w:tcPr>
            <w:tcW w:w="2509" w:type="pct"/>
            <w:vAlign w:val="center"/>
          </w:tcPr>
          <w:p w14:paraId="42CABBC2" w14:textId="690B98FD" w:rsidR="00EA0F9A" w:rsidRDefault="00EA0F9A" w:rsidP="00EA0F9A">
            <w:pPr>
              <w:jc w:val="center"/>
            </w:pPr>
            <w:r>
              <w:t>Postal address of organisation</w:t>
            </w:r>
          </w:p>
        </w:tc>
        <w:tc>
          <w:tcPr>
            <w:tcW w:w="415" w:type="pct"/>
            <w:vAlign w:val="center"/>
          </w:tcPr>
          <w:p w14:paraId="7691E74D" w14:textId="7CF91E5D" w:rsidR="00EA0F9A" w:rsidRDefault="00EA0F9A" w:rsidP="00EA0F9A">
            <w:pPr>
              <w:jc w:val="center"/>
            </w:pPr>
            <w:r>
              <w:t>required</w:t>
            </w:r>
          </w:p>
        </w:tc>
        <w:tc>
          <w:tcPr>
            <w:tcW w:w="441" w:type="pct"/>
            <w:vAlign w:val="center"/>
          </w:tcPr>
          <w:p w14:paraId="56636F68" w14:textId="1D7EB363" w:rsidR="00EA0F9A" w:rsidRDefault="00EA0F9A" w:rsidP="00EA0F9A">
            <w:pPr>
              <w:jc w:val="center"/>
            </w:pPr>
            <w:r>
              <w:t>text</w:t>
            </w:r>
          </w:p>
        </w:tc>
        <w:tc>
          <w:tcPr>
            <w:tcW w:w="546" w:type="pct"/>
            <w:vAlign w:val="center"/>
          </w:tcPr>
          <w:p w14:paraId="3FB5BB21" w14:textId="77777777" w:rsidR="00EA0F9A" w:rsidRDefault="00EA0F9A" w:rsidP="00EA0F9A">
            <w:pPr>
              <w:jc w:val="center"/>
            </w:pPr>
          </w:p>
        </w:tc>
        <w:tc>
          <w:tcPr>
            <w:tcW w:w="435" w:type="pct"/>
            <w:vAlign w:val="center"/>
          </w:tcPr>
          <w:p w14:paraId="1B8F4E4D" w14:textId="77777777" w:rsidR="00EA0F9A" w:rsidRDefault="00EA0F9A" w:rsidP="00EA0F9A">
            <w:pPr>
              <w:jc w:val="center"/>
            </w:pPr>
          </w:p>
        </w:tc>
      </w:tr>
      <w:tr w:rsidR="009273F9" w14:paraId="611E986E" w14:textId="77777777" w:rsidTr="00EA0F9A">
        <w:tc>
          <w:tcPr>
            <w:tcW w:w="654" w:type="pct"/>
            <w:vAlign w:val="center"/>
          </w:tcPr>
          <w:p w14:paraId="5873DC79" w14:textId="77777777" w:rsidR="009273F9" w:rsidRDefault="009273F9" w:rsidP="00EA0F9A">
            <w:pPr>
              <w:jc w:val="center"/>
            </w:pPr>
          </w:p>
        </w:tc>
        <w:tc>
          <w:tcPr>
            <w:tcW w:w="2509" w:type="pct"/>
            <w:vAlign w:val="center"/>
          </w:tcPr>
          <w:p w14:paraId="6FDDEF83" w14:textId="77777777" w:rsidR="009273F9" w:rsidRDefault="009273F9" w:rsidP="00EA0F9A">
            <w:pPr>
              <w:jc w:val="center"/>
            </w:pPr>
          </w:p>
        </w:tc>
        <w:tc>
          <w:tcPr>
            <w:tcW w:w="415" w:type="pct"/>
            <w:vAlign w:val="center"/>
          </w:tcPr>
          <w:p w14:paraId="303A6176" w14:textId="77777777" w:rsidR="009273F9" w:rsidRDefault="009273F9" w:rsidP="00EA0F9A">
            <w:pPr>
              <w:jc w:val="center"/>
            </w:pPr>
          </w:p>
        </w:tc>
        <w:tc>
          <w:tcPr>
            <w:tcW w:w="441" w:type="pct"/>
            <w:vAlign w:val="center"/>
          </w:tcPr>
          <w:p w14:paraId="4AB9C2DC" w14:textId="77777777" w:rsidR="009273F9" w:rsidRDefault="009273F9" w:rsidP="00EA0F9A">
            <w:pPr>
              <w:jc w:val="center"/>
            </w:pPr>
          </w:p>
        </w:tc>
        <w:tc>
          <w:tcPr>
            <w:tcW w:w="546" w:type="pct"/>
            <w:vAlign w:val="center"/>
          </w:tcPr>
          <w:p w14:paraId="53754757" w14:textId="77777777" w:rsidR="009273F9" w:rsidRDefault="009273F9" w:rsidP="00EA0F9A">
            <w:pPr>
              <w:jc w:val="center"/>
            </w:pPr>
          </w:p>
        </w:tc>
        <w:tc>
          <w:tcPr>
            <w:tcW w:w="435" w:type="pct"/>
            <w:vAlign w:val="center"/>
          </w:tcPr>
          <w:p w14:paraId="553EB124" w14:textId="77777777" w:rsidR="009273F9" w:rsidRDefault="009273F9" w:rsidP="00EA0F9A">
            <w:pPr>
              <w:jc w:val="center"/>
            </w:pPr>
          </w:p>
        </w:tc>
      </w:tr>
    </w:tbl>
    <w:p w14:paraId="108ED245" w14:textId="391DFBFE" w:rsidR="009273F9" w:rsidRDefault="009273F9" w:rsidP="00E11D33">
      <w:r>
        <w:br w:type="page"/>
      </w:r>
    </w:p>
    <w:p w14:paraId="088EAA3F" w14:textId="0C376E2D" w:rsidR="009273F9" w:rsidRDefault="009273F9" w:rsidP="009273F9">
      <w:pPr>
        <w:pStyle w:val="Heading2"/>
        <w:rPr>
          <w:lang w:val="en-US"/>
        </w:rPr>
      </w:pPr>
      <w:r>
        <w:rPr>
          <w:lang w:val="en-US"/>
        </w:rPr>
        <w:t>4.2 Data tables</w:t>
      </w:r>
    </w:p>
    <w:p w14:paraId="6425F545" w14:textId="37B00212" w:rsidR="009273F9" w:rsidRDefault="009273F9" w:rsidP="009273F9">
      <w:pPr>
        <w:pStyle w:val="Heading3"/>
        <w:rPr>
          <w:lang w:val="en-US"/>
        </w:rPr>
      </w:pPr>
      <w:bookmarkStart w:id="38" w:name="GPS_locations"/>
      <w:r>
        <w:rPr>
          <w:lang w:val="en-US"/>
        </w:rPr>
        <w:t>GPS locations</w:t>
      </w:r>
      <w:bookmarkEnd w:id="38"/>
    </w:p>
    <w:tbl>
      <w:tblPr>
        <w:tblStyle w:val="TableGrid"/>
        <w:tblW w:w="5000" w:type="pct"/>
        <w:tblLook w:val="04A0" w:firstRow="1" w:lastRow="0" w:firstColumn="1" w:lastColumn="0" w:noHBand="0" w:noVBand="1"/>
      </w:tblPr>
      <w:tblGrid>
        <w:gridCol w:w="2398"/>
        <w:gridCol w:w="6285"/>
        <w:gridCol w:w="1120"/>
        <w:gridCol w:w="1316"/>
        <w:gridCol w:w="1880"/>
        <w:gridCol w:w="1177"/>
      </w:tblGrid>
      <w:tr w:rsidR="009273F9" w14:paraId="5BC86522" w14:textId="77777777" w:rsidTr="009273F9">
        <w:tc>
          <w:tcPr>
            <w:tcW w:w="5000" w:type="pct"/>
            <w:gridSpan w:val="6"/>
            <w:vAlign w:val="center"/>
          </w:tcPr>
          <w:p w14:paraId="1F3F55B9" w14:textId="695BE17C" w:rsidR="009273F9" w:rsidRPr="002F2906" w:rsidRDefault="009273F9" w:rsidP="009273F9">
            <w:pPr>
              <w:jc w:val="center"/>
              <w:rPr>
                <w:b/>
                <w:lang w:val="en-US"/>
              </w:rPr>
            </w:pPr>
            <w:r w:rsidRPr="002F2906">
              <w:rPr>
                <w:b/>
                <w:lang w:val="en-US"/>
              </w:rPr>
              <w:t xml:space="preserve">Provides </w:t>
            </w:r>
            <w:r w:rsidRPr="009273F9">
              <w:rPr>
                <w:b/>
              </w:rPr>
              <w:t>animal location data and diagnostic information obtained using the Fastloc GPS technology</w:t>
            </w:r>
            <w:r w:rsidRPr="002F2906">
              <w:rPr>
                <w:b/>
                <w:lang w:val="en-US"/>
              </w:rPr>
              <w:t>.</w:t>
            </w:r>
          </w:p>
        </w:tc>
      </w:tr>
      <w:tr w:rsidR="009273F9" w14:paraId="7C1C360D" w14:textId="77777777" w:rsidTr="009273F9">
        <w:tc>
          <w:tcPr>
            <w:tcW w:w="5000" w:type="pct"/>
            <w:gridSpan w:val="6"/>
            <w:vAlign w:val="center"/>
          </w:tcPr>
          <w:p w14:paraId="31DCBBC5" w14:textId="77777777" w:rsidR="009273F9" w:rsidRDefault="009273F9" w:rsidP="009273F9">
            <w:pPr>
              <w:jc w:val="center"/>
            </w:pPr>
          </w:p>
        </w:tc>
      </w:tr>
      <w:tr w:rsidR="009273F9" w14:paraId="1DF46ED6" w14:textId="77777777" w:rsidTr="00902008">
        <w:tc>
          <w:tcPr>
            <w:tcW w:w="846" w:type="pct"/>
            <w:vAlign w:val="center"/>
          </w:tcPr>
          <w:p w14:paraId="6152877B" w14:textId="77777777" w:rsidR="009273F9" w:rsidRPr="002F2906" w:rsidRDefault="009273F9" w:rsidP="009273F9">
            <w:pPr>
              <w:jc w:val="center"/>
              <w:rPr>
                <w:i/>
              </w:rPr>
            </w:pPr>
            <w:r w:rsidRPr="002F2906">
              <w:rPr>
                <w:i/>
              </w:rPr>
              <w:t>Field name</w:t>
            </w:r>
          </w:p>
        </w:tc>
        <w:tc>
          <w:tcPr>
            <w:tcW w:w="2217" w:type="pct"/>
            <w:vAlign w:val="center"/>
          </w:tcPr>
          <w:p w14:paraId="36247624" w14:textId="77777777" w:rsidR="009273F9" w:rsidRPr="002F2906" w:rsidRDefault="009273F9" w:rsidP="009273F9">
            <w:pPr>
              <w:jc w:val="center"/>
              <w:rPr>
                <w:i/>
              </w:rPr>
            </w:pPr>
            <w:r w:rsidRPr="002F2906">
              <w:rPr>
                <w:i/>
              </w:rPr>
              <w:t>Description</w:t>
            </w:r>
          </w:p>
        </w:tc>
        <w:tc>
          <w:tcPr>
            <w:tcW w:w="395" w:type="pct"/>
            <w:vAlign w:val="center"/>
          </w:tcPr>
          <w:p w14:paraId="2FD5119B" w14:textId="77777777" w:rsidR="009273F9" w:rsidRPr="002F2906" w:rsidRDefault="009273F9" w:rsidP="009273F9">
            <w:pPr>
              <w:jc w:val="center"/>
              <w:rPr>
                <w:i/>
              </w:rPr>
            </w:pPr>
            <w:r w:rsidRPr="002F2906">
              <w:rPr>
                <w:i/>
              </w:rPr>
              <w:t>Required</w:t>
            </w:r>
          </w:p>
        </w:tc>
        <w:tc>
          <w:tcPr>
            <w:tcW w:w="464" w:type="pct"/>
            <w:vAlign w:val="center"/>
          </w:tcPr>
          <w:p w14:paraId="1C112893" w14:textId="77777777" w:rsidR="009273F9" w:rsidRPr="002F2906" w:rsidRDefault="009273F9" w:rsidP="009273F9">
            <w:pPr>
              <w:jc w:val="center"/>
              <w:rPr>
                <w:i/>
              </w:rPr>
            </w:pPr>
            <w:r w:rsidRPr="002F2906">
              <w:rPr>
                <w:i/>
              </w:rPr>
              <w:t>Data type</w:t>
            </w:r>
          </w:p>
        </w:tc>
        <w:tc>
          <w:tcPr>
            <w:tcW w:w="663" w:type="pct"/>
            <w:vAlign w:val="center"/>
          </w:tcPr>
          <w:p w14:paraId="594E4AE5" w14:textId="77777777" w:rsidR="009273F9" w:rsidRPr="002F2906" w:rsidRDefault="009273F9" w:rsidP="009273F9">
            <w:pPr>
              <w:jc w:val="center"/>
              <w:rPr>
                <w:i/>
              </w:rPr>
            </w:pPr>
            <w:r w:rsidRPr="002F2906">
              <w:rPr>
                <w:i/>
              </w:rPr>
              <w:t>Constraints</w:t>
            </w:r>
          </w:p>
        </w:tc>
        <w:tc>
          <w:tcPr>
            <w:tcW w:w="415" w:type="pct"/>
            <w:vAlign w:val="center"/>
          </w:tcPr>
          <w:p w14:paraId="2B9C1593" w14:textId="77777777" w:rsidR="009273F9" w:rsidRPr="002F2906" w:rsidRDefault="009273F9" w:rsidP="009273F9">
            <w:pPr>
              <w:jc w:val="center"/>
              <w:rPr>
                <w:i/>
              </w:rPr>
            </w:pPr>
            <w:r>
              <w:rPr>
                <w:i/>
              </w:rPr>
              <w:t>Authority</w:t>
            </w:r>
          </w:p>
        </w:tc>
      </w:tr>
      <w:tr w:rsidR="009273F9" w14:paraId="5F56EB47" w14:textId="77777777" w:rsidTr="00902008">
        <w:tc>
          <w:tcPr>
            <w:tcW w:w="846" w:type="pct"/>
            <w:vAlign w:val="center"/>
          </w:tcPr>
          <w:p w14:paraId="454CD7B1" w14:textId="0FFA34F0" w:rsidR="009273F9" w:rsidRDefault="009273F9" w:rsidP="009273F9">
            <w:pPr>
              <w:jc w:val="center"/>
            </w:pPr>
            <w:r>
              <w:t>measurement_id</w:t>
            </w:r>
          </w:p>
        </w:tc>
        <w:tc>
          <w:tcPr>
            <w:tcW w:w="2217" w:type="pct"/>
            <w:vAlign w:val="center"/>
          </w:tcPr>
          <w:p w14:paraId="2FFB73E0" w14:textId="309B2C4F" w:rsidR="009273F9" w:rsidRDefault="009273F9" w:rsidP="009273F9">
            <w:pPr>
              <w:jc w:val="center"/>
            </w:pPr>
            <w:r>
              <w:t>Measurement ID (unique).</w:t>
            </w:r>
          </w:p>
        </w:tc>
        <w:tc>
          <w:tcPr>
            <w:tcW w:w="395" w:type="pct"/>
            <w:vAlign w:val="center"/>
          </w:tcPr>
          <w:p w14:paraId="5C99124B" w14:textId="77777777" w:rsidR="009273F9" w:rsidRDefault="009273F9" w:rsidP="009273F9">
            <w:pPr>
              <w:jc w:val="center"/>
            </w:pPr>
            <w:r>
              <w:t>required</w:t>
            </w:r>
          </w:p>
        </w:tc>
        <w:tc>
          <w:tcPr>
            <w:tcW w:w="464" w:type="pct"/>
            <w:vAlign w:val="center"/>
          </w:tcPr>
          <w:p w14:paraId="775FB0BE" w14:textId="77777777" w:rsidR="009273F9" w:rsidRDefault="009273F9" w:rsidP="009273F9">
            <w:pPr>
              <w:jc w:val="center"/>
            </w:pPr>
            <w:r>
              <w:t>numeric</w:t>
            </w:r>
          </w:p>
        </w:tc>
        <w:tc>
          <w:tcPr>
            <w:tcW w:w="663" w:type="pct"/>
            <w:vAlign w:val="center"/>
          </w:tcPr>
          <w:p w14:paraId="2D0C5FA3" w14:textId="77777777" w:rsidR="009273F9" w:rsidRDefault="009273F9" w:rsidP="009273F9">
            <w:pPr>
              <w:jc w:val="center"/>
            </w:pPr>
            <w:r>
              <w:t>Primary key</w:t>
            </w:r>
          </w:p>
        </w:tc>
        <w:tc>
          <w:tcPr>
            <w:tcW w:w="415" w:type="pct"/>
            <w:vAlign w:val="center"/>
          </w:tcPr>
          <w:p w14:paraId="4EBDB85F" w14:textId="77777777" w:rsidR="009273F9" w:rsidRDefault="009273F9" w:rsidP="009273F9">
            <w:pPr>
              <w:jc w:val="center"/>
            </w:pPr>
          </w:p>
        </w:tc>
      </w:tr>
      <w:tr w:rsidR="009273F9" w14:paraId="111CCEF2" w14:textId="77777777" w:rsidTr="00902008">
        <w:tc>
          <w:tcPr>
            <w:tcW w:w="846" w:type="pct"/>
            <w:vAlign w:val="center"/>
          </w:tcPr>
          <w:p w14:paraId="248CE9AC" w14:textId="2B1215BA" w:rsidR="009273F9" w:rsidRDefault="009273F9" w:rsidP="009273F9">
            <w:pPr>
              <w:jc w:val="center"/>
            </w:pPr>
            <w:r>
              <w:t>surgery_id</w:t>
            </w:r>
          </w:p>
        </w:tc>
        <w:tc>
          <w:tcPr>
            <w:tcW w:w="2217" w:type="pct"/>
            <w:vAlign w:val="center"/>
          </w:tcPr>
          <w:p w14:paraId="4CED2E05" w14:textId="2513BF15" w:rsidR="009273F9" w:rsidRPr="00BF4763" w:rsidRDefault="009273F9" w:rsidP="002001B5">
            <w:pPr>
              <w:jc w:val="center"/>
              <w:rPr>
                <w:i/>
              </w:rPr>
            </w:pPr>
            <w:r>
              <w:t>Surgery ID linked to each dataset</w:t>
            </w:r>
          </w:p>
        </w:tc>
        <w:tc>
          <w:tcPr>
            <w:tcW w:w="395" w:type="pct"/>
            <w:vAlign w:val="center"/>
          </w:tcPr>
          <w:p w14:paraId="420B5B0B" w14:textId="77777777" w:rsidR="009273F9" w:rsidRDefault="009273F9" w:rsidP="009273F9">
            <w:pPr>
              <w:jc w:val="center"/>
            </w:pPr>
            <w:r>
              <w:t>required</w:t>
            </w:r>
          </w:p>
        </w:tc>
        <w:tc>
          <w:tcPr>
            <w:tcW w:w="464" w:type="pct"/>
            <w:vAlign w:val="center"/>
          </w:tcPr>
          <w:p w14:paraId="48B09E0C" w14:textId="7EBA24E1" w:rsidR="009273F9" w:rsidRDefault="009273F9" w:rsidP="009273F9">
            <w:pPr>
              <w:jc w:val="center"/>
            </w:pPr>
            <w:r>
              <w:t>numeric</w:t>
            </w:r>
          </w:p>
        </w:tc>
        <w:tc>
          <w:tcPr>
            <w:tcW w:w="663" w:type="pct"/>
            <w:vAlign w:val="center"/>
          </w:tcPr>
          <w:p w14:paraId="3AABFF29" w14:textId="23B86F9B" w:rsidR="009273F9" w:rsidRDefault="009273F9" w:rsidP="002001B5">
            <w:pPr>
              <w:jc w:val="center"/>
            </w:pPr>
            <w:r>
              <w:t>Foreign key to surgery table</w:t>
            </w:r>
          </w:p>
        </w:tc>
        <w:tc>
          <w:tcPr>
            <w:tcW w:w="415" w:type="pct"/>
            <w:vAlign w:val="center"/>
          </w:tcPr>
          <w:p w14:paraId="7368A8B3" w14:textId="77777777" w:rsidR="009273F9" w:rsidRDefault="009273F9" w:rsidP="009273F9">
            <w:pPr>
              <w:jc w:val="center"/>
            </w:pPr>
          </w:p>
        </w:tc>
      </w:tr>
      <w:tr w:rsidR="009273F9" w14:paraId="1E7F5703" w14:textId="77777777" w:rsidTr="00902008">
        <w:tc>
          <w:tcPr>
            <w:tcW w:w="846" w:type="pct"/>
            <w:vAlign w:val="center"/>
          </w:tcPr>
          <w:p w14:paraId="193BCD64" w14:textId="57751F29" w:rsidR="009273F9" w:rsidRDefault="009273F9" w:rsidP="009273F9">
            <w:pPr>
              <w:jc w:val="center"/>
            </w:pPr>
            <w:r>
              <w:t>timestamp</w:t>
            </w:r>
          </w:p>
        </w:tc>
        <w:tc>
          <w:tcPr>
            <w:tcW w:w="2217" w:type="pct"/>
            <w:vAlign w:val="center"/>
          </w:tcPr>
          <w:p w14:paraId="26434700" w14:textId="004388D1" w:rsidR="009273F9" w:rsidRDefault="009273F9" w:rsidP="009273F9">
            <w:pPr>
              <w:jc w:val="center"/>
            </w:pPr>
            <w:r>
              <w:t>T</w:t>
            </w:r>
            <w:r w:rsidRPr="009273F9">
              <w:t>ime assigned to the location (UTC) in the following format "YYYY-MM-DD hh:mm:ss"</w:t>
            </w:r>
          </w:p>
        </w:tc>
        <w:tc>
          <w:tcPr>
            <w:tcW w:w="395" w:type="pct"/>
            <w:vAlign w:val="center"/>
          </w:tcPr>
          <w:p w14:paraId="7E07A463" w14:textId="77777777" w:rsidR="009273F9" w:rsidRDefault="009273F9" w:rsidP="009273F9">
            <w:pPr>
              <w:jc w:val="center"/>
            </w:pPr>
            <w:r w:rsidRPr="000775D8">
              <w:t>required</w:t>
            </w:r>
          </w:p>
        </w:tc>
        <w:tc>
          <w:tcPr>
            <w:tcW w:w="464" w:type="pct"/>
            <w:vAlign w:val="center"/>
          </w:tcPr>
          <w:p w14:paraId="063A5E8F" w14:textId="3C5F3F57" w:rsidR="009273F9" w:rsidRDefault="009273F9" w:rsidP="009273F9">
            <w:pPr>
              <w:jc w:val="center"/>
            </w:pPr>
            <w:r>
              <w:t>timestamp</w:t>
            </w:r>
          </w:p>
        </w:tc>
        <w:tc>
          <w:tcPr>
            <w:tcW w:w="663" w:type="pct"/>
            <w:vAlign w:val="center"/>
          </w:tcPr>
          <w:p w14:paraId="084A3958" w14:textId="2D0DBB48" w:rsidR="009273F9" w:rsidRDefault="009273F9" w:rsidP="009273F9">
            <w:pPr>
              <w:jc w:val="center"/>
            </w:pPr>
          </w:p>
        </w:tc>
        <w:tc>
          <w:tcPr>
            <w:tcW w:w="415" w:type="pct"/>
            <w:vAlign w:val="center"/>
          </w:tcPr>
          <w:p w14:paraId="22868A96" w14:textId="77777777" w:rsidR="009273F9" w:rsidRDefault="009273F9" w:rsidP="009273F9">
            <w:pPr>
              <w:jc w:val="center"/>
            </w:pPr>
          </w:p>
        </w:tc>
      </w:tr>
      <w:tr w:rsidR="009273F9" w14:paraId="67D0C385" w14:textId="77777777" w:rsidTr="00902008">
        <w:tc>
          <w:tcPr>
            <w:tcW w:w="846" w:type="pct"/>
            <w:vAlign w:val="center"/>
          </w:tcPr>
          <w:p w14:paraId="1639E29D" w14:textId="7B39E4AB" w:rsidR="009273F9" w:rsidRDefault="009273F9" w:rsidP="009273F9">
            <w:pPr>
              <w:jc w:val="center"/>
            </w:pPr>
            <w:r>
              <w:t>latitude</w:t>
            </w:r>
          </w:p>
        </w:tc>
        <w:tc>
          <w:tcPr>
            <w:tcW w:w="2217" w:type="pct"/>
            <w:vAlign w:val="center"/>
          </w:tcPr>
          <w:p w14:paraId="45B75051" w14:textId="5FFCDFE7" w:rsidR="009273F9" w:rsidRPr="00734F5F" w:rsidRDefault="00955EFB" w:rsidP="002001B5">
            <w:pPr>
              <w:jc w:val="center"/>
            </w:pPr>
            <w:r>
              <w:t xml:space="preserve">In decimal format and </w:t>
            </w:r>
            <w:r w:rsidR="009273F9">
              <w:t>degree North</w:t>
            </w:r>
            <w:r>
              <w:t>.</w:t>
            </w:r>
          </w:p>
        </w:tc>
        <w:tc>
          <w:tcPr>
            <w:tcW w:w="395" w:type="pct"/>
            <w:vAlign w:val="center"/>
          </w:tcPr>
          <w:p w14:paraId="2490FE82" w14:textId="77777777" w:rsidR="009273F9" w:rsidRDefault="009273F9" w:rsidP="009273F9">
            <w:pPr>
              <w:jc w:val="center"/>
            </w:pPr>
            <w:r w:rsidRPr="000775D8">
              <w:t>required</w:t>
            </w:r>
          </w:p>
        </w:tc>
        <w:tc>
          <w:tcPr>
            <w:tcW w:w="464" w:type="pct"/>
            <w:vAlign w:val="center"/>
          </w:tcPr>
          <w:p w14:paraId="698074DA" w14:textId="4DC389D2" w:rsidR="009273F9" w:rsidRDefault="009273F9" w:rsidP="009273F9">
            <w:pPr>
              <w:jc w:val="center"/>
            </w:pPr>
            <w:r>
              <w:t>numeric</w:t>
            </w:r>
          </w:p>
        </w:tc>
        <w:tc>
          <w:tcPr>
            <w:tcW w:w="663" w:type="pct"/>
            <w:vAlign w:val="center"/>
          </w:tcPr>
          <w:p w14:paraId="000FAECF" w14:textId="66C12D93" w:rsidR="009273F9" w:rsidRDefault="00902008" w:rsidP="009273F9">
            <w:pPr>
              <w:jc w:val="center"/>
            </w:pPr>
            <w:r>
              <w:t>-90 &lt; lat &lt; 90</w:t>
            </w:r>
          </w:p>
        </w:tc>
        <w:tc>
          <w:tcPr>
            <w:tcW w:w="415" w:type="pct"/>
            <w:vAlign w:val="center"/>
          </w:tcPr>
          <w:p w14:paraId="74B1E5FB" w14:textId="6441EBDB" w:rsidR="009273F9" w:rsidRDefault="009273F9" w:rsidP="009273F9">
            <w:pPr>
              <w:jc w:val="center"/>
            </w:pPr>
            <w:r>
              <w:t>CF</w:t>
            </w:r>
          </w:p>
        </w:tc>
      </w:tr>
      <w:tr w:rsidR="009273F9" w14:paraId="50972360" w14:textId="77777777" w:rsidTr="00902008">
        <w:tc>
          <w:tcPr>
            <w:tcW w:w="846" w:type="pct"/>
            <w:vAlign w:val="center"/>
          </w:tcPr>
          <w:p w14:paraId="4EE9BE2D" w14:textId="4F0DECCA" w:rsidR="009273F9" w:rsidRDefault="009273F9" w:rsidP="009273F9">
            <w:pPr>
              <w:jc w:val="center"/>
            </w:pPr>
            <w:r>
              <w:t>longitude</w:t>
            </w:r>
          </w:p>
        </w:tc>
        <w:tc>
          <w:tcPr>
            <w:tcW w:w="2217" w:type="pct"/>
            <w:vAlign w:val="center"/>
          </w:tcPr>
          <w:p w14:paraId="78319DA9" w14:textId="607CB70E" w:rsidR="009273F9" w:rsidRDefault="00955EFB" w:rsidP="002001B5">
            <w:pPr>
              <w:jc w:val="center"/>
            </w:pPr>
            <w:r>
              <w:t>In decimal format and</w:t>
            </w:r>
            <w:r w:rsidR="009273F9">
              <w:t xml:space="preserve"> degree East.</w:t>
            </w:r>
          </w:p>
        </w:tc>
        <w:tc>
          <w:tcPr>
            <w:tcW w:w="395" w:type="pct"/>
            <w:vAlign w:val="center"/>
          </w:tcPr>
          <w:p w14:paraId="227A4A04" w14:textId="77777777" w:rsidR="009273F9" w:rsidRDefault="009273F9" w:rsidP="009273F9">
            <w:pPr>
              <w:jc w:val="center"/>
            </w:pPr>
            <w:r w:rsidRPr="000775D8">
              <w:t>required</w:t>
            </w:r>
          </w:p>
        </w:tc>
        <w:tc>
          <w:tcPr>
            <w:tcW w:w="464" w:type="pct"/>
            <w:vAlign w:val="center"/>
          </w:tcPr>
          <w:p w14:paraId="48764B67" w14:textId="2FF4BF4F" w:rsidR="009273F9" w:rsidRDefault="009273F9" w:rsidP="009273F9">
            <w:pPr>
              <w:jc w:val="center"/>
            </w:pPr>
            <w:r>
              <w:t>numeric</w:t>
            </w:r>
          </w:p>
        </w:tc>
        <w:tc>
          <w:tcPr>
            <w:tcW w:w="663" w:type="pct"/>
            <w:vAlign w:val="center"/>
          </w:tcPr>
          <w:p w14:paraId="7D3780FC" w14:textId="1BFE4436" w:rsidR="009273F9" w:rsidRDefault="00902008" w:rsidP="009273F9">
            <w:pPr>
              <w:jc w:val="center"/>
            </w:pPr>
            <w:r>
              <w:t>-180 &lt; lon &lt; 180</w:t>
            </w:r>
          </w:p>
        </w:tc>
        <w:tc>
          <w:tcPr>
            <w:tcW w:w="415" w:type="pct"/>
            <w:vAlign w:val="center"/>
          </w:tcPr>
          <w:p w14:paraId="555C4A31" w14:textId="50020EAB" w:rsidR="009273F9" w:rsidRDefault="009273F9" w:rsidP="009273F9">
            <w:pPr>
              <w:jc w:val="center"/>
            </w:pPr>
            <w:r>
              <w:t>CF</w:t>
            </w:r>
          </w:p>
        </w:tc>
      </w:tr>
      <w:tr w:rsidR="00902008" w14:paraId="44D8E01E" w14:textId="77777777" w:rsidTr="002001B5">
        <w:tc>
          <w:tcPr>
            <w:tcW w:w="846" w:type="pct"/>
            <w:vAlign w:val="center"/>
          </w:tcPr>
          <w:p w14:paraId="5134F117" w14:textId="47E2C412" w:rsidR="00902008" w:rsidRDefault="00902008" w:rsidP="009273F9">
            <w:pPr>
              <w:jc w:val="center"/>
            </w:pPr>
            <w:r w:rsidRPr="009273F9">
              <w:t>nsats_detected</w:t>
            </w:r>
          </w:p>
        </w:tc>
        <w:tc>
          <w:tcPr>
            <w:tcW w:w="2217" w:type="pct"/>
            <w:vMerge w:val="restart"/>
            <w:vAlign w:val="center"/>
          </w:tcPr>
          <w:p w14:paraId="7711E9AD" w14:textId="502BF828" w:rsidR="00902008" w:rsidRDefault="00902008" w:rsidP="002001B5">
            <w:pPr>
              <w:jc w:val="center"/>
            </w:pPr>
            <w:r>
              <w:t>Diagnostic information for each timestamp, longitude, latitude c</w:t>
            </w:r>
            <w:r w:rsidR="00882A54">
              <w:t xml:space="preserve">ombination. Need to confirm the usefulness and </w:t>
            </w:r>
            <w:r>
              <w:t>meaning of each of these fields</w:t>
            </w:r>
            <w:r w:rsidR="000075D4">
              <w:t>.</w:t>
            </w:r>
          </w:p>
        </w:tc>
        <w:tc>
          <w:tcPr>
            <w:tcW w:w="395" w:type="pct"/>
          </w:tcPr>
          <w:p w14:paraId="053E8863" w14:textId="022E2059" w:rsidR="00902008" w:rsidRDefault="00902008" w:rsidP="009273F9">
            <w:pPr>
              <w:jc w:val="center"/>
            </w:pPr>
            <w:r w:rsidRPr="004371EA">
              <w:t>optional</w:t>
            </w:r>
          </w:p>
        </w:tc>
        <w:tc>
          <w:tcPr>
            <w:tcW w:w="464" w:type="pct"/>
          </w:tcPr>
          <w:p w14:paraId="4B02FF3A" w14:textId="14B1965C" w:rsidR="00902008" w:rsidRDefault="00902008" w:rsidP="009273F9">
            <w:pPr>
              <w:jc w:val="center"/>
            </w:pPr>
            <w:r w:rsidRPr="008D7C83">
              <w:t>numeric</w:t>
            </w:r>
          </w:p>
        </w:tc>
        <w:tc>
          <w:tcPr>
            <w:tcW w:w="663" w:type="pct"/>
            <w:vAlign w:val="center"/>
          </w:tcPr>
          <w:p w14:paraId="4D0635ED" w14:textId="77777777" w:rsidR="00902008" w:rsidRDefault="00902008" w:rsidP="009273F9">
            <w:pPr>
              <w:jc w:val="center"/>
            </w:pPr>
            <w:r>
              <w:t>Need controlled vocabulary</w:t>
            </w:r>
          </w:p>
        </w:tc>
        <w:tc>
          <w:tcPr>
            <w:tcW w:w="415" w:type="pct"/>
            <w:vAlign w:val="center"/>
          </w:tcPr>
          <w:p w14:paraId="024FA77C" w14:textId="77777777" w:rsidR="00902008" w:rsidRDefault="00902008" w:rsidP="009273F9">
            <w:pPr>
              <w:jc w:val="center"/>
            </w:pPr>
          </w:p>
        </w:tc>
      </w:tr>
      <w:tr w:rsidR="00902008" w14:paraId="0DAE8A56" w14:textId="77777777" w:rsidTr="002001B5">
        <w:tc>
          <w:tcPr>
            <w:tcW w:w="846" w:type="pct"/>
            <w:vAlign w:val="center"/>
          </w:tcPr>
          <w:p w14:paraId="4F1AAED9" w14:textId="342D50E9" w:rsidR="00902008" w:rsidRDefault="00902008" w:rsidP="009273F9">
            <w:pPr>
              <w:jc w:val="center"/>
            </w:pPr>
            <w:r w:rsidRPr="009273F9">
              <w:t>nsats_transmitted</w:t>
            </w:r>
          </w:p>
        </w:tc>
        <w:tc>
          <w:tcPr>
            <w:tcW w:w="2217" w:type="pct"/>
            <w:vMerge/>
            <w:vAlign w:val="center"/>
          </w:tcPr>
          <w:p w14:paraId="4DB2A468" w14:textId="497ECF9C" w:rsidR="00902008" w:rsidRDefault="00902008" w:rsidP="009273F9">
            <w:pPr>
              <w:jc w:val="center"/>
            </w:pPr>
          </w:p>
        </w:tc>
        <w:tc>
          <w:tcPr>
            <w:tcW w:w="395" w:type="pct"/>
          </w:tcPr>
          <w:p w14:paraId="595A00FF" w14:textId="76102D63" w:rsidR="00902008" w:rsidRDefault="00902008" w:rsidP="009273F9">
            <w:pPr>
              <w:jc w:val="center"/>
            </w:pPr>
            <w:r w:rsidRPr="004371EA">
              <w:t>optional</w:t>
            </w:r>
          </w:p>
        </w:tc>
        <w:tc>
          <w:tcPr>
            <w:tcW w:w="464" w:type="pct"/>
          </w:tcPr>
          <w:p w14:paraId="6CE520F5" w14:textId="26018B23" w:rsidR="00902008" w:rsidRDefault="00902008" w:rsidP="009273F9">
            <w:pPr>
              <w:jc w:val="center"/>
            </w:pPr>
            <w:r w:rsidRPr="008D7C83">
              <w:t>numeric</w:t>
            </w:r>
          </w:p>
        </w:tc>
        <w:tc>
          <w:tcPr>
            <w:tcW w:w="663" w:type="pct"/>
            <w:vAlign w:val="center"/>
          </w:tcPr>
          <w:p w14:paraId="2D2E4D8B" w14:textId="77777777" w:rsidR="00902008" w:rsidRDefault="00902008" w:rsidP="009273F9">
            <w:pPr>
              <w:jc w:val="center"/>
            </w:pPr>
          </w:p>
        </w:tc>
        <w:tc>
          <w:tcPr>
            <w:tcW w:w="415" w:type="pct"/>
            <w:vAlign w:val="center"/>
          </w:tcPr>
          <w:p w14:paraId="64618EC2" w14:textId="77777777" w:rsidR="00902008" w:rsidRDefault="00902008" w:rsidP="009273F9">
            <w:pPr>
              <w:jc w:val="center"/>
            </w:pPr>
          </w:p>
        </w:tc>
      </w:tr>
      <w:tr w:rsidR="009273F9" w14:paraId="548523D2" w14:textId="77777777" w:rsidTr="00902008">
        <w:tc>
          <w:tcPr>
            <w:tcW w:w="846" w:type="pct"/>
            <w:vAlign w:val="center"/>
          </w:tcPr>
          <w:p w14:paraId="7BFDC142" w14:textId="7702F5D1" w:rsidR="009273F9" w:rsidRDefault="009273F9" w:rsidP="009273F9">
            <w:pPr>
              <w:jc w:val="center"/>
            </w:pPr>
            <w:r w:rsidRPr="009273F9">
              <w:t>pseudoranges</w:t>
            </w:r>
          </w:p>
        </w:tc>
        <w:tc>
          <w:tcPr>
            <w:tcW w:w="2217" w:type="pct"/>
            <w:vMerge/>
            <w:vAlign w:val="center"/>
          </w:tcPr>
          <w:p w14:paraId="50EBEDC6" w14:textId="53668DCC" w:rsidR="009273F9" w:rsidRDefault="009273F9" w:rsidP="009273F9">
            <w:pPr>
              <w:jc w:val="center"/>
            </w:pPr>
          </w:p>
        </w:tc>
        <w:tc>
          <w:tcPr>
            <w:tcW w:w="395" w:type="pct"/>
            <w:vAlign w:val="center"/>
          </w:tcPr>
          <w:p w14:paraId="060D94E2" w14:textId="77777777" w:rsidR="009273F9" w:rsidRDefault="009273F9" w:rsidP="009273F9">
            <w:pPr>
              <w:jc w:val="center"/>
            </w:pPr>
            <w:r>
              <w:t>optional</w:t>
            </w:r>
          </w:p>
        </w:tc>
        <w:tc>
          <w:tcPr>
            <w:tcW w:w="464" w:type="pct"/>
            <w:vAlign w:val="center"/>
          </w:tcPr>
          <w:p w14:paraId="52154E4F" w14:textId="77777777" w:rsidR="009273F9" w:rsidRDefault="009273F9" w:rsidP="009273F9">
            <w:pPr>
              <w:jc w:val="center"/>
            </w:pPr>
            <w:r w:rsidRPr="00596EE8">
              <w:t>text</w:t>
            </w:r>
          </w:p>
        </w:tc>
        <w:tc>
          <w:tcPr>
            <w:tcW w:w="663" w:type="pct"/>
            <w:vAlign w:val="center"/>
          </w:tcPr>
          <w:p w14:paraId="166A0CFC" w14:textId="77777777" w:rsidR="009273F9" w:rsidRDefault="009273F9" w:rsidP="009273F9">
            <w:pPr>
              <w:jc w:val="center"/>
            </w:pPr>
          </w:p>
        </w:tc>
        <w:tc>
          <w:tcPr>
            <w:tcW w:w="415" w:type="pct"/>
            <w:vAlign w:val="center"/>
          </w:tcPr>
          <w:p w14:paraId="7D80E2AE" w14:textId="77777777" w:rsidR="009273F9" w:rsidRDefault="009273F9" w:rsidP="009273F9">
            <w:pPr>
              <w:jc w:val="center"/>
            </w:pPr>
          </w:p>
        </w:tc>
      </w:tr>
      <w:tr w:rsidR="00902008" w14:paraId="041EE71A" w14:textId="77777777" w:rsidTr="002001B5">
        <w:tc>
          <w:tcPr>
            <w:tcW w:w="846" w:type="pct"/>
            <w:vAlign w:val="center"/>
          </w:tcPr>
          <w:p w14:paraId="12BC1DD0" w14:textId="7C1A816D" w:rsidR="00902008" w:rsidRDefault="00902008" w:rsidP="009273F9">
            <w:pPr>
              <w:jc w:val="center"/>
            </w:pPr>
            <w:r w:rsidRPr="009273F9">
              <w:t>max_csn</w:t>
            </w:r>
          </w:p>
        </w:tc>
        <w:tc>
          <w:tcPr>
            <w:tcW w:w="2217" w:type="pct"/>
            <w:vMerge/>
            <w:vAlign w:val="center"/>
          </w:tcPr>
          <w:p w14:paraId="55D064F7" w14:textId="020012E6" w:rsidR="00902008" w:rsidRDefault="00902008" w:rsidP="009273F9">
            <w:pPr>
              <w:jc w:val="center"/>
            </w:pPr>
          </w:p>
        </w:tc>
        <w:tc>
          <w:tcPr>
            <w:tcW w:w="395" w:type="pct"/>
            <w:vAlign w:val="center"/>
          </w:tcPr>
          <w:p w14:paraId="36BE3E9C" w14:textId="77777777" w:rsidR="00902008" w:rsidRDefault="00902008" w:rsidP="009273F9">
            <w:pPr>
              <w:jc w:val="center"/>
            </w:pPr>
            <w:r>
              <w:t>optional</w:t>
            </w:r>
          </w:p>
        </w:tc>
        <w:tc>
          <w:tcPr>
            <w:tcW w:w="464" w:type="pct"/>
          </w:tcPr>
          <w:p w14:paraId="3B74A935" w14:textId="6B48B66F" w:rsidR="00902008" w:rsidRDefault="00902008" w:rsidP="009273F9">
            <w:pPr>
              <w:jc w:val="center"/>
            </w:pPr>
            <w:r w:rsidRPr="00832A4F">
              <w:t>numeric</w:t>
            </w:r>
          </w:p>
        </w:tc>
        <w:tc>
          <w:tcPr>
            <w:tcW w:w="663" w:type="pct"/>
            <w:vAlign w:val="center"/>
          </w:tcPr>
          <w:p w14:paraId="058C3B7C" w14:textId="77777777" w:rsidR="00902008" w:rsidRDefault="00902008" w:rsidP="009273F9">
            <w:pPr>
              <w:jc w:val="center"/>
            </w:pPr>
          </w:p>
        </w:tc>
        <w:tc>
          <w:tcPr>
            <w:tcW w:w="415" w:type="pct"/>
            <w:vAlign w:val="center"/>
          </w:tcPr>
          <w:p w14:paraId="6FD2C6BB" w14:textId="77777777" w:rsidR="00902008" w:rsidRDefault="00902008" w:rsidP="009273F9">
            <w:pPr>
              <w:jc w:val="center"/>
            </w:pPr>
          </w:p>
        </w:tc>
      </w:tr>
      <w:tr w:rsidR="00902008" w14:paraId="60BE38CF" w14:textId="77777777" w:rsidTr="002001B5">
        <w:tc>
          <w:tcPr>
            <w:tcW w:w="846" w:type="pct"/>
            <w:vAlign w:val="center"/>
          </w:tcPr>
          <w:p w14:paraId="30948AF7" w14:textId="1C0AA2FB" w:rsidR="00902008" w:rsidRDefault="00902008" w:rsidP="009273F9">
            <w:pPr>
              <w:jc w:val="center"/>
            </w:pPr>
            <w:r w:rsidRPr="009273F9">
              <w:t>residual</w:t>
            </w:r>
          </w:p>
        </w:tc>
        <w:tc>
          <w:tcPr>
            <w:tcW w:w="2217" w:type="pct"/>
            <w:vMerge/>
            <w:vAlign w:val="center"/>
          </w:tcPr>
          <w:p w14:paraId="4DA3FA40" w14:textId="6C5CE4D9" w:rsidR="00902008" w:rsidRDefault="00902008" w:rsidP="009273F9">
            <w:pPr>
              <w:jc w:val="center"/>
            </w:pPr>
          </w:p>
        </w:tc>
        <w:tc>
          <w:tcPr>
            <w:tcW w:w="395" w:type="pct"/>
          </w:tcPr>
          <w:p w14:paraId="26C43EE5" w14:textId="65E5C546" w:rsidR="00902008" w:rsidRDefault="00902008" w:rsidP="009273F9">
            <w:pPr>
              <w:jc w:val="center"/>
            </w:pPr>
            <w:r w:rsidRPr="00710C6B">
              <w:t>optional</w:t>
            </w:r>
          </w:p>
        </w:tc>
        <w:tc>
          <w:tcPr>
            <w:tcW w:w="464" w:type="pct"/>
          </w:tcPr>
          <w:p w14:paraId="51ADA245" w14:textId="0B2A1DA0" w:rsidR="00902008" w:rsidRDefault="00902008" w:rsidP="009273F9">
            <w:pPr>
              <w:jc w:val="center"/>
            </w:pPr>
            <w:r w:rsidRPr="00832A4F">
              <w:t>numeric</w:t>
            </w:r>
          </w:p>
        </w:tc>
        <w:tc>
          <w:tcPr>
            <w:tcW w:w="663" w:type="pct"/>
            <w:vAlign w:val="center"/>
          </w:tcPr>
          <w:p w14:paraId="0D370B0F" w14:textId="77777777" w:rsidR="00902008" w:rsidRDefault="00902008" w:rsidP="009273F9">
            <w:pPr>
              <w:jc w:val="center"/>
            </w:pPr>
          </w:p>
        </w:tc>
        <w:tc>
          <w:tcPr>
            <w:tcW w:w="415" w:type="pct"/>
            <w:vAlign w:val="center"/>
          </w:tcPr>
          <w:p w14:paraId="13AFF7B3" w14:textId="72344B0F" w:rsidR="00902008" w:rsidRDefault="00902008" w:rsidP="009273F9">
            <w:pPr>
              <w:jc w:val="center"/>
            </w:pPr>
          </w:p>
        </w:tc>
      </w:tr>
      <w:tr w:rsidR="00902008" w14:paraId="65E67E50" w14:textId="77777777" w:rsidTr="002001B5">
        <w:tc>
          <w:tcPr>
            <w:tcW w:w="846" w:type="pct"/>
            <w:vAlign w:val="center"/>
          </w:tcPr>
          <w:p w14:paraId="779BEA22" w14:textId="0CE136A0" w:rsidR="00902008" w:rsidRPr="009273F9" w:rsidRDefault="00902008" w:rsidP="009273F9">
            <w:pPr>
              <w:jc w:val="center"/>
            </w:pPr>
            <w:r w:rsidRPr="009273F9">
              <w:t>timeshift</w:t>
            </w:r>
          </w:p>
        </w:tc>
        <w:tc>
          <w:tcPr>
            <w:tcW w:w="2217" w:type="pct"/>
            <w:vMerge/>
            <w:vAlign w:val="center"/>
          </w:tcPr>
          <w:p w14:paraId="337213A9" w14:textId="77777777" w:rsidR="00902008" w:rsidRDefault="00902008" w:rsidP="009273F9">
            <w:pPr>
              <w:jc w:val="center"/>
            </w:pPr>
          </w:p>
        </w:tc>
        <w:tc>
          <w:tcPr>
            <w:tcW w:w="395" w:type="pct"/>
          </w:tcPr>
          <w:p w14:paraId="3A69173B" w14:textId="3ACE00FF" w:rsidR="00902008" w:rsidRPr="004367DE" w:rsidRDefault="00902008" w:rsidP="009273F9">
            <w:pPr>
              <w:jc w:val="center"/>
            </w:pPr>
            <w:r w:rsidRPr="00710C6B">
              <w:t>optional</w:t>
            </w:r>
          </w:p>
        </w:tc>
        <w:tc>
          <w:tcPr>
            <w:tcW w:w="464" w:type="pct"/>
          </w:tcPr>
          <w:p w14:paraId="6CAD0E4B" w14:textId="69BF30D4" w:rsidR="00902008" w:rsidRPr="00596EE8" w:rsidRDefault="00902008" w:rsidP="009273F9">
            <w:pPr>
              <w:jc w:val="center"/>
            </w:pPr>
            <w:r w:rsidRPr="00832A4F">
              <w:t>numeric</w:t>
            </w:r>
          </w:p>
        </w:tc>
        <w:tc>
          <w:tcPr>
            <w:tcW w:w="663" w:type="pct"/>
            <w:vAlign w:val="center"/>
          </w:tcPr>
          <w:p w14:paraId="460A479C" w14:textId="77777777" w:rsidR="00902008" w:rsidRDefault="00902008" w:rsidP="009273F9">
            <w:pPr>
              <w:jc w:val="center"/>
            </w:pPr>
          </w:p>
        </w:tc>
        <w:tc>
          <w:tcPr>
            <w:tcW w:w="415" w:type="pct"/>
            <w:vAlign w:val="center"/>
          </w:tcPr>
          <w:p w14:paraId="136A08F6" w14:textId="77777777" w:rsidR="00902008" w:rsidRDefault="00902008" w:rsidP="009273F9">
            <w:pPr>
              <w:jc w:val="center"/>
            </w:pPr>
          </w:p>
        </w:tc>
      </w:tr>
    </w:tbl>
    <w:p w14:paraId="38BE3EE9" w14:textId="28F9F4B2" w:rsidR="00955EFB" w:rsidRDefault="00955EFB" w:rsidP="00955EFB">
      <w:pPr>
        <w:pStyle w:val="Heading3"/>
        <w:rPr>
          <w:lang w:val="en-US"/>
        </w:rPr>
      </w:pPr>
      <w:bookmarkStart w:id="39" w:name="Argos_locations"/>
      <w:r>
        <w:rPr>
          <w:lang w:val="en-US"/>
        </w:rPr>
        <w:t>Argos</w:t>
      </w:r>
      <w:r>
        <w:rPr>
          <w:lang w:val="en-US"/>
        </w:rPr>
        <w:t xml:space="preserve"> locations</w:t>
      </w:r>
      <w:bookmarkEnd w:id="39"/>
    </w:p>
    <w:tbl>
      <w:tblPr>
        <w:tblStyle w:val="TableGrid"/>
        <w:tblW w:w="5000" w:type="pct"/>
        <w:tblLook w:val="04A0" w:firstRow="1" w:lastRow="0" w:firstColumn="1" w:lastColumn="0" w:noHBand="0" w:noVBand="1"/>
      </w:tblPr>
      <w:tblGrid>
        <w:gridCol w:w="2398"/>
        <w:gridCol w:w="6285"/>
        <w:gridCol w:w="1120"/>
        <w:gridCol w:w="1316"/>
        <w:gridCol w:w="1880"/>
        <w:gridCol w:w="1177"/>
      </w:tblGrid>
      <w:tr w:rsidR="00955EFB" w14:paraId="53800232" w14:textId="77777777" w:rsidTr="000F5CAB">
        <w:tc>
          <w:tcPr>
            <w:tcW w:w="5000" w:type="pct"/>
            <w:gridSpan w:val="6"/>
            <w:vAlign w:val="center"/>
          </w:tcPr>
          <w:p w14:paraId="75803BB8" w14:textId="009570D5" w:rsidR="00955EFB" w:rsidRPr="002F2906" w:rsidRDefault="00955EFB" w:rsidP="002001B5">
            <w:pPr>
              <w:jc w:val="center"/>
              <w:rPr>
                <w:b/>
                <w:lang w:val="en-US"/>
              </w:rPr>
            </w:pPr>
            <w:r w:rsidRPr="002F2906">
              <w:rPr>
                <w:b/>
                <w:lang w:val="en-US"/>
              </w:rPr>
              <w:t xml:space="preserve">Provides </w:t>
            </w:r>
            <w:r w:rsidRPr="009273F9">
              <w:rPr>
                <w:b/>
              </w:rPr>
              <w:t xml:space="preserve">animal location data and diagnostic information obtained using </w:t>
            </w:r>
            <w:r w:rsidRPr="00955EFB">
              <w:rPr>
                <w:b/>
              </w:rPr>
              <w:t>the Argos technology</w:t>
            </w:r>
            <w:r w:rsidRPr="002F2906">
              <w:rPr>
                <w:b/>
                <w:lang w:val="en-US"/>
              </w:rPr>
              <w:t>.</w:t>
            </w:r>
            <w:r w:rsidR="009E165E">
              <w:rPr>
                <w:b/>
                <w:lang w:val="en-US"/>
              </w:rPr>
              <w:t xml:space="preserve"> </w:t>
            </w:r>
            <w:r w:rsidR="009E165E" w:rsidRPr="009E165E">
              <w:rPr>
                <w:b/>
              </w:rPr>
              <w:t xml:space="preserve">Need to </w:t>
            </w:r>
            <w:r w:rsidR="009E165E">
              <w:rPr>
                <w:b/>
              </w:rPr>
              <w:t>discuss</w:t>
            </w:r>
            <w:r w:rsidR="009E165E" w:rsidRPr="009E165E">
              <w:rPr>
                <w:b/>
              </w:rPr>
              <w:t xml:space="preserve"> </w:t>
            </w:r>
            <w:r w:rsidR="009E165E">
              <w:rPr>
                <w:b/>
              </w:rPr>
              <w:t>whether diagnostic fields are useful.</w:t>
            </w:r>
          </w:p>
        </w:tc>
      </w:tr>
      <w:tr w:rsidR="00955EFB" w14:paraId="065CB7F4" w14:textId="77777777" w:rsidTr="000F5CAB">
        <w:tc>
          <w:tcPr>
            <w:tcW w:w="5000" w:type="pct"/>
            <w:gridSpan w:val="6"/>
            <w:vAlign w:val="center"/>
          </w:tcPr>
          <w:p w14:paraId="70E117D8" w14:textId="77777777" w:rsidR="00955EFB" w:rsidRDefault="00955EFB" w:rsidP="000F5CAB">
            <w:pPr>
              <w:jc w:val="center"/>
            </w:pPr>
          </w:p>
        </w:tc>
      </w:tr>
      <w:tr w:rsidR="00955EFB" w14:paraId="206EF349" w14:textId="77777777" w:rsidTr="000F5CAB">
        <w:tc>
          <w:tcPr>
            <w:tcW w:w="846" w:type="pct"/>
            <w:vAlign w:val="center"/>
          </w:tcPr>
          <w:p w14:paraId="2E09B022" w14:textId="77777777" w:rsidR="00955EFB" w:rsidRPr="002F2906" w:rsidRDefault="00955EFB" w:rsidP="000F5CAB">
            <w:pPr>
              <w:jc w:val="center"/>
              <w:rPr>
                <w:i/>
              </w:rPr>
            </w:pPr>
            <w:r w:rsidRPr="002F2906">
              <w:rPr>
                <w:i/>
              </w:rPr>
              <w:t>Field name</w:t>
            </w:r>
          </w:p>
        </w:tc>
        <w:tc>
          <w:tcPr>
            <w:tcW w:w="2217" w:type="pct"/>
            <w:vAlign w:val="center"/>
          </w:tcPr>
          <w:p w14:paraId="44B6CD6F" w14:textId="77777777" w:rsidR="00955EFB" w:rsidRPr="002F2906" w:rsidRDefault="00955EFB" w:rsidP="000F5CAB">
            <w:pPr>
              <w:jc w:val="center"/>
              <w:rPr>
                <w:i/>
              </w:rPr>
            </w:pPr>
            <w:r w:rsidRPr="002F2906">
              <w:rPr>
                <w:i/>
              </w:rPr>
              <w:t>Description</w:t>
            </w:r>
          </w:p>
        </w:tc>
        <w:tc>
          <w:tcPr>
            <w:tcW w:w="395" w:type="pct"/>
            <w:vAlign w:val="center"/>
          </w:tcPr>
          <w:p w14:paraId="33F4074C" w14:textId="77777777" w:rsidR="00955EFB" w:rsidRPr="002F2906" w:rsidRDefault="00955EFB" w:rsidP="000F5CAB">
            <w:pPr>
              <w:jc w:val="center"/>
              <w:rPr>
                <w:i/>
              </w:rPr>
            </w:pPr>
            <w:r w:rsidRPr="002F2906">
              <w:rPr>
                <w:i/>
              </w:rPr>
              <w:t>Required</w:t>
            </w:r>
          </w:p>
        </w:tc>
        <w:tc>
          <w:tcPr>
            <w:tcW w:w="464" w:type="pct"/>
            <w:vAlign w:val="center"/>
          </w:tcPr>
          <w:p w14:paraId="33C8BEA2" w14:textId="77777777" w:rsidR="00955EFB" w:rsidRPr="002F2906" w:rsidRDefault="00955EFB" w:rsidP="000F5CAB">
            <w:pPr>
              <w:jc w:val="center"/>
              <w:rPr>
                <w:i/>
              </w:rPr>
            </w:pPr>
            <w:r w:rsidRPr="002F2906">
              <w:rPr>
                <w:i/>
              </w:rPr>
              <w:t>Data type</w:t>
            </w:r>
          </w:p>
        </w:tc>
        <w:tc>
          <w:tcPr>
            <w:tcW w:w="663" w:type="pct"/>
            <w:vAlign w:val="center"/>
          </w:tcPr>
          <w:p w14:paraId="37462664" w14:textId="77777777" w:rsidR="00955EFB" w:rsidRPr="002F2906" w:rsidRDefault="00955EFB" w:rsidP="000F5CAB">
            <w:pPr>
              <w:jc w:val="center"/>
              <w:rPr>
                <w:i/>
              </w:rPr>
            </w:pPr>
            <w:r w:rsidRPr="002F2906">
              <w:rPr>
                <w:i/>
              </w:rPr>
              <w:t>Constraints</w:t>
            </w:r>
          </w:p>
        </w:tc>
        <w:tc>
          <w:tcPr>
            <w:tcW w:w="415" w:type="pct"/>
            <w:vAlign w:val="center"/>
          </w:tcPr>
          <w:p w14:paraId="193BA67E" w14:textId="77777777" w:rsidR="00955EFB" w:rsidRPr="002F2906" w:rsidRDefault="00955EFB" w:rsidP="000F5CAB">
            <w:pPr>
              <w:jc w:val="center"/>
              <w:rPr>
                <w:i/>
              </w:rPr>
            </w:pPr>
            <w:r>
              <w:rPr>
                <w:i/>
              </w:rPr>
              <w:t>Authority</w:t>
            </w:r>
          </w:p>
        </w:tc>
      </w:tr>
      <w:tr w:rsidR="00955EFB" w14:paraId="5A441F33" w14:textId="77777777" w:rsidTr="000F5CAB">
        <w:tc>
          <w:tcPr>
            <w:tcW w:w="846" w:type="pct"/>
            <w:vAlign w:val="center"/>
          </w:tcPr>
          <w:p w14:paraId="5B78043F" w14:textId="77777777" w:rsidR="00955EFB" w:rsidRDefault="00955EFB" w:rsidP="000F5CAB">
            <w:pPr>
              <w:jc w:val="center"/>
            </w:pPr>
            <w:r>
              <w:t>measurement_id</w:t>
            </w:r>
          </w:p>
        </w:tc>
        <w:tc>
          <w:tcPr>
            <w:tcW w:w="2217" w:type="pct"/>
            <w:vAlign w:val="center"/>
          </w:tcPr>
          <w:p w14:paraId="2647BEBA" w14:textId="77777777" w:rsidR="00955EFB" w:rsidRDefault="00955EFB" w:rsidP="000F5CAB">
            <w:pPr>
              <w:jc w:val="center"/>
            </w:pPr>
            <w:r>
              <w:t>Measurement ID (unique).</w:t>
            </w:r>
          </w:p>
        </w:tc>
        <w:tc>
          <w:tcPr>
            <w:tcW w:w="395" w:type="pct"/>
            <w:vAlign w:val="center"/>
          </w:tcPr>
          <w:p w14:paraId="296CB73E" w14:textId="77777777" w:rsidR="00955EFB" w:rsidRDefault="00955EFB" w:rsidP="000F5CAB">
            <w:pPr>
              <w:jc w:val="center"/>
            </w:pPr>
            <w:r>
              <w:t>required</w:t>
            </w:r>
          </w:p>
        </w:tc>
        <w:tc>
          <w:tcPr>
            <w:tcW w:w="464" w:type="pct"/>
            <w:vAlign w:val="center"/>
          </w:tcPr>
          <w:p w14:paraId="4ABE9EEA" w14:textId="77777777" w:rsidR="00955EFB" w:rsidRDefault="00955EFB" w:rsidP="000F5CAB">
            <w:pPr>
              <w:jc w:val="center"/>
            </w:pPr>
            <w:r>
              <w:t>numeric</w:t>
            </w:r>
          </w:p>
        </w:tc>
        <w:tc>
          <w:tcPr>
            <w:tcW w:w="663" w:type="pct"/>
            <w:vAlign w:val="center"/>
          </w:tcPr>
          <w:p w14:paraId="0DE3453D" w14:textId="77777777" w:rsidR="00955EFB" w:rsidRDefault="00955EFB" w:rsidP="000F5CAB">
            <w:pPr>
              <w:jc w:val="center"/>
            </w:pPr>
            <w:r>
              <w:t>Primary key</w:t>
            </w:r>
          </w:p>
        </w:tc>
        <w:tc>
          <w:tcPr>
            <w:tcW w:w="415" w:type="pct"/>
            <w:vAlign w:val="center"/>
          </w:tcPr>
          <w:p w14:paraId="62E3DA8C" w14:textId="77777777" w:rsidR="00955EFB" w:rsidRDefault="00955EFB" w:rsidP="000F5CAB">
            <w:pPr>
              <w:jc w:val="center"/>
            </w:pPr>
          </w:p>
        </w:tc>
      </w:tr>
      <w:tr w:rsidR="00955EFB" w14:paraId="19A00732" w14:textId="77777777" w:rsidTr="000F5CAB">
        <w:tc>
          <w:tcPr>
            <w:tcW w:w="846" w:type="pct"/>
            <w:vAlign w:val="center"/>
          </w:tcPr>
          <w:p w14:paraId="026DC86A" w14:textId="77777777" w:rsidR="00955EFB" w:rsidRDefault="00955EFB" w:rsidP="000F5CAB">
            <w:pPr>
              <w:jc w:val="center"/>
            </w:pPr>
            <w:r>
              <w:t>surgery_id</w:t>
            </w:r>
          </w:p>
        </w:tc>
        <w:tc>
          <w:tcPr>
            <w:tcW w:w="2217" w:type="pct"/>
            <w:vAlign w:val="center"/>
          </w:tcPr>
          <w:p w14:paraId="48AE38AA" w14:textId="77777777" w:rsidR="00955EFB" w:rsidRPr="00BF4763" w:rsidRDefault="00955EFB" w:rsidP="000F5CAB">
            <w:pPr>
              <w:jc w:val="center"/>
              <w:rPr>
                <w:i/>
              </w:rPr>
            </w:pPr>
            <w:r>
              <w:t>Surgery ID linked to each dataset</w:t>
            </w:r>
          </w:p>
        </w:tc>
        <w:tc>
          <w:tcPr>
            <w:tcW w:w="395" w:type="pct"/>
            <w:vAlign w:val="center"/>
          </w:tcPr>
          <w:p w14:paraId="5EC0A767" w14:textId="77777777" w:rsidR="00955EFB" w:rsidRDefault="00955EFB" w:rsidP="000F5CAB">
            <w:pPr>
              <w:jc w:val="center"/>
            </w:pPr>
            <w:r>
              <w:t>required</w:t>
            </w:r>
          </w:p>
        </w:tc>
        <w:tc>
          <w:tcPr>
            <w:tcW w:w="464" w:type="pct"/>
            <w:vAlign w:val="center"/>
          </w:tcPr>
          <w:p w14:paraId="1FE2FC80" w14:textId="77777777" w:rsidR="00955EFB" w:rsidRDefault="00955EFB" w:rsidP="000F5CAB">
            <w:pPr>
              <w:jc w:val="center"/>
            </w:pPr>
            <w:r>
              <w:t>numeric</w:t>
            </w:r>
          </w:p>
        </w:tc>
        <w:tc>
          <w:tcPr>
            <w:tcW w:w="663" w:type="pct"/>
            <w:vAlign w:val="center"/>
          </w:tcPr>
          <w:p w14:paraId="61FD8B6C" w14:textId="77777777" w:rsidR="00955EFB" w:rsidRDefault="00955EFB" w:rsidP="000F5CAB">
            <w:pPr>
              <w:jc w:val="center"/>
            </w:pPr>
            <w:r>
              <w:t>Foreign key to surgery table</w:t>
            </w:r>
          </w:p>
        </w:tc>
        <w:tc>
          <w:tcPr>
            <w:tcW w:w="415" w:type="pct"/>
            <w:vAlign w:val="center"/>
          </w:tcPr>
          <w:p w14:paraId="56DA8EAB" w14:textId="77777777" w:rsidR="00955EFB" w:rsidRDefault="00955EFB" w:rsidP="000F5CAB">
            <w:pPr>
              <w:jc w:val="center"/>
            </w:pPr>
          </w:p>
        </w:tc>
      </w:tr>
      <w:tr w:rsidR="00955EFB" w14:paraId="6F266E86" w14:textId="77777777" w:rsidTr="000F5CAB">
        <w:tc>
          <w:tcPr>
            <w:tcW w:w="846" w:type="pct"/>
            <w:vAlign w:val="center"/>
          </w:tcPr>
          <w:p w14:paraId="2B40D12C" w14:textId="77777777" w:rsidR="00955EFB" w:rsidRDefault="00955EFB" w:rsidP="000F5CAB">
            <w:pPr>
              <w:jc w:val="center"/>
            </w:pPr>
            <w:r>
              <w:t>timestamp</w:t>
            </w:r>
          </w:p>
        </w:tc>
        <w:tc>
          <w:tcPr>
            <w:tcW w:w="2217" w:type="pct"/>
            <w:vAlign w:val="center"/>
          </w:tcPr>
          <w:p w14:paraId="70A54DD0" w14:textId="77777777" w:rsidR="00955EFB" w:rsidRDefault="00955EFB" w:rsidP="000F5CAB">
            <w:pPr>
              <w:jc w:val="center"/>
            </w:pPr>
            <w:r>
              <w:t>T</w:t>
            </w:r>
            <w:r w:rsidRPr="009273F9">
              <w:t>ime assigned to the location (UTC) in the following format "YYYY-MM-DD hh:mm:ss"</w:t>
            </w:r>
          </w:p>
        </w:tc>
        <w:tc>
          <w:tcPr>
            <w:tcW w:w="395" w:type="pct"/>
            <w:vAlign w:val="center"/>
          </w:tcPr>
          <w:p w14:paraId="10A713AF" w14:textId="77777777" w:rsidR="00955EFB" w:rsidRDefault="00955EFB" w:rsidP="000F5CAB">
            <w:pPr>
              <w:jc w:val="center"/>
            </w:pPr>
            <w:r w:rsidRPr="000775D8">
              <w:t>required</w:t>
            </w:r>
          </w:p>
        </w:tc>
        <w:tc>
          <w:tcPr>
            <w:tcW w:w="464" w:type="pct"/>
            <w:vAlign w:val="center"/>
          </w:tcPr>
          <w:p w14:paraId="74AAE26F" w14:textId="77777777" w:rsidR="00955EFB" w:rsidRDefault="00955EFB" w:rsidP="000F5CAB">
            <w:pPr>
              <w:jc w:val="center"/>
            </w:pPr>
            <w:r>
              <w:t>timestamp</w:t>
            </w:r>
          </w:p>
        </w:tc>
        <w:tc>
          <w:tcPr>
            <w:tcW w:w="663" w:type="pct"/>
            <w:vAlign w:val="center"/>
          </w:tcPr>
          <w:p w14:paraId="5ABDAF90" w14:textId="77777777" w:rsidR="00955EFB" w:rsidRDefault="00955EFB" w:rsidP="000F5CAB">
            <w:pPr>
              <w:jc w:val="center"/>
            </w:pPr>
          </w:p>
        </w:tc>
        <w:tc>
          <w:tcPr>
            <w:tcW w:w="415" w:type="pct"/>
            <w:vAlign w:val="center"/>
          </w:tcPr>
          <w:p w14:paraId="3A050F3D" w14:textId="77777777" w:rsidR="00955EFB" w:rsidRDefault="00955EFB" w:rsidP="000F5CAB">
            <w:pPr>
              <w:jc w:val="center"/>
            </w:pPr>
          </w:p>
        </w:tc>
      </w:tr>
      <w:tr w:rsidR="00955EFB" w14:paraId="70576AEC" w14:textId="77777777" w:rsidTr="000F5CAB">
        <w:tc>
          <w:tcPr>
            <w:tcW w:w="846" w:type="pct"/>
            <w:vAlign w:val="center"/>
          </w:tcPr>
          <w:p w14:paraId="306B02F1" w14:textId="77777777" w:rsidR="00955EFB" w:rsidRDefault="00955EFB" w:rsidP="000F5CAB">
            <w:pPr>
              <w:jc w:val="center"/>
            </w:pPr>
            <w:r>
              <w:t>latitude</w:t>
            </w:r>
          </w:p>
        </w:tc>
        <w:tc>
          <w:tcPr>
            <w:tcW w:w="2217" w:type="pct"/>
            <w:vAlign w:val="center"/>
          </w:tcPr>
          <w:p w14:paraId="145C9F8F" w14:textId="4C1AC03F" w:rsidR="00955EFB" w:rsidRPr="00734F5F" w:rsidRDefault="00955EFB" w:rsidP="002001B5">
            <w:pPr>
              <w:jc w:val="center"/>
            </w:pPr>
            <w:r w:rsidRPr="00955EFB">
              <w:t xml:space="preserve">Preferred longitude estimate (WGS 84 </w:t>
            </w:r>
            <w:r>
              <w:t xml:space="preserve">datum), in decimal format and </w:t>
            </w:r>
            <w:r w:rsidRPr="00955EFB">
              <w:t>degree North.</w:t>
            </w:r>
          </w:p>
        </w:tc>
        <w:tc>
          <w:tcPr>
            <w:tcW w:w="395" w:type="pct"/>
            <w:vAlign w:val="center"/>
          </w:tcPr>
          <w:p w14:paraId="4061F9C8" w14:textId="77777777" w:rsidR="00955EFB" w:rsidRDefault="00955EFB" w:rsidP="000F5CAB">
            <w:pPr>
              <w:jc w:val="center"/>
            </w:pPr>
            <w:r w:rsidRPr="000775D8">
              <w:t>required</w:t>
            </w:r>
          </w:p>
        </w:tc>
        <w:tc>
          <w:tcPr>
            <w:tcW w:w="464" w:type="pct"/>
            <w:vAlign w:val="center"/>
          </w:tcPr>
          <w:p w14:paraId="09B8366A" w14:textId="77777777" w:rsidR="00955EFB" w:rsidRDefault="00955EFB" w:rsidP="000F5CAB">
            <w:pPr>
              <w:jc w:val="center"/>
            </w:pPr>
            <w:r>
              <w:t>numeric</w:t>
            </w:r>
          </w:p>
        </w:tc>
        <w:tc>
          <w:tcPr>
            <w:tcW w:w="663" w:type="pct"/>
            <w:vAlign w:val="center"/>
          </w:tcPr>
          <w:p w14:paraId="7B0C424B" w14:textId="77777777" w:rsidR="00955EFB" w:rsidRDefault="00955EFB" w:rsidP="000F5CAB">
            <w:pPr>
              <w:jc w:val="center"/>
            </w:pPr>
            <w:r>
              <w:t>-90 &lt; lat &lt; 90</w:t>
            </w:r>
          </w:p>
        </w:tc>
        <w:tc>
          <w:tcPr>
            <w:tcW w:w="415" w:type="pct"/>
            <w:vAlign w:val="center"/>
          </w:tcPr>
          <w:p w14:paraId="20582385" w14:textId="77777777" w:rsidR="00955EFB" w:rsidRDefault="00955EFB" w:rsidP="000F5CAB">
            <w:pPr>
              <w:jc w:val="center"/>
            </w:pPr>
            <w:r>
              <w:t>CF</w:t>
            </w:r>
          </w:p>
        </w:tc>
      </w:tr>
      <w:tr w:rsidR="00955EFB" w14:paraId="696B32DA" w14:textId="77777777" w:rsidTr="000F5CAB">
        <w:tc>
          <w:tcPr>
            <w:tcW w:w="846" w:type="pct"/>
            <w:vAlign w:val="center"/>
          </w:tcPr>
          <w:p w14:paraId="64ADD61F" w14:textId="77777777" w:rsidR="00955EFB" w:rsidRDefault="00955EFB" w:rsidP="000F5CAB">
            <w:pPr>
              <w:jc w:val="center"/>
            </w:pPr>
            <w:r>
              <w:t>longitude</w:t>
            </w:r>
          </w:p>
        </w:tc>
        <w:tc>
          <w:tcPr>
            <w:tcW w:w="2217" w:type="pct"/>
            <w:vAlign w:val="center"/>
          </w:tcPr>
          <w:p w14:paraId="7BFC3CCC" w14:textId="46DD09C3" w:rsidR="00955EFB" w:rsidRDefault="00955EFB" w:rsidP="002001B5">
            <w:pPr>
              <w:jc w:val="center"/>
            </w:pPr>
            <w:r w:rsidRPr="00955EFB">
              <w:t xml:space="preserve">Preferred latitude estimate (WGS 84 </w:t>
            </w:r>
            <w:r>
              <w:t xml:space="preserve">datum), in decimal format and </w:t>
            </w:r>
            <w:r w:rsidRPr="00955EFB">
              <w:t>degree East.</w:t>
            </w:r>
          </w:p>
        </w:tc>
        <w:tc>
          <w:tcPr>
            <w:tcW w:w="395" w:type="pct"/>
            <w:vAlign w:val="center"/>
          </w:tcPr>
          <w:p w14:paraId="16B560A3" w14:textId="77777777" w:rsidR="00955EFB" w:rsidRDefault="00955EFB" w:rsidP="000F5CAB">
            <w:pPr>
              <w:jc w:val="center"/>
            </w:pPr>
            <w:r w:rsidRPr="000775D8">
              <w:t>required</w:t>
            </w:r>
          </w:p>
        </w:tc>
        <w:tc>
          <w:tcPr>
            <w:tcW w:w="464" w:type="pct"/>
            <w:vAlign w:val="center"/>
          </w:tcPr>
          <w:p w14:paraId="474910E0" w14:textId="77777777" w:rsidR="00955EFB" w:rsidRDefault="00955EFB" w:rsidP="000F5CAB">
            <w:pPr>
              <w:jc w:val="center"/>
            </w:pPr>
            <w:r>
              <w:t>numeric</w:t>
            </w:r>
          </w:p>
        </w:tc>
        <w:tc>
          <w:tcPr>
            <w:tcW w:w="663" w:type="pct"/>
            <w:vAlign w:val="center"/>
          </w:tcPr>
          <w:p w14:paraId="59193C09" w14:textId="77777777" w:rsidR="00955EFB" w:rsidRDefault="00955EFB" w:rsidP="000F5CAB">
            <w:pPr>
              <w:jc w:val="center"/>
            </w:pPr>
            <w:r>
              <w:t>-180 &lt; lon &lt; 180</w:t>
            </w:r>
          </w:p>
        </w:tc>
        <w:tc>
          <w:tcPr>
            <w:tcW w:w="415" w:type="pct"/>
            <w:vAlign w:val="center"/>
          </w:tcPr>
          <w:p w14:paraId="38211D3B" w14:textId="77777777" w:rsidR="00955EFB" w:rsidRDefault="00955EFB" w:rsidP="000F5CAB">
            <w:pPr>
              <w:jc w:val="center"/>
            </w:pPr>
            <w:r>
              <w:t>CF</w:t>
            </w:r>
          </w:p>
        </w:tc>
      </w:tr>
      <w:tr w:rsidR="00955EFB" w14:paraId="6BF3FFF6" w14:textId="77777777" w:rsidTr="000F5CAB">
        <w:tc>
          <w:tcPr>
            <w:tcW w:w="846" w:type="pct"/>
            <w:vAlign w:val="center"/>
          </w:tcPr>
          <w:p w14:paraId="508ACDE7" w14:textId="4FD94C48" w:rsidR="00955EFB" w:rsidRDefault="000075D4" w:rsidP="000F5CAB">
            <w:pPr>
              <w:jc w:val="center"/>
            </w:pPr>
            <w:r w:rsidRPr="000075D4">
              <w:t>location_quality</w:t>
            </w:r>
          </w:p>
        </w:tc>
        <w:tc>
          <w:tcPr>
            <w:tcW w:w="2217" w:type="pct"/>
            <w:vAlign w:val="center"/>
          </w:tcPr>
          <w:p w14:paraId="780A08A8" w14:textId="79B1F8CD" w:rsidR="00955EFB" w:rsidRDefault="000075D4" w:rsidP="000F5CAB">
            <w:pPr>
              <w:jc w:val="center"/>
            </w:pPr>
            <w:r w:rsidRPr="000075D4">
              <w:t>Location Quality assigned by Argos (-1 = class A, -2 = class B, 9 = class Z)</w:t>
            </w:r>
            <w:r>
              <w:t>.</w:t>
            </w:r>
          </w:p>
        </w:tc>
        <w:tc>
          <w:tcPr>
            <w:tcW w:w="395" w:type="pct"/>
          </w:tcPr>
          <w:p w14:paraId="33FB0AE5" w14:textId="0B64C303" w:rsidR="00955EFB" w:rsidRDefault="000075D4" w:rsidP="000F5CAB">
            <w:pPr>
              <w:jc w:val="center"/>
            </w:pPr>
            <w:r w:rsidRPr="000775D8">
              <w:t>required</w:t>
            </w:r>
          </w:p>
        </w:tc>
        <w:tc>
          <w:tcPr>
            <w:tcW w:w="464" w:type="pct"/>
          </w:tcPr>
          <w:p w14:paraId="40DDC264" w14:textId="0646F1EB" w:rsidR="00955EFB" w:rsidRDefault="000075D4" w:rsidP="000F5CAB">
            <w:pPr>
              <w:jc w:val="center"/>
            </w:pPr>
            <w:r>
              <w:t>text</w:t>
            </w:r>
          </w:p>
        </w:tc>
        <w:tc>
          <w:tcPr>
            <w:tcW w:w="663" w:type="pct"/>
            <w:vAlign w:val="center"/>
          </w:tcPr>
          <w:p w14:paraId="16774FF2" w14:textId="77777777" w:rsidR="00955EFB" w:rsidRDefault="00955EFB" w:rsidP="000F5CAB">
            <w:pPr>
              <w:jc w:val="center"/>
            </w:pPr>
            <w:r>
              <w:t>Need controlled vocabulary</w:t>
            </w:r>
          </w:p>
        </w:tc>
        <w:tc>
          <w:tcPr>
            <w:tcW w:w="415" w:type="pct"/>
            <w:vAlign w:val="center"/>
          </w:tcPr>
          <w:p w14:paraId="7A42B3AD" w14:textId="77777777" w:rsidR="00955EFB" w:rsidRDefault="00955EFB" w:rsidP="000F5CAB">
            <w:pPr>
              <w:jc w:val="center"/>
            </w:pPr>
          </w:p>
        </w:tc>
      </w:tr>
      <w:tr w:rsidR="00955EFB" w14:paraId="760F5F75" w14:textId="77777777" w:rsidTr="000F5CAB">
        <w:tc>
          <w:tcPr>
            <w:tcW w:w="846" w:type="pct"/>
            <w:vAlign w:val="center"/>
          </w:tcPr>
          <w:p w14:paraId="0AAF73FC" w14:textId="75DC4133" w:rsidR="00955EFB" w:rsidRDefault="00C45231" w:rsidP="000F5CAB">
            <w:pPr>
              <w:jc w:val="center"/>
            </w:pPr>
            <w:r w:rsidRPr="00C45231">
              <w:t>alt_latitude</w:t>
            </w:r>
          </w:p>
        </w:tc>
        <w:tc>
          <w:tcPr>
            <w:tcW w:w="2217" w:type="pct"/>
            <w:vAlign w:val="center"/>
          </w:tcPr>
          <w:p w14:paraId="08014884" w14:textId="2E8E6DA8" w:rsidR="00955EFB" w:rsidRDefault="00C45231" w:rsidP="000F5CAB">
            <w:pPr>
              <w:jc w:val="center"/>
            </w:pPr>
            <w:r w:rsidRPr="00C45231">
              <w:t>Alternative solution to position equations,</w:t>
            </w:r>
            <w:r>
              <w:t xml:space="preserve"> </w:t>
            </w:r>
            <w:r>
              <w:t xml:space="preserve">in decimal format and </w:t>
            </w:r>
            <w:r w:rsidRPr="00955EFB">
              <w:t>degree North.</w:t>
            </w:r>
          </w:p>
        </w:tc>
        <w:tc>
          <w:tcPr>
            <w:tcW w:w="395" w:type="pct"/>
          </w:tcPr>
          <w:p w14:paraId="3447ABBF" w14:textId="77777777" w:rsidR="00955EFB" w:rsidRDefault="00955EFB" w:rsidP="000F5CAB">
            <w:pPr>
              <w:jc w:val="center"/>
            </w:pPr>
            <w:r w:rsidRPr="004371EA">
              <w:t>optional</w:t>
            </w:r>
          </w:p>
        </w:tc>
        <w:tc>
          <w:tcPr>
            <w:tcW w:w="464" w:type="pct"/>
          </w:tcPr>
          <w:p w14:paraId="3C949647" w14:textId="77777777" w:rsidR="00955EFB" w:rsidRDefault="00955EFB" w:rsidP="000F5CAB">
            <w:pPr>
              <w:jc w:val="center"/>
            </w:pPr>
            <w:r w:rsidRPr="008D7C83">
              <w:t>numeric</w:t>
            </w:r>
          </w:p>
        </w:tc>
        <w:tc>
          <w:tcPr>
            <w:tcW w:w="663" w:type="pct"/>
            <w:vAlign w:val="center"/>
          </w:tcPr>
          <w:p w14:paraId="2B55FE1B" w14:textId="77777777" w:rsidR="00955EFB" w:rsidRDefault="00955EFB" w:rsidP="000F5CAB">
            <w:pPr>
              <w:jc w:val="center"/>
            </w:pPr>
          </w:p>
        </w:tc>
        <w:tc>
          <w:tcPr>
            <w:tcW w:w="415" w:type="pct"/>
            <w:vAlign w:val="center"/>
          </w:tcPr>
          <w:p w14:paraId="1D022342" w14:textId="77777777" w:rsidR="00955EFB" w:rsidRDefault="00955EFB" w:rsidP="000F5CAB">
            <w:pPr>
              <w:jc w:val="center"/>
            </w:pPr>
          </w:p>
        </w:tc>
      </w:tr>
      <w:tr w:rsidR="00955EFB" w14:paraId="67B4015F" w14:textId="77777777" w:rsidTr="000F5CAB">
        <w:tc>
          <w:tcPr>
            <w:tcW w:w="846" w:type="pct"/>
            <w:vAlign w:val="center"/>
          </w:tcPr>
          <w:p w14:paraId="46CE0C75" w14:textId="2D16FFD9" w:rsidR="00955EFB" w:rsidRDefault="00C45231" w:rsidP="000F5CAB">
            <w:pPr>
              <w:jc w:val="center"/>
            </w:pPr>
            <w:r w:rsidRPr="00C45231">
              <w:t>alt_longitude</w:t>
            </w:r>
          </w:p>
        </w:tc>
        <w:tc>
          <w:tcPr>
            <w:tcW w:w="2217" w:type="pct"/>
            <w:vAlign w:val="center"/>
          </w:tcPr>
          <w:p w14:paraId="69C0AF35" w14:textId="1750479D" w:rsidR="00955EFB" w:rsidRDefault="00C45231" w:rsidP="002001B5">
            <w:pPr>
              <w:jc w:val="center"/>
            </w:pPr>
            <w:r w:rsidRPr="00C45231">
              <w:t>Alternative solution to position equations,</w:t>
            </w:r>
            <w:r>
              <w:t xml:space="preserve"> in decimal format and </w:t>
            </w:r>
            <w:r w:rsidRPr="00955EFB">
              <w:t xml:space="preserve">degree </w:t>
            </w:r>
            <w:r>
              <w:t>East</w:t>
            </w:r>
            <w:r w:rsidRPr="00955EFB">
              <w:t>.</w:t>
            </w:r>
          </w:p>
        </w:tc>
        <w:tc>
          <w:tcPr>
            <w:tcW w:w="395" w:type="pct"/>
            <w:vAlign w:val="center"/>
          </w:tcPr>
          <w:p w14:paraId="200E61C4" w14:textId="77777777" w:rsidR="00955EFB" w:rsidRDefault="00955EFB" w:rsidP="000F5CAB">
            <w:pPr>
              <w:jc w:val="center"/>
            </w:pPr>
            <w:r>
              <w:t>optional</w:t>
            </w:r>
          </w:p>
        </w:tc>
        <w:tc>
          <w:tcPr>
            <w:tcW w:w="464" w:type="pct"/>
            <w:vAlign w:val="center"/>
          </w:tcPr>
          <w:p w14:paraId="62C96A0D" w14:textId="67FF2384" w:rsidR="00955EFB" w:rsidRDefault="00C45231" w:rsidP="000F5CAB">
            <w:pPr>
              <w:jc w:val="center"/>
            </w:pPr>
            <w:r w:rsidRPr="008D7C83">
              <w:t>numeric</w:t>
            </w:r>
          </w:p>
        </w:tc>
        <w:tc>
          <w:tcPr>
            <w:tcW w:w="663" w:type="pct"/>
            <w:vAlign w:val="center"/>
          </w:tcPr>
          <w:p w14:paraId="63F66A5C" w14:textId="77777777" w:rsidR="00955EFB" w:rsidRDefault="00955EFB" w:rsidP="000F5CAB">
            <w:pPr>
              <w:jc w:val="center"/>
            </w:pPr>
          </w:p>
        </w:tc>
        <w:tc>
          <w:tcPr>
            <w:tcW w:w="415" w:type="pct"/>
            <w:vAlign w:val="center"/>
          </w:tcPr>
          <w:p w14:paraId="7F5B2C00" w14:textId="77777777" w:rsidR="00955EFB" w:rsidRDefault="00955EFB" w:rsidP="000F5CAB">
            <w:pPr>
              <w:jc w:val="center"/>
            </w:pPr>
          </w:p>
        </w:tc>
      </w:tr>
      <w:tr w:rsidR="00955EFB" w14:paraId="1D0613FA" w14:textId="77777777" w:rsidTr="000F5CAB">
        <w:tc>
          <w:tcPr>
            <w:tcW w:w="846" w:type="pct"/>
            <w:vAlign w:val="center"/>
          </w:tcPr>
          <w:p w14:paraId="7FA57FA3" w14:textId="49EEA029" w:rsidR="00955EFB" w:rsidRDefault="00C45231" w:rsidP="000F5CAB">
            <w:pPr>
              <w:jc w:val="center"/>
            </w:pPr>
            <w:r w:rsidRPr="00C45231">
              <w:t>n_mess</w:t>
            </w:r>
          </w:p>
        </w:tc>
        <w:tc>
          <w:tcPr>
            <w:tcW w:w="2217" w:type="pct"/>
            <w:vAlign w:val="center"/>
          </w:tcPr>
          <w:p w14:paraId="0B1E8029" w14:textId="7F4777B4" w:rsidR="00955EFB" w:rsidRDefault="00C45231" w:rsidP="000F5CAB">
            <w:pPr>
              <w:jc w:val="center"/>
            </w:pPr>
            <w:r w:rsidRPr="00C45231">
              <w:t>Number of uplinks received during the satellite pass</w:t>
            </w:r>
            <w:r>
              <w:t>.</w:t>
            </w:r>
          </w:p>
        </w:tc>
        <w:tc>
          <w:tcPr>
            <w:tcW w:w="395" w:type="pct"/>
            <w:vAlign w:val="center"/>
          </w:tcPr>
          <w:p w14:paraId="2C2766C2" w14:textId="77777777" w:rsidR="00955EFB" w:rsidRDefault="00955EFB" w:rsidP="000F5CAB">
            <w:pPr>
              <w:jc w:val="center"/>
            </w:pPr>
            <w:r>
              <w:t>optional</w:t>
            </w:r>
          </w:p>
        </w:tc>
        <w:tc>
          <w:tcPr>
            <w:tcW w:w="464" w:type="pct"/>
          </w:tcPr>
          <w:p w14:paraId="7E9DED59" w14:textId="77777777" w:rsidR="00955EFB" w:rsidRDefault="00955EFB" w:rsidP="000F5CAB">
            <w:pPr>
              <w:jc w:val="center"/>
            </w:pPr>
            <w:r w:rsidRPr="00832A4F">
              <w:t>numeric</w:t>
            </w:r>
          </w:p>
        </w:tc>
        <w:tc>
          <w:tcPr>
            <w:tcW w:w="663" w:type="pct"/>
            <w:vAlign w:val="center"/>
          </w:tcPr>
          <w:p w14:paraId="0BA77D79" w14:textId="77777777" w:rsidR="00955EFB" w:rsidRDefault="00955EFB" w:rsidP="000F5CAB">
            <w:pPr>
              <w:jc w:val="center"/>
            </w:pPr>
          </w:p>
        </w:tc>
        <w:tc>
          <w:tcPr>
            <w:tcW w:w="415" w:type="pct"/>
            <w:vAlign w:val="center"/>
          </w:tcPr>
          <w:p w14:paraId="33855476" w14:textId="77777777" w:rsidR="00955EFB" w:rsidRDefault="00955EFB" w:rsidP="000F5CAB">
            <w:pPr>
              <w:jc w:val="center"/>
            </w:pPr>
          </w:p>
        </w:tc>
      </w:tr>
      <w:tr w:rsidR="00955EFB" w14:paraId="61CB98CB" w14:textId="77777777" w:rsidTr="000F5CAB">
        <w:tc>
          <w:tcPr>
            <w:tcW w:w="846" w:type="pct"/>
            <w:vAlign w:val="center"/>
          </w:tcPr>
          <w:p w14:paraId="0D3920E2" w14:textId="6D5FB353" w:rsidR="00955EFB" w:rsidRDefault="00C45231" w:rsidP="000F5CAB">
            <w:pPr>
              <w:jc w:val="center"/>
            </w:pPr>
            <w:r w:rsidRPr="00C45231">
              <w:t>n_mess_120</w:t>
            </w:r>
          </w:p>
        </w:tc>
        <w:tc>
          <w:tcPr>
            <w:tcW w:w="2217" w:type="pct"/>
            <w:vAlign w:val="center"/>
          </w:tcPr>
          <w:p w14:paraId="63AF4761" w14:textId="3B70E522" w:rsidR="00955EFB" w:rsidRDefault="00C45231" w:rsidP="000F5CAB">
            <w:pPr>
              <w:jc w:val="center"/>
            </w:pPr>
            <w:r w:rsidRPr="00C45231">
              <w:t>Number of uplinks received with signal strength &gt; -120 dB</w:t>
            </w:r>
            <w:r>
              <w:t>.</w:t>
            </w:r>
          </w:p>
        </w:tc>
        <w:tc>
          <w:tcPr>
            <w:tcW w:w="395" w:type="pct"/>
          </w:tcPr>
          <w:p w14:paraId="565246CD" w14:textId="77777777" w:rsidR="00955EFB" w:rsidRDefault="00955EFB" w:rsidP="000F5CAB">
            <w:pPr>
              <w:jc w:val="center"/>
            </w:pPr>
            <w:r w:rsidRPr="00710C6B">
              <w:t>optional</w:t>
            </w:r>
          </w:p>
        </w:tc>
        <w:tc>
          <w:tcPr>
            <w:tcW w:w="464" w:type="pct"/>
          </w:tcPr>
          <w:p w14:paraId="2D731C43" w14:textId="77777777" w:rsidR="00955EFB" w:rsidRDefault="00955EFB" w:rsidP="000F5CAB">
            <w:pPr>
              <w:jc w:val="center"/>
            </w:pPr>
            <w:r w:rsidRPr="00832A4F">
              <w:t>numeric</w:t>
            </w:r>
          </w:p>
        </w:tc>
        <w:tc>
          <w:tcPr>
            <w:tcW w:w="663" w:type="pct"/>
            <w:vAlign w:val="center"/>
          </w:tcPr>
          <w:p w14:paraId="340FFE7F" w14:textId="77777777" w:rsidR="00955EFB" w:rsidRDefault="00955EFB" w:rsidP="000F5CAB">
            <w:pPr>
              <w:jc w:val="center"/>
            </w:pPr>
          </w:p>
        </w:tc>
        <w:tc>
          <w:tcPr>
            <w:tcW w:w="415" w:type="pct"/>
            <w:vAlign w:val="center"/>
          </w:tcPr>
          <w:p w14:paraId="64A324E7" w14:textId="79028EFC" w:rsidR="00955EFB" w:rsidRDefault="00955EFB" w:rsidP="000F5CAB">
            <w:pPr>
              <w:jc w:val="center"/>
            </w:pPr>
          </w:p>
        </w:tc>
      </w:tr>
      <w:tr w:rsidR="00955EFB" w14:paraId="276B0AF1" w14:textId="77777777" w:rsidTr="000F5CAB">
        <w:tc>
          <w:tcPr>
            <w:tcW w:w="846" w:type="pct"/>
            <w:vAlign w:val="center"/>
          </w:tcPr>
          <w:p w14:paraId="5AB18CA5" w14:textId="639BAA5E" w:rsidR="00955EFB" w:rsidRPr="009273F9" w:rsidRDefault="00C45231" w:rsidP="000F5CAB">
            <w:pPr>
              <w:jc w:val="center"/>
            </w:pPr>
            <w:r w:rsidRPr="00C45231">
              <w:t>best_level</w:t>
            </w:r>
          </w:p>
        </w:tc>
        <w:tc>
          <w:tcPr>
            <w:tcW w:w="2217" w:type="pct"/>
            <w:vAlign w:val="center"/>
          </w:tcPr>
          <w:p w14:paraId="686D7B2B" w14:textId="0248BC6A" w:rsidR="00955EFB" w:rsidRDefault="00C45231" w:rsidP="000F5CAB">
            <w:pPr>
              <w:jc w:val="center"/>
            </w:pPr>
            <w:r w:rsidRPr="00C45231">
              <w:t>Signal strength of strongest uplink (dB)</w:t>
            </w:r>
            <w:r>
              <w:t>.</w:t>
            </w:r>
          </w:p>
        </w:tc>
        <w:tc>
          <w:tcPr>
            <w:tcW w:w="395" w:type="pct"/>
          </w:tcPr>
          <w:p w14:paraId="4B1B09AC" w14:textId="77777777" w:rsidR="00955EFB" w:rsidRPr="004367DE" w:rsidRDefault="00955EFB" w:rsidP="000F5CAB">
            <w:pPr>
              <w:jc w:val="center"/>
            </w:pPr>
            <w:r w:rsidRPr="00710C6B">
              <w:t>optional</w:t>
            </w:r>
          </w:p>
        </w:tc>
        <w:tc>
          <w:tcPr>
            <w:tcW w:w="464" w:type="pct"/>
          </w:tcPr>
          <w:p w14:paraId="674ED849" w14:textId="77777777" w:rsidR="00955EFB" w:rsidRPr="00596EE8" w:rsidRDefault="00955EFB" w:rsidP="000F5CAB">
            <w:pPr>
              <w:jc w:val="center"/>
            </w:pPr>
            <w:r w:rsidRPr="00832A4F">
              <w:t>numeric</w:t>
            </w:r>
          </w:p>
        </w:tc>
        <w:tc>
          <w:tcPr>
            <w:tcW w:w="663" w:type="pct"/>
            <w:vAlign w:val="center"/>
          </w:tcPr>
          <w:p w14:paraId="56CC4953" w14:textId="77777777" w:rsidR="00955EFB" w:rsidRDefault="00955EFB" w:rsidP="000F5CAB">
            <w:pPr>
              <w:jc w:val="center"/>
            </w:pPr>
          </w:p>
        </w:tc>
        <w:tc>
          <w:tcPr>
            <w:tcW w:w="415" w:type="pct"/>
            <w:vAlign w:val="center"/>
          </w:tcPr>
          <w:p w14:paraId="7625E910" w14:textId="77777777" w:rsidR="00955EFB" w:rsidRDefault="00955EFB" w:rsidP="000F5CAB">
            <w:pPr>
              <w:jc w:val="center"/>
            </w:pPr>
          </w:p>
        </w:tc>
      </w:tr>
      <w:tr w:rsidR="00C45231" w14:paraId="2E26CA69" w14:textId="77777777" w:rsidTr="000F5CAB">
        <w:tc>
          <w:tcPr>
            <w:tcW w:w="846" w:type="pct"/>
            <w:vAlign w:val="center"/>
          </w:tcPr>
          <w:p w14:paraId="79E5D87A" w14:textId="6145BDF0" w:rsidR="00C45231" w:rsidRPr="00C45231" w:rsidRDefault="00C45231" w:rsidP="000F5CAB">
            <w:pPr>
              <w:jc w:val="center"/>
            </w:pPr>
            <w:r w:rsidRPr="00C45231">
              <w:t>pass_dur</w:t>
            </w:r>
          </w:p>
        </w:tc>
        <w:tc>
          <w:tcPr>
            <w:tcW w:w="2217" w:type="pct"/>
            <w:vAlign w:val="center"/>
          </w:tcPr>
          <w:p w14:paraId="01AEB5BD" w14:textId="509A267C" w:rsidR="00C45231" w:rsidRPr="00C45231" w:rsidRDefault="00C45231" w:rsidP="000F5CAB">
            <w:pPr>
              <w:jc w:val="center"/>
            </w:pPr>
            <w:r w:rsidRPr="00C45231">
              <w:t>Duration of satellite overpass (seconds)</w:t>
            </w:r>
            <w:r>
              <w:t>.</w:t>
            </w:r>
          </w:p>
        </w:tc>
        <w:tc>
          <w:tcPr>
            <w:tcW w:w="395" w:type="pct"/>
          </w:tcPr>
          <w:p w14:paraId="267EB90D" w14:textId="2644E1C2" w:rsidR="00C45231" w:rsidRPr="00710C6B" w:rsidRDefault="00C45231" w:rsidP="000F5CAB">
            <w:pPr>
              <w:jc w:val="center"/>
            </w:pPr>
            <w:r w:rsidRPr="00710C6B">
              <w:t>optional</w:t>
            </w:r>
          </w:p>
        </w:tc>
        <w:tc>
          <w:tcPr>
            <w:tcW w:w="464" w:type="pct"/>
          </w:tcPr>
          <w:p w14:paraId="668DF3B3" w14:textId="3B959D7A" w:rsidR="00C45231" w:rsidRPr="00832A4F" w:rsidRDefault="00C45231" w:rsidP="000F5CAB">
            <w:pPr>
              <w:jc w:val="center"/>
            </w:pPr>
            <w:r w:rsidRPr="00832A4F">
              <w:t>numeric</w:t>
            </w:r>
          </w:p>
        </w:tc>
        <w:tc>
          <w:tcPr>
            <w:tcW w:w="663" w:type="pct"/>
            <w:vAlign w:val="center"/>
          </w:tcPr>
          <w:p w14:paraId="6ECB11E9" w14:textId="77777777" w:rsidR="00C45231" w:rsidRDefault="00C45231" w:rsidP="000F5CAB">
            <w:pPr>
              <w:jc w:val="center"/>
            </w:pPr>
          </w:p>
        </w:tc>
        <w:tc>
          <w:tcPr>
            <w:tcW w:w="415" w:type="pct"/>
            <w:vAlign w:val="center"/>
          </w:tcPr>
          <w:p w14:paraId="7F7B0975" w14:textId="77777777" w:rsidR="00C45231" w:rsidRDefault="00C45231" w:rsidP="000F5CAB">
            <w:pPr>
              <w:jc w:val="center"/>
            </w:pPr>
          </w:p>
        </w:tc>
      </w:tr>
      <w:tr w:rsidR="00C45231" w14:paraId="51030A56" w14:textId="77777777" w:rsidTr="000F5CAB">
        <w:tc>
          <w:tcPr>
            <w:tcW w:w="846" w:type="pct"/>
            <w:vAlign w:val="center"/>
          </w:tcPr>
          <w:p w14:paraId="087CEFF2" w14:textId="36429FBE" w:rsidR="00C45231" w:rsidRPr="00C45231" w:rsidRDefault="00C45231" w:rsidP="000F5CAB">
            <w:pPr>
              <w:jc w:val="center"/>
            </w:pPr>
            <w:r w:rsidRPr="00C45231">
              <w:t>freq</w:t>
            </w:r>
          </w:p>
        </w:tc>
        <w:tc>
          <w:tcPr>
            <w:tcW w:w="2217" w:type="pct"/>
            <w:vAlign w:val="center"/>
          </w:tcPr>
          <w:p w14:paraId="3C0DC8E4" w14:textId="1DB21512" w:rsidR="00C45231" w:rsidRPr="00C45231" w:rsidRDefault="00C45231" w:rsidP="000F5CAB">
            <w:pPr>
              <w:jc w:val="center"/>
            </w:pPr>
            <w:r w:rsidRPr="00C45231">
              <w:t>Measured frequency of SRDL signal at the satellite (Hz)</w:t>
            </w:r>
            <w:r>
              <w:t>.</w:t>
            </w:r>
          </w:p>
        </w:tc>
        <w:tc>
          <w:tcPr>
            <w:tcW w:w="395" w:type="pct"/>
          </w:tcPr>
          <w:p w14:paraId="77E0B295" w14:textId="44377DC6" w:rsidR="00C45231" w:rsidRPr="00710C6B" w:rsidRDefault="00C45231" w:rsidP="000F5CAB">
            <w:pPr>
              <w:jc w:val="center"/>
            </w:pPr>
            <w:r w:rsidRPr="00710C6B">
              <w:t>optional</w:t>
            </w:r>
          </w:p>
        </w:tc>
        <w:tc>
          <w:tcPr>
            <w:tcW w:w="464" w:type="pct"/>
          </w:tcPr>
          <w:p w14:paraId="02300395" w14:textId="1FE0DE96" w:rsidR="00C45231" w:rsidRPr="00832A4F" w:rsidRDefault="00C45231" w:rsidP="000F5CAB">
            <w:pPr>
              <w:jc w:val="center"/>
            </w:pPr>
            <w:r w:rsidRPr="00832A4F">
              <w:t>numeric</w:t>
            </w:r>
          </w:p>
        </w:tc>
        <w:tc>
          <w:tcPr>
            <w:tcW w:w="663" w:type="pct"/>
            <w:vAlign w:val="center"/>
          </w:tcPr>
          <w:p w14:paraId="07060B94" w14:textId="77777777" w:rsidR="00C45231" w:rsidRDefault="00C45231" w:rsidP="000F5CAB">
            <w:pPr>
              <w:jc w:val="center"/>
            </w:pPr>
          </w:p>
        </w:tc>
        <w:tc>
          <w:tcPr>
            <w:tcW w:w="415" w:type="pct"/>
            <w:vAlign w:val="center"/>
          </w:tcPr>
          <w:p w14:paraId="0DF6D2D6" w14:textId="77777777" w:rsidR="00C45231" w:rsidRDefault="00C45231" w:rsidP="000F5CAB">
            <w:pPr>
              <w:jc w:val="center"/>
            </w:pPr>
          </w:p>
        </w:tc>
      </w:tr>
    </w:tbl>
    <w:p w14:paraId="236D7214" w14:textId="508F8A67" w:rsidR="00955EFB" w:rsidRDefault="00955EFB" w:rsidP="009273F9">
      <w:r>
        <w:br w:type="page"/>
      </w:r>
    </w:p>
    <w:p w14:paraId="3F9758DB" w14:textId="4E9DB6AF" w:rsidR="00633BE8" w:rsidRDefault="00633BE8" w:rsidP="00633BE8">
      <w:pPr>
        <w:pStyle w:val="Heading3"/>
        <w:rPr>
          <w:lang w:val="en-US"/>
        </w:rPr>
      </w:pPr>
      <w:bookmarkStart w:id="40" w:name="GLS_locations"/>
      <w:r>
        <w:rPr>
          <w:lang w:val="en-US"/>
        </w:rPr>
        <w:t>GLS</w:t>
      </w:r>
      <w:r>
        <w:rPr>
          <w:lang w:val="en-US"/>
        </w:rPr>
        <w:t xml:space="preserve"> locations</w:t>
      </w:r>
      <w:bookmarkEnd w:id="40"/>
    </w:p>
    <w:tbl>
      <w:tblPr>
        <w:tblStyle w:val="TableGrid"/>
        <w:tblW w:w="5000" w:type="pct"/>
        <w:tblLook w:val="04A0" w:firstRow="1" w:lastRow="0" w:firstColumn="1" w:lastColumn="0" w:noHBand="0" w:noVBand="1"/>
      </w:tblPr>
      <w:tblGrid>
        <w:gridCol w:w="2398"/>
        <w:gridCol w:w="6285"/>
        <w:gridCol w:w="1120"/>
        <w:gridCol w:w="1316"/>
        <w:gridCol w:w="1880"/>
        <w:gridCol w:w="1177"/>
      </w:tblGrid>
      <w:tr w:rsidR="00633BE8" w14:paraId="12CD5E25" w14:textId="77777777" w:rsidTr="000F5CAB">
        <w:tc>
          <w:tcPr>
            <w:tcW w:w="5000" w:type="pct"/>
            <w:gridSpan w:val="6"/>
            <w:vAlign w:val="center"/>
          </w:tcPr>
          <w:p w14:paraId="2C389C35" w14:textId="6B5C8EF6" w:rsidR="00633BE8" w:rsidRPr="002F2906" w:rsidRDefault="00633BE8" w:rsidP="000F5CAB">
            <w:pPr>
              <w:jc w:val="center"/>
              <w:rPr>
                <w:b/>
                <w:lang w:val="en-US"/>
              </w:rPr>
            </w:pPr>
            <w:r w:rsidRPr="002F2906">
              <w:rPr>
                <w:b/>
                <w:lang w:val="en-US"/>
              </w:rPr>
              <w:t>Provides</w:t>
            </w:r>
            <w:r w:rsidRPr="002001B5">
              <w:rPr>
                <w:b/>
                <w:lang w:val="en-US"/>
              </w:rPr>
              <w:t xml:space="preserve"> </w:t>
            </w:r>
            <w:r w:rsidRPr="002001B5">
              <w:rPr>
                <w:b/>
              </w:rPr>
              <w:t>animal location data obtained using light level sensor tags</w:t>
            </w:r>
          </w:p>
        </w:tc>
      </w:tr>
      <w:tr w:rsidR="00633BE8" w14:paraId="2B640921" w14:textId="77777777" w:rsidTr="000F5CAB">
        <w:tc>
          <w:tcPr>
            <w:tcW w:w="5000" w:type="pct"/>
            <w:gridSpan w:val="6"/>
            <w:vAlign w:val="center"/>
          </w:tcPr>
          <w:p w14:paraId="6BA17074" w14:textId="77777777" w:rsidR="00633BE8" w:rsidRDefault="00633BE8" w:rsidP="000F5CAB">
            <w:pPr>
              <w:jc w:val="center"/>
            </w:pPr>
          </w:p>
        </w:tc>
      </w:tr>
      <w:tr w:rsidR="00633BE8" w14:paraId="7E46C114" w14:textId="77777777" w:rsidTr="000F5CAB">
        <w:tc>
          <w:tcPr>
            <w:tcW w:w="846" w:type="pct"/>
            <w:vAlign w:val="center"/>
          </w:tcPr>
          <w:p w14:paraId="37BEFB8C" w14:textId="77777777" w:rsidR="00633BE8" w:rsidRPr="002F2906" w:rsidRDefault="00633BE8" w:rsidP="000F5CAB">
            <w:pPr>
              <w:jc w:val="center"/>
              <w:rPr>
                <w:i/>
              </w:rPr>
            </w:pPr>
            <w:r w:rsidRPr="002F2906">
              <w:rPr>
                <w:i/>
              </w:rPr>
              <w:t>Field name</w:t>
            </w:r>
          </w:p>
        </w:tc>
        <w:tc>
          <w:tcPr>
            <w:tcW w:w="2217" w:type="pct"/>
            <w:vAlign w:val="center"/>
          </w:tcPr>
          <w:p w14:paraId="34C50B6B" w14:textId="77777777" w:rsidR="00633BE8" w:rsidRPr="002F2906" w:rsidRDefault="00633BE8" w:rsidP="000F5CAB">
            <w:pPr>
              <w:jc w:val="center"/>
              <w:rPr>
                <w:i/>
              </w:rPr>
            </w:pPr>
            <w:r w:rsidRPr="002F2906">
              <w:rPr>
                <w:i/>
              </w:rPr>
              <w:t>Description</w:t>
            </w:r>
          </w:p>
        </w:tc>
        <w:tc>
          <w:tcPr>
            <w:tcW w:w="395" w:type="pct"/>
            <w:vAlign w:val="center"/>
          </w:tcPr>
          <w:p w14:paraId="0653CE62" w14:textId="77777777" w:rsidR="00633BE8" w:rsidRPr="002F2906" w:rsidRDefault="00633BE8" w:rsidP="000F5CAB">
            <w:pPr>
              <w:jc w:val="center"/>
              <w:rPr>
                <w:i/>
              </w:rPr>
            </w:pPr>
            <w:r w:rsidRPr="002F2906">
              <w:rPr>
                <w:i/>
              </w:rPr>
              <w:t>Required</w:t>
            </w:r>
          </w:p>
        </w:tc>
        <w:tc>
          <w:tcPr>
            <w:tcW w:w="464" w:type="pct"/>
            <w:vAlign w:val="center"/>
          </w:tcPr>
          <w:p w14:paraId="58213627" w14:textId="77777777" w:rsidR="00633BE8" w:rsidRPr="002F2906" w:rsidRDefault="00633BE8" w:rsidP="000F5CAB">
            <w:pPr>
              <w:jc w:val="center"/>
              <w:rPr>
                <w:i/>
              </w:rPr>
            </w:pPr>
            <w:r w:rsidRPr="002F2906">
              <w:rPr>
                <w:i/>
              </w:rPr>
              <w:t>Data type</w:t>
            </w:r>
          </w:p>
        </w:tc>
        <w:tc>
          <w:tcPr>
            <w:tcW w:w="663" w:type="pct"/>
            <w:vAlign w:val="center"/>
          </w:tcPr>
          <w:p w14:paraId="0D276AFC" w14:textId="77777777" w:rsidR="00633BE8" w:rsidRPr="002F2906" w:rsidRDefault="00633BE8" w:rsidP="000F5CAB">
            <w:pPr>
              <w:jc w:val="center"/>
              <w:rPr>
                <w:i/>
              </w:rPr>
            </w:pPr>
            <w:r w:rsidRPr="002F2906">
              <w:rPr>
                <w:i/>
              </w:rPr>
              <w:t>Constraints</w:t>
            </w:r>
          </w:p>
        </w:tc>
        <w:tc>
          <w:tcPr>
            <w:tcW w:w="415" w:type="pct"/>
            <w:vAlign w:val="center"/>
          </w:tcPr>
          <w:p w14:paraId="3C3FFFD7" w14:textId="77777777" w:rsidR="00633BE8" w:rsidRPr="002F2906" w:rsidRDefault="00633BE8" w:rsidP="000F5CAB">
            <w:pPr>
              <w:jc w:val="center"/>
              <w:rPr>
                <w:i/>
              </w:rPr>
            </w:pPr>
            <w:r>
              <w:rPr>
                <w:i/>
              </w:rPr>
              <w:t>Authority</w:t>
            </w:r>
          </w:p>
        </w:tc>
      </w:tr>
      <w:tr w:rsidR="00633BE8" w14:paraId="491FF82B" w14:textId="77777777" w:rsidTr="000F5CAB">
        <w:tc>
          <w:tcPr>
            <w:tcW w:w="846" w:type="pct"/>
            <w:vAlign w:val="center"/>
          </w:tcPr>
          <w:p w14:paraId="7B6A24A2" w14:textId="77777777" w:rsidR="00633BE8" w:rsidRDefault="00633BE8" w:rsidP="000F5CAB">
            <w:pPr>
              <w:jc w:val="center"/>
            </w:pPr>
            <w:r>
              <w:t>measurement_id</w:t>
            </w:r>
          </w:p>
        </w:tc>
        <w:tc>
          <w:tcPr>
            <w:tcW w:w="2217" w:type="pct"/>
            <w:vAlign w:val="center"/>
          </w:tcPr>
          <w:p w14:paraId="320C4B2C" w14:textId="77777777" w:rsidR="00633BE8" w:rsidRDefault="00633BE8" w:rsidP="000F5CAB">
            <w:pPr>
              <w:jc w:val="center"/>
            </w:pPr>
            <w:r>
              <w:t>Measurement ID (unique).</w:t>
            </w:r>
          </w:p>
        </w:tc>
        <w:tc>
          <w:tcPr>
            <w:tcW w:w="395" w:type="pct"/>
            <w:vAlign w:val="center"/>
          </w:tcPr>
          <w:p w14:paraId="1CAC9541" w14:textId="77777777" w:rsidR="00633BE8" w:rsidRDefault="00633BE8" w:rsidP="000F5CAB">
            <w:pPr>
              <w:jc w:val="center"/>
            </w:pPr>
            <w:r>
              <w:t>required</w:t>
            </w:r>
          </w:p>
        </w:tc>
        <w:tc>
          <w:tcPr>
            <w:tcW w:w="464" w:type="pct"/>
            <w:vAlign w:val="center"/>
          </w:tcPr>
          <w:p w14:paraId="23E68FEB" w14:textId="77777777" w:rsidR="00633BE8" w:rsidRDefault="00633BE8" w:rsidP="000F5CAB">
            <w:pPr>
              <w:jc w:val="center"/>
            </w:pPr>
            <w:r>
              <w:t>numeric</w:t>
            </w:r>
          </w:p>
        </w:tc>
        <w:tc>
          <w:tcPr>
            <w:tcW w:w="663" w:type="pct"/>
            <w:vAlign w:val="center"/>
          </w:tcPr>
          <w:p w14:paraId="5F2BF1C7" w14:textId="77777777" w:rsidR="00633BE8" w:rsidRDefault="00633BE8" w:rsidP="000F5CAB">
            <w:pPr>
              <w:jc w:val="center"/>
            </w:pPr>
            <w:r>
              <w:t>Primary key</w:t>
            </w:r>
          </w:p>
        </w:tc>
        <w:tc>
          <w:tcPr>
            <w:tcW w:w="415" w:type="pct"/>
            <w:vAlign w:val="center"/>
          </w:tcPr>
          <w:p w14:paraId="33E73D1B" w14:textId="77777777" w:rsidR="00633BE8" w:rsidRDefault="00633BE8" w:rsidP="000F5CAB">
            <w:pPr>
              <w:jc w:val="center"/>
            </w:pPr>
          </w:p>
        </w:tc>
      </w:tr>
      <w:tr w:rsidR="00633BE8" w14:paraId="30B7F618" w14:textId="77777777" w:rsidTr="000F5CAB">
        <w:tc>
          <w:tcPr>
            <w:tcW w:w="846" w:type="pct"/>
            <w:vAlign w:val="center"/>
          </w:tcPr>
          <w:p w14:paraId="6A806EC6" w14:textId="77777777" w:rsidR="00633BE8" w:rsidRDefault="00633BE8" w:rsidP="000F5CAB">
            <w:pPr>
              <w:jc w:val="center"/>
            </w:pPr>
            <w:r>
              <w:t>surgery_id</w:t>
            </w:r>
          </w:p>
        </w:tc>
        <w:tc>
          <w:tcPr>
            <w:tcW w:w="2217" w:type="pct"/>
            <w:vAlign w:val="center"/>
          </w:tcPr>
          <w:p w14:paraId="5C268402" w14:textId="77777777" w:rsidR="00633BE8" w:rsidRPr="00BF4763" w:rsidRDefault="00633BE8" w:rsidP="000F5CAB">
            <w:pPr>
              <w:jc w:val="center"/>
              <w:rPr>
                <w:i/>
              </w:rPr>
            </w:pPr>
            <w:r>
              <w:t>Surgery ID linked to each dataset</w:t>
            </w:r>
          </w:p>
        </w:tc>
        <w:tc>
          <w:tcPr>
            <w:tcW w:w="395" w:type="pct"/>
            <w:vAlign w:val="center"/>
          </w:tcPr>
          <w:p w14:paraId="4CA33803" w14:textId="77777777" w:rsidR="00633BE8" w:rsidRDefault="00633BE8" w:rsidP="000F5CAB">
            <w:pPr>
              <w:jc w:val="center"/>
            </w:pPr>
            <w:r>
              <w:t>required</w:t>
            </w:r>
          </w:p>
        </w:tc>
        <w:tc>
          <w:tcPr>
            <w:tcW w:w="464" w:type="pct"/>
            <w:vAlign w:val="center"/>
          </w:tcPr>
          <w:p w14:paraId="2CA8AB86" w14:textId="77777777" w:rsidR="00633BE8" w:rsidRDefault="00633BE8" w:rsidP="000F5CAB">
            <w:pPr>
              <w:jc w:val="center"/>
            </w:pPr>
            <w:r>
              <w:t>numeric</w:t>
            </w:r>
          </w:p>
        </w:tc>
        <w:tc>
          <w:tcPr>
            <w:tcW w:w="663" w:type="pct"/>
            <w:vAlign w:val="center"/>
          </w:tcPr>
          <w:p w14:paraId="5DC904C0" w14:textId="77777777" w:rsidR="00633BE8" w:rsidRDefault="00633BE8" w:rsidP="000F5CAB">
            <w:pPr>
              <w:jc w:val="center"/>
            </w:pPr>
            <w:r>
              <w:t>Foreign key to surgery table</w:t>
            </w:r>
          </w:p>
        </w:tc>
        <w:tc>
          <w:tcPr>
            <w:tcW w:w="415" w:type="pct"/>
            <w:vAlign w:val="center"/>
          </w:tcPr>
          <w:p w14:paraId="03C82820" w14:textId="77777777" w:rsidR="00633BE8" w:rsidRDefault="00633BE8" w:rsidP="000F5CAB">
            <w:pPr>
              <w:jc w:val="center"/>
            </w:pPr>
          </w:p>
        </w:tc>
      </w:tr>
      <w:tr w:rsidR="00633BE8" w14:paraId="4E9FC332" w14:textId="77777777" w:rsidTr="000F5CAB">
        <w:tc>
          <w:tcPr>
            <w:tcW w:w="846" w:type="pct"/>
            <w:vAlign w:val="center"/>
          </w:tcPr>
          <w:p w14:paraId="1C68BF7A" w14:textId="77777777" w:rsidR="00633BE8" w:rsidRDefault="00633BE8" w:rsidP="000F5CAB">
            <w:pPr>
              <w:jc w:val="center"/>
            </w:pPr>
            <w:r>
              <w:t>timestamp</w:t>
            </w:r>
          </w:p>
        </w:tc>
        <w:tc>
          <w:tcPr>
            <w:tcW w:w="2217" w:type="pct"/>
            <w:vAlign w:val="center"/>
          </w:tcPr>
          <w:p w14:paraId="79866D1B" w14:textId="77777777" w:rsidR="00633BE8" w:rsidRDefault="00633BE8" w:rsidP="000F5CAB">
            <w:pPr>
              <w:jc w:val="center"/>
            </w:pPr>
            <w:r>
              <w:t>T</w:t>
            </w:r>
            <w:r w:rsidRPr="009273F9">
              <w:t>ime assigned to the location (UTC) in the following format "YYYY-MM-DD hh:mm:ss"</w:t>
            </w:r>
          </w:p>
        </w:tc>
        <w:tc>
          <w:tcPr>
            <w:tcW w:w="395" w:type="pct"/>
            <w:vAlign w:val="center"/>
          </w:tcPr>
          <w:p w14:paraId="35149115" w14:textId="77777777" w:rsidR="00633BE8" w:rsidRDefault="00633BE8" w:rsidP="000F5CAB">
            <w:pPr>
              <w:jc w:val="center"/>
            </w:pPr>
            <w:r w:rsidRPr="000775D8">
              <w:t>required</w:t>
            </w:r>
          </w:p>
        </w:tc>
        <w:tc>
          <w:tcPr>
            <w:tcW w:w="464" w:type="pct"/>
            <w:vAlign w:val="center"/>
          </w:tcPr>
          <w:p w14:paraId="710E983C" w14:textId="77777777" w:rsidR="00633BE8" w:rsidRDefault="00633BE8" w:rsidP="000F5CAB">
            <w:pPr>
              <w:jc w:val="center"/>
            </w:pPr>
            <w:r>
              <w:t>timestamp</w:t>
            </w:r>
          </w:p>
        </w:tc>
        <w:tc>
          <w:tcPr>
            <w:tcW w:w="663" w:type="pct"/>
            <w:vAlign w:val="center"/>
          </w:tcPr>
          <w:p w14:paraId="57F32C2F" w14:textId="77777777" w:rsidR="00633BE8" w:rsidRDefault="00633BE8" w:rsidP="000F5CAB">
            <w:pPr>
              <w:jc w:val="center"/>
            </w:pPr>
          </w:p>
        </w:tc>
        <w:tc>
          <w:tcPr>
            <w:tcW w:w="415" w:type="pct"/>
            <w:vAlign w:val="center"/>
          </w:tcPr>
          <w:p w14:paraId="26F2E09E" w14:textId="77777777" w:rsidR="00633BE8" w:rsidRDefault="00633BE8" w:rsidP="000F5CAB">
            <w:pPr>
              <w:jc w:val="center"/>
            </w:pPr>
          </w:p>
        </w:tc>
      </w:tr>
      <w:tr w:rsidR="00633BE8" w14:paraId="0078F046" w14:textId="77777777" w:rsidTr="000F5CAB">
        <w:tc>
          <w:tcPr>
            <w:tcW w:w="846" w:type="pct"/>
            <w:vAlign w:val="center"/>
          </w:tcPr>
          <w:p w14:paraId="62103F09" w14:textId="77777777" w:rsidR="00633BE8" w:rsidRDefault="00633BE8" w:rsidP="000F5CAB">
            <w:pPr>
              <w:jc w:val="center"/>
            </w:pPr>
            <w:r>
              <w:t>latitude</w:t>
            </w:r>
          </w:p>
        </w:tc>
        <w:tc>
          <w:tcPr>
            <w:tcW w:w="2217" w:type="pct"/>
            <w:vAlign w:val="center"/>
          </w:tcPr>
          <w:p w14:paraId="244F2F5D" w14:textId="6A2144EF" w:rsidR="00633BE8" w:rsidRPr="00734F5F" w:rsidRDefault="00633BE8" w:rsidP="000F5CAB">
            <w:pPr>
              <w:jc w:val="center"/>
            </w:pPr>
            <w:r>
              <w:t>I</w:t>
            </w:r>
            <w:r>
              <w:t xml:space="preserve">n decimal format and </w:t>
            </w:r>
            <w:r w:rsidRPr="00955EFB">
              <w:t>degree North.</w:t>
            </w:r>
          </w:p>
        </w:tc>
        <w:tc>
          <w:tcPr>
            <w:tcW w:w="395" w:type="pct"/>
            <w:vAlign w:val="center"/>
          </w:tcPr>
          <w:p w14:paraId="0CD8B644" w14:textId="77777777" w:rsidR="00633BE8" w:rsidRDefault="00633BE8" w:rsidP="000F5CAB">
            <w:pPr>
              <w:jc w:val="center"/>
            </w:pPr>
            <w:r w:rsidRPr="000775D8">
              <w:t>required</w:t>
            </w:r>
          </w:p>
        </w:tc>
        <w:tc>
          <w:tcPr>
            <w:tcW w:w="464" w:type="pct"/>
            <w:vAlign w:val="center"/>
          </w:tcPr>
          <w:p w14:paraId="70D4FA02" w14:textId="77777777" w:rsidR="00633BE8" w:rsidRDefault="00633BE8" w:rsidP="000F5CAB">
            <w:pPr>
              <w:jc w:val="center"/>
            </w:pPr>
            <w:r>
              <w:t>numeric</w:t>
            </w:r>
          </w:p>
        </w:tc>
        <w:tc>
          <w:tcPr>
            <w:tcW w:w="663" w:type="pct"/>
            <w:vAlign w:val="center"/>
          </w:tcPr>
          <w:p w14:paraId="35881E7B" w14:textId="77777777" w:rsidR="00633BE8" w:rsidRDefault="00633BE8" w:rsidP="000F5CAB">
            <w:pPr>
              <w:jc w:val="center"/>
            </w:pPr>
            <w:r>
              <w:t>-90 &lt; lat &lt; 90</w:t>
            </w:r>
          </w:p>
        </w:tc>
        <w:tc>
          <w:tcPr>
            <w:tcW w:w="415" w:type="pct"/>
            <w:vAlign w:val="center"/>
          </w:tcPr>
          <w:p w14:paraId="420622FC" w14:textId="77777777" w:rsidR="00633BE8" w:rsidRDefault="00633BE8" w:rsidP="000F5CAB">
            <w:pPr>
              <w:jc w:val="center"/>
            </w:pPr>
            <w:r>
              <w:t>CF</w:t>
            </w:r>
          </w:p>
        </w:tc>
      </w:tr>
      <w:tr w:rsidR="00633BE8" w14:paraId="6003915D" w14:textId="77777777" w:rsidTr="000F5CAB">
        <w:tc>
          <w:tcPr>
            <w:tcW w:w="846" w:type="pct"/>
            <w:vAlign w:val="center"/>
          </w:tcPr>
          <w:p w14:paraId="3AA64EEC" w14:textId="77777777" w:rsidR="00633BE8" w:rsidRDefault="00633BE8" w:rsidP="000F5CAB">
            <w:pPr>
              <w:jc w:val="center"/>
            </w:pPr>
            <w:r>
              <w:t>longitude</w:t>
            </w:r>
          </w:p>
        </w:tc>
        <w:tc>
          <w:tcPr>
            <w:tcW w:w="2217" w:type="pct"/>
            <w:vAlign w:val="center"/>
          </w:tcPr>
          <w:p w14:paraId="192E94FF" w14:textId="431D57FB" w:rsidR="00633BE8" w:rsidRDefault="00633BE8" w:rsidP="000F5CAB">
            <w:pPr>
              <w:jc w:val="center"/>
            </w:pPr>
            <w:r>
              <w:t>I</w:t>
            </w:r>
            <w:r>
              <w:t xml:space="preserve">n decimal format and </w:t>
            </w:r>
            <w:r w:rsidRPr="00955EFB">
              <w:t>degree East.</w:t>
            </w:r>
          </w:p>
        </w:tc>
        <w:tc>
          <w:tcPr>
            <w:tcW w:w="395" w:type="pct"/>
            <w:vAlign w:val="center"/>
          </w:tcPr>
          <w:p w14:paraId="2B16B0BD" w14:textId="77777777" w:rsidR="00633BE8" w:rsidRDefault="00633BE8" w:rsidP="000F5CAB">
            <w:pPr>
              <w:jc w:val="center"/>
            </w:pPr>
            <w:r w:rsidRPr="000775D8">
              <w:t>required</w:t>
            </w:r>
          </w:p>
        </w:tc>
        <w:tc>
          <w:tcPr>
            <w:tcW w:w="464" w:type="pct"/>
            <w:vAlign w:val="center"/>
          </w:tcPr>
          <w:p w14:paraId="2086FBAF" w14:textId="77777777" w:rsidR="00633BE8" w:rsidRDefault="00633BE8" w:rsidP="000F5CAB">
            <w:pPr>
              <w:jc w:val="center"/>
            </w:pPr>
            <w:r>
              <w:t>numeric</w:t>
            </w:r>
          </w:p>
        </w:tc>
        <w:tc>
          <w:tcPr>
            <w:tcW w:w="663" w:type="pct"/>
            <w:vAlign w:val="center"/>
          </w:tcPr>
          <w:p w14:paraId="757224D0" w14:textId="77777777" w:rsidR="00633BE8" w:rsidRDefault="00633BE8" w:rsidP="000F5CAB">
            <w:pPr>
              <w:jc w:val="center"/>
            </w:pPr>
            <w:r>
              <w:t>-180 &lt; lon &lt; 180</w:t>
            </w:r>
          </w:p>
        </w:tc>
        <w:tc>
          <w:tcPr>
            <w:tcW w:w="415" w:type="pct"/>
            <w:vAlign w:val="center"/>
          </w:tcPr>
          <w:p w14:paraId="36FB4144" w14:textId="77777777" w:rsidR="00633BE8" w:rsidRDefault="00633BE8" w:rsidP="000F5CAB">
            <w:pPr>
              <w:jc w:val="center"/>
            </w:pPr>
            <w:r>
              <w:t>CF</w:t>
            </w:r>
          </w:p>
        </w:tc>
      </w:tr>
    </w:tbl>
    <w:p w14:paraId="575ADF94" w14:textId="3C223D19" w:rsidR="009273F9" w:rsidRDefault="009273F9" w:rsidP="00E11D33"/>
    <w:p w14:paraId="75A011BE" w14:textId="77777777" w:rsidR="00633BE8" w:rsidRDefault="00633BE8" w:rsidP="00E11D33">
      <w:pPr>
        <w:sectPr w:rsidR="00633BE8" w:rsidSect="00697322">
          <w:pgSz w:w="16840" w:h="11900" w:orient="landscape"/>
          <w:pgMar w:top="1440" w:right="1440" w:bottom="1440" w:left="1440" w:header="708" w:footer="708" w:gutter="0"/>
          <w:cols w:space="708"/>
          <w:docGrid w:linePitch="360"/>
        </w:sectPr>
      </w:pPr>
    </w:p>
    <w:p w14:paraId="0D1F0627" w14:textId="2A0D82D1" w:rsidR="00AE490E" w:rsidRDefault="00681FAD" w:rsidP="00681FAD">
      <w:pPr>
        <w:pStyle w:val="Heading1"/>
      </w:pPr>
      <w:bookmarkStart w:id="41" w:name="_Toc311191997"/>
      <w:r>
        <w:t>5. References</w:t>
      </w:r>
      <w:bookmarkEnd w:id="41"/>
    </w:p>
    <w:p w14:paraId="58D3C104" w14:textId="77777777" w:rsidR="00BE6E9E" w:rsidRPr="00BE6E9E" w:rsidRDefault="000E3E64" w:rsidP="00BE6E9E">
      <w:pPr>
        <w:pStyle w:val="EndNoteBibliography"/>
        <w:spacing w:after="360"/>
        <w:ind w:left="720" w:hanging="720"/>
        <w:rPr>
          <w:noProof/>
        </w:rPr>
      </w:pPr>
      <w:r>
        <w:fldChar w:fldCharType="begin"/>
      </w:r>
      <w:r>
        <w:instrText xml:space="preserve"> ADDIN EN.REFLIST </w:instrText>
      </w:r>
      <w:r>
        <w:fldChar w:fldCharType="separate"/>
      </w:r>
      <w:r w:rsidR="00BE6E9E" w:rsidRPr="00BE6E9E">
        <w:rPr>
          <w:noProof/>
        </w:rPr>
        <w:t>AATAMS (2015) The Australian Animal Tracking and Monitoring System (AATAMS) National Database Web Application. Accessed 11 November 2015. https://aatams.emii.org.au/aatams</w:t>
      </w:r>
    </w:p>
    <w:p w14:paraId="648A0F2B" w14:textId="77777777" w:rsidR="00BE6E9E" w:rsidRPr="00BE6E9E" w:rsidRDefault="00BE6E9E" w:rsidP="00BE6E9E">
      <w:pPr>
        <w:pStyle w:val="EndNoteBibliography"/>
        <w:spacing w:after="360"/>
        <w:ind w:left="720" w:hanging="720"/>
        <w:rPr>
          <w:noProof/>
        </w:rPr>
      </w:pPr>
      <w:r w:rsidRPr="00BE6E9E">
        <w:rPr>
          <w:noProof/>
        </w:rPr>
        <w:t>Block BA, Jonsen ID, Jorgensen SJ, Winship AJ, Shaffer SA, Bograd SJ, Hazen EL, Foley DG, Breed GA, Harrison AL, Ganong JE, Swithenbank A, Castleton M, Dewar H, Mate BR, Shillinger GL, Schaefer KM, Benson SR, Weise MJ, Henry RW, Costa DP (2011) Tracking apex marine predator movements in a dynamic ocean. Nature 475:86-90</w:t>
      </w:r>
    </w:p>
    <w:p w14:paraId="3EBD9C60" w14:textId="77777777" w:rsidR="00BE6E9E" w:rsidRPr="00BE6E9E" w:rsidRDefault="00BE6E9E" w:rsidP="00BE6E9E">
      <w:pPr>
        <w:pStyle w:val="EndNoteBibliography"/>
        <w:spacing w:after="360"/>
        <w:ind w:left="720" w:hanging="720"/>
        <w:rPr>
          <w:noProof/>
        </w:rPr>
      </w:pPr>
      <w:r w:rsidRPr="00BE6E9E">
        <w:rPr>
          <w:noProof/>
        </w:rPr>
        <w:t>Campbell HA, Beyer HL, Dennis TE, Dwyer RG, Forester JD, Fukuda Y, Lynch C, Hindell MA, Menke N, Morales JM, Richardson C, Rodgers E, Taylor G, Watts ME, Westcott DA (2015) Finding our way: On the sharing and reuse of animal telemetry data in Australasia. Science of The Total Environment 534:79-84</w:t>
      </w:r>
    </w:p>
    <w:p w14:paraId="23313872" w14:textId="77777777" w:rsidR="00BE6E9E" w:rsidRPr="00BE6E9E" w:rsidRDefault="00BE6E9E" w:rsidP="00BE6E9E">
      <w:pPr>
        <w:pStyle w:val="EndNoteBibliography"/>
        <w:spacing w:after="360"/>
        <w:ind w:left="720" w:hanging="720"/>
        <w:rPr>
          <w:noProof/>
        </w:rPr>
      </w:pPr>
      <w:r w:rsidRPr="00BE6E9E">
        <w:rPr>
          <w:noProof/>
        </w:rPr>
        <w:t>Campbell HA, Urbano F, Davidson S, Dettki H, Cagnacci F (2016) A plea for standards in reporting data collected by animal-borne electronic devices. Animal Biotelemetry 4:1-4</w:t>
      </w:r>
    </w:p>
    <w:p w14:paraId="6C111A36" w14:textId="77777777" w:rsidR="00BE6E9E" w:rsidRPr="00BE6E9E" w:rsidRDefault="00BE6E9E" w:rsidP="00BE6E9E">
      <w:pPr>
        <w:pStyle w:val="EndNoteBibliography"/>
        <w:spacing w:after="360"/>
        <w:ind w:left="720" w:hanging="720"/>
        <w:rPr>
          <w:noProof/>
        </w:rPr>
      </w:pPr>
      <w:r w:rsidRPr="00BE6E9E">
        <w:rPr>
          <w:noProof/>
        </w:rPr>
        <w:t>Dwyer RG, Brooking C, Brimblecombe W, Campbell HA, Hunter J, Watts M, Franklin CE (2015) An open Web-based system for the analysis and sharing of animal tracking data. Animal Biotelemetry 3:1-11</w:t>
      </w:r>
    </w:p>
    <w:p w14:paraId="66C55744" w14:textId="77777777" w:rsidR="00BE6E9E" w:rsidRPr="00BE6E9E" w:rsidRDefault="00BE6E9E" w:rsidP="00BE6E9E">
      <w:pPr>
        <w:pStyle w:val="EndNoteBibliography"/>
        <w:spacing w:after="360"/>
        <w:ind w:left="720" w:hanging="720"/>
        <w:rPr>
          <w:noProof/>
        </w:rPr>
      </w:pPr>
      <w:r w:rsidRPr="00BE6E9E">
        <w:rPr>
          <w:noProof/>
        </w:rPr>
        <w:t>Hussey NE, Kessel ST, Aarestrup K, Cooke SJ, Cowley PD, Fisk AT, Harcourt RG, Holland KN, Iverson SJ, Kocik JF, Mills Flemming JE, Whoriskey FG (2015) Aquatic animal telemetry: A panoramic window into the underwater world. Science 348</w:t>
      </w:r>
    </w:p>
    <w:p w14:paraId="2A76082B" w14:textId="77777777" w:rsidR="00BE6E9E" w:rsidRPr="00BE6E9E" w:rsidRDefault="00BE6E9E" w:rsidP="00BE6E9E">
      <w:pPr>
        <w:pStyle w:val="EndNoteBibliography"/>
        <w:spacing w:after="360"/>
        <w:ind w:left="720" w:hanging="720"/>
        <w:rPr>
          <w:noProof/>
        </w:rPr>
      </w:pPr>
      <w:r w:rsidRPr="00BE6E9E">
        <w:rPr>
          <w:noProof/>
        </w:rPr>
        <w:t>Kays R, Crofoot MC, Jetz W, Wikelski M (2015) Terrestrial animal tracking as an eye on life and planet. Science 348</w:t>
      </w:r>
    </w:p>
    <w:p w14:paraId="55B8F8FB" w14:textId="77777777" w:rsidR="00BE6E9E" w:rsidRPr="00BE6E9E" w:rsidRDefault="00BE6E9E" w:rsidP="00BE6E9E">
      <w:pPr>
        <w:pStyle w:val="EndNoteBibliography"/>
        <w:spacing w:after="360"/>
        <w:ind w:left="720" w:hanging="720"/>
        <w:rPr>
          <w:noProof/>
        </w:rPr>
      </w:pPr>
      <w:r w:rsidRPr="00BE6E9E">
        <w:rPr>
          <w:noProof/>
        </w:rPr>
        <w:t>Kranstauber B, Cameron A, Weinzerl R, Fountain T, Tilak S, Wikelski M, Kays R (2011) The Movebank data model for animal tracking. Environmental Modelling &amp; Software 26:834-835</w:t>
      </w:r>
    </w:p>
    <w:p w14:paraId="1D3301E4" w14:textId="45BA638B" w:rsidR="00BE6E9E" w:rsidRPr="00BE6E9E" w:rsidRDefault="00BE6E9E" w:rsidP="00BE6E9E">
      <w:pPr>
        <w:pStyle w:val="EndNoteBibliography"/>
        <w:ind w:left="720" w:hanging="720"/>
        <w:rPr>
          <w:noProof/>
        </w:rPr>
      </w:pPr>
      <w:r w:rsidRPr="00BE6E9E">
        <w:rPr>
          <w:noProof/>
        </w:rPr>
        <w:t xml:space="preserve">Payne J, Moustahfid H, Mayorga E, Branton R, Mihoff M, Bajona L (2013) A metadata convention for animal acoustic telemetry data. </w:t>
      </w:r>
      <w:hyperlink r:id="rId19" w:history="1">
        <w:r w:rsidRPr="00BE6E9E">
          <w:rPr>
            <w:rStyle w:val="Hyperlink"/>
            <w:rFonts w:asciiTheme="minorHAnsi" w:hAnsiTheme="minorHAnsi"/>
            <w:noProof/>
            <w:lang w:val="en-AU"/>
          </w:rPr>
          <w:t>http://ioostech.googlecode.com/files/AAT Metadata Convention v1.2.pdf</w:t>
        </w:r>
      </w:hyperlink>
    </w:p>
    <w:p w14:paraId="18D121E1" w14:textId="149E891B" w:rsidR="00681FAD" w:rsidRPr="00E11D33" w:rsidRDefault="000E3E64" w:rsidP="00E11D33">
      <w:r>
        <w:fldChar w:fldCharType="end"/>
      </w:r>
    </w:p>
    <w:sectPr w:rsidR="00681FAD" w:rsidRPr="00E11D33" w:rsidSect="000E3D2C">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09B835" w14:textId="77777777" w:rsidR="009273F9" w:rsidRDefault="009273F9" w:rsidP="00D060E2">
      <w:pPr>
        <w:spacing w:line="240" w:lineRule="auto"/>
      </w:pPr>
      <w:r>
        <w:separator/>
      </w:r>
    </w:p>
  </w:endnote>
  <w:endnote w:type="continuationSeparator" w:id="0">
    <w:p w14:paraId="02371D08" w14:textId="77777777" w:rsidR="009273F9" w:rsidRDefault="009273F9" w:rsidP="00D060E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71F342" w14:textId="77777777" w:rsidR="009273F9" w:rsidRDefault="009273F9" w:rsidP="00D060E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7B615DF" w14:textId="77777777" w:rsidR="009273F9" w:rsidRDefault="009273F9">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05FD06" w14:textId="77777777" w:rsidR="009273F9" w:rsidRDefault="009273F9" w:rsidP="00D060E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001B5">
      <w:rPr>
        <w:rStyle w:val="PageNumber"/>
        <w:noProof/>
      </w:rPr>
      <w:t>4</w:t>
    </w:r>
    <w:r>
      <w:rPr>
        <w:rStyle w:val="PageNumber"/>
      </w:rPr>
      <w:fldChar w:fldCharType="end"/>
    </w:r>
  </w:p>
  <w:p w14:paraId="57D6018A" w14:textId="77777777" w:rsidR="009273F9" w:rsidRDefault="009273F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59BC04" w14:textId="77777777" w:rsidR="009273F9" w:rsidRDefault="009273F9" w:rsidP="00D060E2">
      <w:pPr>
        <w:spacing w:line="240" w:lineRule="auto"/>
      </w:pPr>
      <w:r>
        <w:separator/>
      </w:r>
    </w:p>
  </w:footnote>
  <w:footnote w:type="continuationSeparator" w:id="0">
    <w:p w14:paraId="5E83DE54" w14:textId="77777777" w:rsidR="009273F9" w:rsidRDefault="009273F9" w:rsidP="00D060E2">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D63CD3"/>
    <w:multiLevelType w:val="hybridMultilevel"/>
    <w:tmpl w:val="77FEE6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A087F41"/>
    <w:multiLevelType w:val="hybridMultilevel"/>
    <w:tmpl w:val="630AF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BCB07B9"/>
    <w:multiLevelType w:val="hybridMultilevel"/>
    <w:tmpl w:val="CDF26F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revisionView w:insDel="0" w:formatting="0"/>
  <w:trackRevision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Marine Ecology Prog Series&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1&lt;/LineSpacing&gt;&lt;SpaceAfter&gt;2&lt;/SpaceAfter&gt;&lt;HyperlinksEnabled&gt;0&lt;/HyperlinksEnabled&gt;&lt;HyperlinksVisible&gt;0&lt;/HyperlinksVisible&gt;&lt;EnableBibliographyCategories&gt;0&lt;/EnableBibliographyCategories&gt;&lt;/ENLayout&gt;"/>
    <w:docVar w:name="EN.Libraries" w:val="&lt;Libraries&gt;&lt;item db-id=&quot;9zxtfvd0irtvtve25zspxewc90dz9t2dtfew&quot;&gt;PhD bibliography&lt;record-ids&gt;&lt;item&gt;1136&lt;/item&gt;&lt;item&gt;1137&lt;/item&gt;&lt;item&gt;1138&lt;/item&gt;&lt;item&gt;1139&lt;/item&gt;&lt;item&gt;1142&lt;/item&gt;&lt;item&gt;1143&lt;/item&gt;&lt;item&gt;1144&lt;/item&gt;&lt;item&gt;1153&lt;/item&gt;&lt;item&gt;1154&lt;/item&gt;&lt;/record-ids&gt;&lt;/item&gt;&lt;/Libraries&gt;"/>
  </w:docVars>
  <w:rsids>
    <w:rsidRoot w:val="00A10808"/>
    <w:rsid w:val="000075D4"/>
    <w:rsid w:val="00017A1F"/>
    <w:rsid w:val="00031C22"/>
    <w:rsid w:val="00031DD5"/>
    <w:rsid w:val="00046985"/>
    <w:rsid w:val="00051129"/>
    <w:rsid w:val="00085E64"/>
    <w:rsid w:val="000A2BF7"/>
    <w:rsid w:val="000A3DAA"/>
    <w:rsid w:val="000B2CBD"/>
    <w:rsid w:val="000B68D6"/>
    <w:rsid w:val="000C1E86"/>
    <w:rsid w:val="000C7735"/>
    <w:rsid w:val="000E1F71"/>
    <w:rsid w:val="000E3D2C"/>
    <w:rsid w:val="000E3E64"/>
    <w:rsid w:val="000E49AC"/>
    <w:rsid w:val="00117015"/>
    <w:rsid w:val="00130A62"/>
    <w:rsid w:val="00134310"/>
    <w:rsid w:val="00140FF2"/>
    <w:rsid w:val="00151856"/>
    <w:rsid w:val="00151C84"/>
    <w:rsid w:val="001918F2"/>
    <w:rsid w:val="001A43F8"/>
    <w:rsid w:val="001C1704"/>
    <w:rsid w:val="001C1BAC"/>
    <w:rsid w:val="001D43DB"/>
    <w:rsid w:val="001E4387"/>
    <w:rsid w:val="001F2684"/>
    <w:rsid w:val="002001B5"/>
    <w:rsid w:val="0021275B"/>
    <w:rsid w:val="002232AE"/>
    <w:rsid w:val="002305C3"/>
    <w:rsid w:val="0024433E"/>
    <w:rsid w:val="0025752B"/>
    <w:rsid w:val="00273BB5"/>
    <w:rsid w:val="00280B9E"/>
    <w:rsid w:val="002A03F9"/>
    <w:rsid w:val="002B00D5"/>
    <w:rsid w:val="002C5493"/>
    <w:rsid w:val="002E1FA4"/>
    <w:rsid w:val="002E431A"/>
    <w:rsid w:val="002F2906"/>
    <w:rsid w:val="002F581E"/>
    <w:rsid w:val="00311142"/>
    <w:rsid w:val="003452C4"/>
    <w:rsid w:val="003E4007"/>
    <w:rsid w:val="003F0219"/>
    <w:rsid w:val="003F04A6"/>
    <w:rsid w:val="003F0798"/>
    <w:rsid w:val="003F2CA9"/>
    <w:rsid w:val="003F75DE"/>
    <w:rsid w:val="0045405A"/>
    <w:rsid w:val="004652BA"/>
    <w:rsid w:val="00484E7E"/>
    <w:rsid w:val="004B5E81"/>
    <w:rsid w:val="0050298A"/>
    <w:rsid w:val="00517B38"/>
    <w:rsid w:val="0052257E"/>
    <w:rsid w:val="00554E39"/>
    <w:rsid w:val="0056482B"/>
    <w:rsid w:val="00566E26"/>
    <w:rsid w:val="00567B14"/>
    <w:rsid w:val="00574908"/>
    <w:rsid w:val="005B4072"/>
    <w:rsid w:val="005C5EE1"/>
    <w:rsid w:val="005D2026"/>
    <w:rsid w:val="005E34D7"/>
    <w:rsid w:val="005F5CB8"/>
    <w:rsid w:val="005F7DD3"/>
    <w:rsid w:val="0060004A"/>
    <w:rsid w:val="0060227F"/>
    <w:rsid w:val="0060637A"/>
    <w:rsid w:val="00614118"/>
    <w:rsid w:val="006164D2"/>
    <w:rsid w:val="00633BE8"/>
    <w:rsid w:val="00646673"/>
    <w:rsid w:val="006556D4"/>
    <w:rsid w:val="006617D2"/>
    <w:rsid w:val="00664B3B"/>
    <w:rsid w:val="00681FAD"/>
    <w:rsid w:val="00683142"/>
    <w:rsid w:val="00697322"/>
    <w:rsid w:val="006A2C53"/>
    <w:rsid w:val="006A6577"/>
    <w:rsid w:val="006C6B2A"/>
    <w:rsid w:val="006D1C83"/>
    <w:rsid w:val="00710524"/>
    <w:rsid w:val="00721F48"/>
    <w:rsid w:val="00734F5F"/>
    <w:rsid w:val="00747CC4"/>
    <w:rsid w:val="007512CC"/>
    <w:rsid w:val="00753DBA"/>
    <w:rsid w:val="007549BF"/>
    <w:rsid w:val="00760480"/>
    <w:rsid w:val="007779D9"/>
    <w:rsid w:val="00792EEA"/>
    <w:rsid w:val="007B6019"/>
    <w:rsid w:val="00811A88"/>
    <w:rsid w:val="008173D7"/>
    <w:rsid w:val="008210A7"/>
    <w:rsid w:val="008215CC"/>
    <w:rsid w:val="008569AA"/>
    <w:rsid w:val="00870CB2"/>
    <w:rsid w:val="00882A54"/>
    <w:rsid w:val="008C464C"/>
    <w:rsid w:val="008D4059"/>
    <w:rsid w:val="00902008"/>
    <w:rsid w:val="009273F9"/>
    <w:rsid w:val="00933C8B"/>
    <w:rsid w:val="0093764A"/>
    <w:rsid w:val="009420AE"/>
    <w:rsid w:val="00943854"/>
    <w:rsid w:val="00955EFB"/>
    <w:rsid w:val="009909FE"/>
    <w:rsid w:val="00992ABA"/>
    <w:rsid w:val="009938F1"/>
    <w:rsid w:val="0099618A"/>
    <w:rsid w:val="009B075B"/>
    <w:rsid w:val="009E1436"/>
    <w:rsid w:val="009E165E"/>
    <w:rsid w:val="00A059F7"/>
    <w:rsid w:val="00A05C19"/>
    <w:rsid w:val="00A07D5D"/>
    <w:rsid w:val="00A10808"/>
    <w:rsid w:val="00A14396"/>
    <w:rsid w:val="00A41F00"/>
    <w:rsid w:val="00A4713E"/>
    <w:rsid w:val="00A51833"/>
    <w:rsid w:val="00AA471A"/>
    <w:rsid w:val="00AC09E2"/>
    <w:rsid w:val="00AC1E72"/>
    <w:rsid w:val="00AC6B5D"/>
    <w:rsid w:val="00AD1708"/>
    <w:rsid w:val="00AD463E"/>
    <w:rsid w:val="00AD6C59"/>
    <w:rsid w:val="00AE490E"/>
    <w:rsid w:val="00AE7E26"/>
    <w:rsid w:val="00AF77FC"/>
    <w:rsid w:val="00B07CC6"/>
    <w:rsid w:val="00B10202"/>
    <w:rsid w:val="00B11CEC"/>
    <w:rsid w:val="00B127DA"/>
    <w:rsid w:val="00B171AB"/>
    <w:rsid w:val="00B24512"/>
    <w:rsid w:val="00B37288"/>
    <w:rsid w:val="00B372A4"/>
    <w:rsid w:val="00B451BC"/>
    <w:rsid w:val="00B84E91"/>
    <w:rsid w:val="00BC6E69"/>
    <w:rsid w:val="00BD17BD"/>
    <w:rsid w:val="00BD4080"/>
    <w:rsid w:val="00BE6E9E"/>
    <w:rsid w:val="00BF4763"/>
    <w:rsid w:val="00C057C3"/>
    <w:rsid w:val="00C224B7"/>
    <w:rsid w:val="00C36566"/>
    <w:rsid w:val="00C40B2B"/>
    <w:rsid w:val="00C45231"/>
    <w:rsid w:val="00C5267E"/>
    <w:rsid w:val="00C64068"/>
    <w:rsid w:val="00C83E72"/>
    <w:rsid w:val="00C917B4"/>
    <w:rsid w:val="00C92271"/>
    <w:rsid w:val="00CB596E"/>
    <w:rsid w:val="00CC771E"/>
    <w:rsid w:val="00CD1577"/>
    <w:rsid w:val="00CE1BB9"/>
    <w:rsid w:val="00D018B6"/>
    <w:rsid w:val="00D060E2"/>
    <w:rsid w:val="00D113F5"/>
    <w:rsid w:val="00D15DCB"/>
    <w:rsid w:val="00D56F3F"/>
    <w:rsid w:val="00D607A3"/>
    <w:rsid w:val="00D717A3"/>
    <w:rsid w:val="00D73E01"/>
    <w:rsid w:val="00D8214A"/>
    <w:rsid w:val="00DA5C48"/>
    <w:rsid w:val="00DC3F44"/>
    <w:rsid w:val="00DD004A"/>
    <w:rsid w:val="00DD21EF"/>
    <w:rsid w:val="00DF382A"/>
    <w:rsid w:val="00DF3F5E"/>
    <w:rsid w:val="00DF41B0"/>
    <w:rsid w:val="00DF43CF"/>
    <w:rsid w:val="00DF6DB2"/>
    <w:rsid w:val="00DF7997"/>
    <w:rsid w:val="00E00D6C"/>
    <w:rsid w:val="00E11D33"/>
    <w:rsid w:val="00E40E1B"/>
    <w:rsid w:val="00E42CA5"/>
    <w:rsid w:val="00E44162"/>
    <w:rsid w:val="00E446DD"/>
    <w:rsid w:val="00E53606"/>
    <w:rsid w:val="00E54D33"/>
    <w:rsid w:val="00E7140C"/>
    <w:rsid w:val="00E86DE0"/>
    <w:rsid w:val="00E87FF0"/>
    <w:rsid w:val="00E93760"/>
    <w:rsid w:val="00EA0F9A"/>
    <w:rsid w:val="00ED0FBC"/>
    <w:rsid w:val="00EE0E2D"/>
    <w:rsid w:val="00EE618F"/>
    <w:rsid w:val="00F029D0"/>
    <w:rsid w:val="00F12B26"/>
    <w:rsid w:val="00F33C89"/>
    <w:rsid w:val="00F412ED"/>
    <w:rsid w:val="00F413CA"/>
    <w:rsid w:val="00F42DC9"/>
    <w:rsid w:val="00F5283A"/>
    <w:rsid w:val="00FA0A46"/>
    <w:rsid w:val="00FA113B"/>
    <w:rsid w:val="00FB6944"/>
    <w:rsid w:val="00FD3093"/>
    <w:rsid w:val="00FE36C2"/>
    <w:rsid w:val="00FE4525"/>
    <w:rsid w:val="00FF049C"/>
    <w:rsid w:val="00FF74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4E402C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3BE8"/>
    <w:pPr>
      <w:spacing w:line="360" w:lineRule="auto"/>
    </w:pPr>
    <w:rPr>
      <w:lang w:val="en-AU"/>
    </w:rPr>
  </w:style>
  <w:style w:type="paragraph" w:styleId="Heading1">
    <w:name w:val="heading 1"/>
    <w:basedOn w:val="Normal"/>
    <w:next w:val="Normal"/>
    <w:link w:val="Heading1Char"/>
    <w:uiPriority w:val="9"/>
    <w:qFormat/>
    <w:rsid w:val="0015185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F7DD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273F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1856"/>
    <w:rPr>
      <w:rFonts w:asciiTheme="majorHAnsi" w:eastAsiaTheme="majorEastAsia" w:hAnsiTheme="majorHAnsi" w:cstheme="majorBidi"/>
      <w:b/>
      <w:bCs/>
      <w:color w:val="345A8A" w:themeColor="accent1" w:themeShade="B5"/>
      <w:sz w:val="32"/>
      <w:szCs w:val="32"/>
      <w:lang w:val="en-AU"/>
    </w:rPr>
  </w:style>
  <w:style w:type="paragraph" w:styleId="DocumentMap">
    <w:name w:val="Document Map"/>
    <w:basedOn w:val="Normal"/>
    <w:link w:val="DocumentMapChar"/>
    <w:uiPriority w:val="99"/>
    <w:semiHidden/>
    <w:unhideWhenUsed/>
    <w:rsid w:val="002B00D5"/>
    <w:pPr>
      <w:spacing w:line="240" w:lineRule="auto"/>
    </w:pPr>
    <w:rPr>
      <w:rFonts w:ascii="Lucida Grande" w:hAnsi="Lucida Grande" w:cs="Lucida Grande"/>
    </w:rPr>
  </w:style>
  <w:style w:type="character" w:customStyle="1" w:styleId="DocumentMapChar">
    <w:name w:val="Document Map Char"/>
    <w:basedOn w:val="DefaultParagraphFont"/>
    <w:link w:val="DocumentMap"/>
    <w:uiPriority w:val="99"/>
    <w:semiHidden/>
    <w:rsid w:val="002B00D5"/>
    <w:rPr>
      <w:rFonts w:ascii="Lucida Grande" w:hAnsi="Lucida Grande" w:cs="Lucida Grande"/>
      <w:lang w:val="en-AU"/>
    </w:rPr>
  </w:style>
  <w:style w:type="paragraph" w:styleId="Title">
    <w:name w:val="Title"/>
    <w:basedOn w:val="Normal"/>
    <w:next w:val="Normal"/>
    <w:link w:val="TitleChar"/>
    <w:uiPriority w:val="10"/>
    <w:qFormat/>
    <w:rsid w:val="002B00D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B00D5"/>
    <w:rPr>
      <w:rFonts w:asciiTheme="majorHAnsi" w:eastAsiaTheme="majorEastAsia" w:hAnsiTheme="majorHAnsi" w:cstheme="majorBidi"/>
      <w:color w:val="17365D" w:themeColor="text2" w:themeShade="BF"/>
      <w:spacing w:val="5"/>
      <w:kern w:val="28"/>
      <w:sz w:val="52"/>
      <w:szCs w:val="52"/>
      <w:lang w:val="en-AU"/>
    </w:rPr>
  </w:style>
  <w:style w:type="paragraph" w:styleId="TOC1">
    <w:name w:val="toc 1"/>
    <w:basedOn w:val="Normal"/>
    <w:next w:val="Normal"/>
    <w:autoRedefine/>
    <w:uiPriority w:val="39"/>
    <w:unhideWhenUsed/>
    <w:rsid w:val="002B00D5"/>
    <w:pPr>
      <w:spacing w:before="120"/>
    </w:pPr>
    <w:rPr>
      <w:b/>
      <w:caps/>
      <w:sz w:val="22"/>
      <w:szCs w:val="22"/>
    </w:rPr>
  </w:style>
  <w:style w:type="paragraph" w:styleId="TOC2">
    <w:name w:val="toc 2"/>
    <w:basedOn w:val="Normal"/>
    <w:next w:val="Normal"/>
    <w:autoRedefine/>
    <w:uiPriority w:val="39"/>
    <w:unhideWhenUsed/>
    <w:rsid w:val="002B00D5"/>
    <w:pPr>
      <w:ind w:left="240"/>
    </w:pPr>
    <w:rPr>
      <w:smallCaps/>
      <w:sz w:val="22"/>
      <w:szCs w:val="22"/>
    </w:rPr>
  </w:style>
  <w:style w:type="paragraph" w:styleId="TOC3">
    <w:name w:val="toc 3"/>
    <w:basedOn w:val="Normal"/>
    <w:next w:val="Normal"/>
    <w:autoRedefine/>
    <w:uiPriority w:val="39"/>
    <w:unhideWhenUsed/>
    <w:rsid w:val="002B00D5"/>
    <w:pPr>
      <w:ind w:left="480"/>
    </w:pPr>
    <w:rPr>
      <w:i/>
      <w:sz w:val="22"/>
      <w:szCs w:val="22"/>
    </w:rPr>
  </w:style>
  <w:style w:type="paragraph" w:styleId="TOC4">
    <w:name w:val="toc 4"/>
    <w:basedOn w:val="Normal"/>
    <w:next w:val="Normal"/>
    <w:autoRedefine/>
    <w:uiPriority w:val="39"/>
    <w:unhideWhenUsed/>
    <w:rsid w:val="002B00D5"/>
    <w:pPr>
      <w:ind w:left="720"/>
    </w:pPr>
    <w:rPr>
      <w:sz w:val="18"/>
      <w:szCs w:val="18"/>
    </w:rPr>
  </w:style>
  <w:style w:type="paragraph" w:styleId="TOC5">
    <w:name w:val="toc 5"/>
    <w:basedOn w:val="Normal"/>
    <w:next w:val="Normal"/>
    <w:autoRedefine/>
    <w:uiPriority w:val="39"/>
    <w:unhideWhenUsed/>
    <w:rsid w:val="002B00D5"/>
    <w:pPr>
      <w:ind w:left="960"/>
    </w:pPr>
    <w:rPr>
      <w:sz w:val="18"/>
      <w:szCs w:val="18"/>
    </w:rPr>
  </w:style>
  <w:style w:type="paragraph" w:styleId="TOC6">
    <w:name w:val="toc 6"/>
    <w:basedOn w:val="Normal"/>
    <w:next w:val="Normal"/>
    <w:autoRedefine/>
    <w:uiPriority w:val="39"/>
    <w:unhideWhenUsed/>
    <w:rsid w:val="002B00D5"/>
    <w:pPr>
      <w:ind w:left="1200"/>
    </w:pPr>
    <w:rPr>
      <w:sz w:val="18"/>
      <w:szCs w:val="18"/>
    </w:rPr>
  </w:style>
  <w:style w:type="paragraph" w:styleId="TOC7">
    <w:name w:val="toc 7"/>
    <w:basedOn w:val="Normal"/>
    <w:next w:val="Normal"/>
    <w:autoRedefine/>
    <w:uiPriority w:val="39"/>
    <w:unhideWhenUsed/>
    <w:rsid w:val="002B00D5"/>
    <w:pPr>
      <w:ind w:left="1440"/>
    </w:pPr>
    <w:rPr>
      <w:sz w:val="18"/>
      <w:szCs w:val="18"/>
    </w:rPr>
  </w:style>
  <w:style w:type="paragraph" w:styleId="TOC8">
    <w:name w:val="toc 8"/>
    <w:basedOn w:val="Normal"/>
    <w:next w:val="Normal"/>
    <w:autoRedefine/>
    <w:uiPriority w:val="39"/>
    <w:unhideWhenUsed/>
    <w:rsid w:val="002B00D5"/>
    <w:pPr>
      <w:ind w:left="1680"/>
    </w:pPr>
    <w:rPr>
      <w:sz w:val="18"/>
      <w:szCs w:val="18"/>
    </w:rPr>
  </w:style>
  <w:style w:type="paragraph" w:styleId="TOC9">
    <w:name w:val="toc 9"/>
    <w:basedOn w:val="Normal"/>
    <w:next w:val="Normal"/>
    <w:autoRedefine/>
    <w:uiPriority w:val="39"/>
    <w:unhideWhenUsed/>
    <w:rsid w:val="002B00D5"/>
    <w:pPr>
      <w:ind w:left="1920"/>
    </w:pPr>
    <w:rPr>
      <w:sz w:val="18"/>
      <w:szCs w:val="18"/>
    </w:rPr>
  </w:style>
  <w:style w:type="paragraph" w:styleId="Subtitle">
    <w:name w:val="Subtitle"/>
    <w:basedOn w:val="Normal"/>
    <w:next w:val="Normal"/>
    <w:link w:val="SubtitleChar"/>
    <w:uiPriority w:val="11"/>
    <w:qFormat/>
    <w:rsid w:val="002B00D5"/>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2B00D5"/>
    <w:rPr>
      <w:rFonts w:asciiTheme="majorHAnsi" w:eastAsiaTheme="majorEastAsia" w:hAnsiTheme="majorHAnsi" w:cstheme="majorBidi"/>
      <w:i/>
      <w:iCs/>
      <w:color w:val="4F81BD" w:themeColor="accent1"/>
      <w:spacing w:val="15"/>
      <w:lang w:val="en-AU"/>
    </w:rPr>
  </w:style>
  <w:style w:type="paragraph" w:styleId="ListParagraph">
    <w:name w:val="List Paragraph"/>
    <w:basedOn w:val="Normal"/>
    <w:uiPriority w:val="34"/>
    <w:qFormat/>
    <w:rsid w:val="00A51833"/>
    <w:pPr>
      <w:ind w:left="720"/>
      <w:contextualSpacing/>
    </w:pPr>
  </w:style>
  <w:style w:type="character" w:styleId="Hyperlink">
    <w:name w:val="Hyperlink"/>
    <w:basedOn w:val="DefaultParagraphFont"/>
    <w:uiPriority w:val="99"/>
    <w:unhideWhenUsed/>
    <w:rsid w:val="003E4007"/>
    <w:rPr>
      <w:color w:val="0000FF" w:themeColor="hyperlink"/>
      <w:u w:val="single"/>
    </w:rPr>
  </w:style>
  <w:style w:type="paragraph" w:styleId="BalloonText">
    <w:name w:val="Balloon Text"/>
    <w:basedOn w:val="Normal"/>
    <w:link w:val="BalloonTextChar"/>
    <w:uiPriority w:val="99"/>
    <w:semiHidden/>
    <w:unhideWhenUsed/>
    <w:rsid w:val="00A059F7"/>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059F7"/>
    <w:rPr>
      <w:rFonts w:ascii="Lucida Grande" w:hAnsi="Lucida Grande" w:cs="Lucida Grande"/>
      <w:sz w:val="18"/>
      <w:szCs w:val="18"/>
      <w:lang w:val="en-AU"/>
    </w:rPr>
  </w:style>
  <w:style w:type="character" w:customStyle="1" w:styleId="Heading2Char">
    <w:name w:val="Heading 2 Char"/>
    <w:basedOn w:val="DefaultParagraphFont"/>
    <w:link w:val="Heading2"/>
    <w:uiPriority w:val="9"/>
    <w:rsid w:val="005F7DD3"/>
    <w:rPr>
      <w:rFonts w:asciiTheme="majorHAnsi" w:eastAsiaTheme="majorEastAsia" w:hAnsiTheme="majorHAnsi" w:cstheme="majorBidi"/>
      <w:b/>
      <w:bCs/>
      <w:color w:val="4F81BD" w:themeColor="accent1"/>
      <w:sz w:val="26"/>
      <w:szCs w:val="26"/>
      <w:lang w:val="en-AU"/>
    </w:rPr>
  </w:style>
  <w:style w:type="table" w:styleId="TableGrid">
    <w:name w:val="Table Grid"/>
    <w:basedOn w:val="TableNormal"/>
    <w:uiPriority w:val="59"/>
    <w:rsid w:val="002F29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BD4080"/>
    <w:rPr>
      <w:color w:val="800080" w:themeColor="followedHyperlink"/>
      <w:u w:val="single"/>
    </w:rPr>
  </w:style>
  <w:style w:type="character" w:styleId="CommentReference">
    <w:name w:val="annotation reference"/>
    <w:basedOn w:val="DefaultParagraphFont"/>
    <w:uiPriority w:val="99"/>
    <w:semiHidden/>
    <w:unhideWhenUsed/>
    <w:rsid w:val="002305C3"/>
    <w:rPr>
      <w:sz w:val="18"/>
      <w:szCs w:val="18"/>
    </w:rPr>
  </w:style>
  <w:style w:type="paragraph" w:styleId="CommentText">
    <w:name w:val="annotation text"/>
    <w:basedOn w:val="Normal"/>
    <w:link w:val="CommentTextChar"/>
    <w:uiPriority w:val="99"/>
    <w:semiHidden/>
    <w:unhideWhenUsed/>
    <w:rsid w:val="002305C3"/>
    <w:pPr>
      <w:spacing w:line="240" w:lineRule="auto"/>
    </w:pPr>
  </w:style>
  <w:style w:type="character" w:customStyle="1" w:styleId="CommentTextChar">
    <w:name w:val="Comment Text Char"/>
    <w:basedOn w:val="DefaultParagraphFont"/>
    <w:link w:val="CommentText"/>
    <w:uiPriority w:val="99"/>
    <w:semiHidden/>
    <w:rsid w:val="002305C3"/>
    <w:rPr>
      <w:lang w:val="en-AU"/>
    </w:rPr>
  </w:style>
  <w:style w:type="paragraph" w:styleId="CommentSubject">
    <w:name w:val="annotation subject"/>
    <w:basedOn w:val="CommentText"/>
    <w:next w:val="CommentText"/>
    <w:link w:val="CommentSubjectChar"/>
    <w:uiPriority w:val="99"/>
    <w:semiHidden/>
    <w:unhideWhenUsed/>
    <w:rsid w:val="002305C3"/>
    <w:rPr>
      <w:b/>
      <w:bCs/>
      <w:sz w:val="20"/>
      <w:szCs w:val="20"/>
    </w:rPr>
  </w:style>
  <w:style w:type="character" w:customStyle="1" w:styleId="CommentSubjectChar">
    <w:name w:val="Comment Subject Char"/>
    <w:basedOn w:val="CommentTextChar"/>
    <w:link w:val="CommentSubject"/>
    <w:uiPriority w:val="99"/>
    <w:semiHidden/>
    <w:rsid w:val="002305C3"/>
    <w:rPr>
      <w:b/>
      <w:bCs/>
      <w:sz w:val="20"/>
      <w:szCs w:val="20"/>
      <w:lang w:val="en-AU"/>
    </w:rPr>
  </w:style>
  <w:style w:type="paragraph" w:customStyle="1" w:styleId="EndNoteBibliographyTitle">
    <w:name w:val="EndNote Bibliography Title"/>
    <w:basedOn w:val="Normal"/>
    <w:rsid w:val="000E3E64"/>
    <w:pPr>
      <w:jc w:val="center"/>
    </w:pPr>
    <w:rPr>
      <w:rFonts w:ascii="Cambria" w:hAnsi="Cambria"/>
      <w:lang w:val="en-US"/>
    </w:rPr>
  </w:style>
  <w:style w:type="paragraph" w:customStyle="1" w:styleId="EndNoteBibliography">
    <w:name w:val="EndNote Bibliography"/>
    <w:basedOn w:val="Normal"/>
    <w:rsid w:val="000E3E64"/>
    <w:rPr>
      <w:rFonts w:ascii="Cambria" w:hAnsi="Cambria"/>
      <w:lang w:val="en-US"/>
    </w:rPr>
  </w:style>
  <w:style w:type="paragraph" w:styleId="Footer">
    <w:name w:val="footer"/>
    <w:basedOn w:val="Normal"/>
    <w:link w:val="FooterChar"/>
    <w:uiPriority w:val="99"/>
    <w:unhideWhenUsed/>
    <w:rsid w:val="00D060E2"/>
    <w:pPr>
      <w:tabs>
        <w:tab w:val="center" w:pos="4320"/>
        <w:tab w:val="right" w:pos="8640"/>
      </w:tabs>
      <w:spacing w:line="240" w:lineRule="auto"/>
    </w:pPr>
  </w:style>
  <w:style w:type="character" w:customStyle="1" w:styleId="FooterChar">
    <w:name w:val="Footer Char"/>
    <w:basedOn w:val="DefaultParagraphFont"/>
    <w:link w:val="Footer"/>
    <w:uiPriority w:val="99"/>
    <w:rsid w:val="00D060E2"/>
    <w:rPr>
      <w:lang w:val="en-AU"/>
    </w:rPr>
  </w:style>
  <w:style w:type="character" w:styleId="PageNumber">
    <w:name w:val="page number"/>
    <w:basedOn w:val="DefaultParagraphFont"/>
    <w:uiPriority w:val="99"/>
    <w:semiHidden/>
    <w:unhideWhenUsed/>
    <w:rsid w:val="00D060E2"/>
  </w:style>
  <w:style w:type="character" w:customStyle="1" w:styleId="Heading3Char">
    <w:name w:val="Heading 3 Char"/>
    <w:basedOn w:val="DefaultParagraphFont"/>
    <w:link w:val="Heading3"/>
    <w:uiPriority w:val="9"/>
    <w:rsid w:val="009273F9"/>
    <w:rPr>
      <w:rFonts w:asciiTheme="majorHAnsi" w:eastAsiaTheme="majorEastAsia" w:hAnsiTheme="majorHAnsi" w:cstheme="majorBidi"/>
      <w:b/>
      <w:bCs/>
      <w:color w:val="4F81BD" w:themeColor="accent1"/>
      <w:lang w:val="en-AU"/>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3BE8"/>
    <w:pPr>
      <w:spacing w:line="360" w:lineRule="auto"/>
    </w:pPr>
    <w:rPr>
      <w:lang w:val="en-AU"/>
    </w:rPr>
  </w:style>
  <w:style w:type="paragraph" w:styleId="Heading1">
    <w:name w:val="heading 1"/>
    <w:basedOn w:val="Normal"/>
    <w:next w:val="Normal"/>
    <w:link w:val="Heading1Char"/>
    <w:uiPriority w:val="9"/>
    <w:qFormat/>
    <w:rsid w:val="0015185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F7DD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273F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1856"/>
    <w:rPr>
      <w:rFonts w:asciiTheme="majorHAnsi" w:eastAsiaTheme="majorEastAsia" w:hAnsiTheme="majorHAnsi" w:cstheme="majorBidi"/>
      <w:b/>
      <w:bCs/>
      <w:color w:val="345A8A" w:themeColor="accent1" w:themeShade="B5"/>
      <w:sz w:val="32"/>
      <w:szCs w:val="32"/>
      <w:lang w:val="en-AU"/>
    </w:rPr>
  </w:style>
  <w:style w:type="paragraph" w:styleId="DocumentMap">
    <w:name w:val="Document Map"/>
    <w:basedOn w:val="Normal"/>
    <w:link w:val="DocumentMapChar"/>
    <w:uiPriority w:val="99"/>
    <w:semiHidden/>
    <w:unhideWhenUsed/>
    <w:rsid w:val="002B00D5"/>
    <w:pPr>
      <w:spacing w:line="240" w:lineRule="auto"/>
    </w:pPr>
    <w:rPr>
      <w:rFonts w:ascii="Lucida Grande" w:hAnsi="Lucida Grande" w:cs="Lucida Grande"/>
    </w:rPr>
  </w:style>
  <w:style w:type="character" w:customStyle="1" w:styleId="DocumentMapChar">
    <w:name w:val="Document Map Char"/>
    <w:basedOn w:val="DefaultParagraphFont"/>
    <w:link w:val="DocumentMap"/>
    <w:uiPriority w:val="99"/>
    <w:semiHidden/>
    <w:rsid w:val="002B00D5"/>
    <w:rPr>
      <w:rFonts w:ascii="Lucida Grande" w:hAnsi="Lucida Grande" w:cs="Lucida Grande"/>
      <w:lang w:val="en-AU"/>
    </w:rPr>
  </w:style>
  <w:style w:type="paragraph" w:styleId="Title">
    <w:name w:val="Title"/>
    <w:basedOn w:val="Normal"/>
    <w:next w:val="Normal"/>
    <w:link w:val="TitleChar"/>
    <w:uiPriority w:val="10"/>
    <w:qFormat/>
    <w:rsid w:val="002B00D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B00D5"/>
    <w:rPr>
      <w:rFonts w:asciiTheme="majorHAnsi" w:eastAsiaTheme="majorEastAsia" w:hAnsiTheme="majorHAnsi" w:cstheme="majorBidi"/>
      <w:color w:val="17365D" w:themeColor="text2" w:themeShade="BF"/>
      <w:spacing w:val="5"/>
      <w:kern w:val="28"/>
      <w:sz w:val="52"/>
      <w:szCs w:val="52"/>
      <w:lang w:val="en-AU"/>
    </w:rPr>
  </w:style>
  <w:style w:type="paragraph" w:styleId="TOC1">
    <w:name w:val="toc 1"/>
    <w:basedOn w:val="Normal"/>
    <w:next w:val="Normal"/>
    <w:autoRedefine/>
    <w:uiPriority w:val="39"/>
    <w:unhideWhenUsed/>
    <w:rsid w:val="002B00D5"/>
    <w:pPr>
      <w:spacing w:before="120"/>
    </w:pPr>
    <w:rPr>
      <w:b/>
      <w:caps/>
      <w:sz w:val="22"/>
      <w:szCs w:val="22"/>
    </w:rPr>
  </w:style>
  <w:style w:type="paragraph" w:styleId="TOC2">
    <w:name w:val="toc 2"/>
    <w:basedOn w:val="Normal"/>
    <w:next w:val="Normal"/>
    <w:autoRedefine/>
    <w:uiPriority w:val="39"/>
    <w:unhideWhenUsed/>
    <w:rsid w:val="002B00D5"/>
    <w:pPr>
      <w:ind w:left="240"/>
    </w:pPr>
    <w:rPr>
      <w:smallCaps/>
      <w:sz w:val="22"/>
      <w:szCs w:val="22"/>
    </w:rPr>
  </w:style>
  <w:style w:type="paragraph" w:styleId="TOC3">
    <w:name w:val="toc 3"/>
    <w:basedOn w:val="Normal"/>
    <w:next w:val="Normal"/>
    <w:autoRedefine/>
    <w:uiPriority w:val="39"/>
    <w:unhideWhenUsed/>
    <w:rsid w:val="002B00D5"/>
    <w:pPr>
      <w:ind w:left="480"/>
    </w:pPr>
    <w:rPr>
      <w:i/>
      <w:sz w:val="22"/>
      <w:szCs w:val="22"/>
    </w:rPr>
  </w:style>
  <w:style w:type="paragraph" w:styleId="TOC4">
    <w:name w:val="toc 4"/>
    <w:basedOn w:val="Normal"/>
    <w:next w:val="Normal"/>
    <w:autoRedefine/>
    <w:uiPriority w:val="39"/>
    <w:unhideWhenUsed/>
    <w:rsid w:val="002B00D5"/>
    <w:pPr>
      <w:ind w:left="720"/>
    </w:pPr>
    <w:rPr>
      <w:sz w:val="18"/>
      <w:szCs w:val="18"/>
    </w:rPr>
  </w:style>
  <w:style w:type="paragraph" w:styleId="TOC5">
    <w:name w:val="toc 5"/>
    <w:basedOn w:val="Normal"/>
    <w:next w:val="Normal"/>
    <w:autoRedefine/>
    <w:uiPriority w:val="39"/>
    <w:unhideWhenUsed/>
    <w:rsid w:val="002B00D5"/>
    <w:pPr>
      <w:ind w:left="960"/>
    </w:pPr>
    <w:rPr>
      <w:sz w:val="18"/>
      <w:szCs w:val="18"/>
    </w:rPr>
  </w:style>
  <w:style w:type="paragraph" w:styleId="TOC6">
    <w:name w:val="toc 6"/>
    <w:basedOn w:val="Normal"/>
    <w:next w:val="Normal"/>
    <w:autoRedefine/>
    <w:uiPriority w:val="39"/>
    <w:unhideWhenUsed/>
    <w:rsid w:val="002B00D5"/>
    <w:pPr>
      <w:ind w:left="1200"/>
    </w:pPr>
    <w:rPr>
      <w:sz w:val="18"/>
      <w:szCs w:val="18"/>
    </w:rPr>
  </w:style>
  <w:style w:type="paragraph" w:styleId="TOC7">
    <w:name w:val="toc 7"/>
    <w:basedOn w:val="Normal"/>
    <w:next w:val="Normal"/>
    <w:autoRedefine/>
    <w:uiPriority w:val="39"/>
    <w:unhideWhenUsed/>
    <w:rsid w:val="002B00D5"/>
    <w:pPr>
      <w:ind w:left="1440"/>
    </w:pPr>
    <w:rPr>
      <w:sz w:val="18"/>
      <w:szCs w:val="18"/>
    </w:rPr>
  </w:style>
  <w:style w:type="paragraph" w:styleId="TOC8">
    <w:name w:val="toc 8"/>
    <w:basedOn w:val="Normal"/>
    <w:next w:val="Normal"/>
    <w:autoRedefine/>
    <w:uiPriority w:val="39"/>
    <w:unhideWhenUsed/>
    <w:rsid w:val="002B00D5"/>
    <w:pPr>
      <w:ind w:left="1680"/>
    </w:pPr>
    <w:rPr>
      <w:sz w:val="18"/>
      <w:szCs w:val="18"/>
    </w:rPr>
  </w:style>
  <w:style w:type="paragraph" w:styleId="TOC9">
    <w:name w:val="toc 9"/>
    <w:basedOn w:val="Normal"/>
    <w:next w:val="Normal"/>
    <w:autoRedefine/>
    <w:uiPriority w:val="39"/>
    <w:unhideWhenUsed/>
    <w:rsid w:val="002B00D5"/>
    <w:pPr>
      <w:ind w:left="1920"/>
    </w:pPr>
    <w:rPr>
      <w:sz w:val="18"/>
      <w:szCs w:val="18"/>
    </w:rPr>
  </w:style>
  <w:style w:type="paragraph" w:styleId="Subtitle">
    <w:name w:val="Subtitle"/>
    <w:basedOn w:val="Normal"/>
    <w:next w:val="Normal"/>
    <w:link w:val="SubtitleChar"/>
    <w:uiPriority w:val="11"/>
    <w:qFormat/>
    <w:rsid w:val="002B00D5"/>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2B00D5"/>
    <w:rPr>
      <w:rFonts w:asciiTheme="majorHAnsi" w:eastAsiaTheme="majorEastAsia" w:hAnsiTheme="majorHAnsi" w:cstheme="majorBidi"/>
      <w:i/>
      <w:iCs/>
      <w:color w:val="4F81BD" w:themeColor="accent1"/>
      <w:spacing w:val="15"/>
      <w:lang w:val="en-AU"/>
    </w:rPr>
  </w:style>
  <w:style w:type="paragraph" w:styleId="ListParagraph">
    <w:name w:val="List Paragraph"/>
    <w:basedOn w:val="Normal"/>
    <w:uiPriority w:val="34"/>
    <w:qFormat/>
    <w:rsid w:val="00A51833"/>
    <w:pPr>
      <w:ind w:left="720"/>
      <w:contextualSpacing/>
    </w:pPr>
  </w:style>
  <w:style w:type="character" w:styleId="Hyperlink">
    <w:name w:val="Hyperlink"/>
    <w:basedOn w:val="DefaultParagraphFont"/>
    <w:uiPriority w:val="99"/>
    <w:unhideWhenUsed/>
    <w:rsid w:val="003E4007"/>
    <w:rPr>
      <w:color w:val="0000FF" w:themeColor="hyperlink"/>
      <w:u w:val="single"/>
    </w:rPr>
  </w:style>
  <w:style w:type="paragraph" w:styleId="BalloonText">
    <w:name w:val="Balloon Text"/>
    <w:basedOn w:val="Normal"/>
    <w:link w:val="BalloonTextChar"/>
    <w:uiPriority w:val="99"/>
    <w:semiHidden/>
    <w:unhideWhenUsed/>
    <w:rsid w:val="00A059F7"/>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059F7"/>
    <w:rPr>
      <w:rFonts w:ascii="Lucida Grande" w:hAnsi="Lucida Grande" w:cs="Lucida Grande"/>
      <w:sz w:val="18"/>
      <w:szCs w:val="18"/>
      <w:lang w:val="en-AU"/>
    </w:rPr>
  </w:style>
  <w:style w:type="character" w:customStyle="1" w:styleId="Heading2Char">
    <w:name w:val="Heading 2 Char"/>
    <w:basedOn w:val="DefaultParagraphFont"/>
    <w:link w:val="Heading2"/>
    <w:uiPriority w:val="9"/>
    <w:rsid w:val="005F7DD3"/>
    <w:rPr>
      <w:rFonts w:asciiTheme="majorHAnsi" w:eastAsiaTheme="majorEastAsia" w:hAnsiTheme="majorHAnsi" w:cstheme="majorBidi"/>
      <w:b/>
      <w:bCs/>
      <w:color w:val="4F81BD" w:themeColor="accent1"/>
      <w:sz w:val="26"/>
      <w:szCs w:val="26"/>
      <w:lang w:val="en-AU"/>
    </w:rPr>
  </w:style>
  <w:style w:type="table" w:styleId="TableGrid">
    <w:name w:val="Table Grid"/>
    <w:basedOn w:val="TableNormal"/>
    <w:uiPriority w:val="59"/>
    <w:rsid w:val="002F29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BD4080"/>
    <w:rPr>
      <w:color w:val="800080" w:themeColor="followedHyperlink"/>
      <w:u w:val="single"/>
    </w:rPr>
  </w:style>
  <w:style w:type="character" w:styleId="CommentReference">
    <w:name w:val="annotation reference"/>
    <w:basedOn w:val="DefaultParagraphFont"/>
    <w:uiPriority w:val="99"/>
    <w:semiHidden/>
    <w:unhideWhenUsed/>
    <w:rsid w:val="002305C3"/>
    <w:rPr>
      <w:sz w:val="18"/>
      <w:szCs w:val="18"/>
    </w:rPr>
  </w:style>
  <w:style w:type="paragraph" w:styleId="CommentText">
    <w:name w:val="annotation text"/>
    <w:basedOn w:val="Normal"/>
    <w:link w:val="CommentTextChar"/>
    <w:uiPriority w:val="99"/>
    <w:semiHidden/>
    <w:unhideWhenUsed/>
    <w:rsid w:val="002305C3"/>
    <w:pPr>
      <w:spacing w:line="240" w:lineRule="auto"/>
    </w:pPr>
  </w:style>
  <w:style w:type="character" w:customStyle="1" w:styleId="CommentTextChar">
    <w:name w:val="Comment Text Char"/>
    <w:basedOn w:val="DefaultParagraphFont"/>
    <w:link w:val="CommentText"/>
    <w:uiPriority w:val="99"/>
    <w:semiHidden/>
    <w:rsid w:val="002305C3"/>
    <w:rPr>
      <w:lang w:val="en-AU"/>
    </w:rPr>
  </w:style>
  <w:style w:type="paragraph" w:styleId="CommentSubject">
    <w:name w:val="annotation subject"/>
    <w:basedOn w:val="CommentText"/>
    <w:next w:val="CommentText"/>
    <w:link w:val="CommentSubjectChar"/>
    <w:uiPriority w:val="99"/>
    <w:semiHidden/>
    <w:unhideWhenUsed/>
    <w:rsid w:val="002305C3"/>
    <w:rPr>
      <w:b/>
      <w:bCs/>
      <w:sz w:val="20"/>
      <w:szCs w:val="20"/>
    </w:rPr>
  </w:style>
  <w:style w:type="character" w:customStyle="1" w:styleId="CommentSubjectChar">
    <w:name w:val="Comment Subject Char"/>
    <w:basedOn w:val="CommentTextChar"/>
    <w:link w:val="CommentSubject"/>
    <w:uiPriority w:val="99"/>
    <w:semiHidden/>
    <w:rsid w:val="002305C3"/>
    <w:rPr>
      <w:b/>
      <w:bCs/>
      <w:sz w:val="20"/>
      <w:szCs w:val="20"/>
      <w:lang w:val="en-AU"/>
    </w:rPr>
  </w:style>
  <w:style w:type="paragraph" w:customStyle="1" w:styleId="EndNoteBibliographyTitle">
    <w:name w:val="EndNote Bibliography Title"/>
    <w:basedOn w:val="Normal"/>
    <w:rsid w:val="000E3E64"/>
    <w:pPr>
      <w:jc w:val="center"/>
    </w:pPr>
    <w:rPr>
      <w:rFonts w:ascii="Cambria" w:hAnsi="Cambria"/>
      <w:lang w:val="en-US"/>
    </w:rPr>
  </w:style>
  <w:style w:type="paragraph" w:customStyle="1" w:styleId="EndNoteBibliography">
    <w:name w:val="EndNote Bibliography"/>
    <w:basedOn w:val="Normal"/>
    <w:rsid w:val="000E3E64"/>
    <w:rPr>
      <w:rFonts w:ascii="Cambria" w:hAnsi="Cambria"/>
      <w:lang w:val="en-US"/>
    </w:rPr>
  </w:style>
  <w:style w:type="paragraph" w:styleId="Footer">
    <w:name w:val="footer"/>
    <w:basedOn w:val="Normal"/>
    <w:link w:val="FooterChar"/>
    <w:uiPriority w:val="99"/>
    <w:unhideWhenUsed/>
    <w:rsid w:val="00D060E2"/>
    <w:pPr>
      <w:tabs>
        <w:tab w:val="center" w:pos="4320"/>
        <w:tab w:val="right" w:pos="8640"/>
      </w:tabs>
      <w:spacing w:line="240" w:lineRule="auto"/>
    </w:pPr>
  </w:style>
  <w:style w:type="character" w:customStyle="1" w:styleId="FooterChar">
    <w:name w:val="Footer Char"/>
    <w:basedOn w:val="DefaultParagraphFont"/>
    <w:link w:val="Footer"/>
    <w:uiPriority w:val="99"/>
    <w:rsid w:val="00D060E2"/>
    <w:rPr>
      <w:lang w:val="en-AU"/>
    </w:rPr>
  </w:style>
  <w:style w:type="character" w:styleId="PageNumber">
    <w:name w:val="page number"/>
    <w:basedOn w:val="DefaultParagraphFont"/>
    <w:uiPriority w:val="99"/>
    <w:semiHidden/>
    <w:unhideWhenUsed/>
    <w:rsid w:val="00D060E2"/>
  </w:style>
  <w:style w:type="character" w:customStyle="1" w:styleId="Heading3Char">
    <w:name w:val="Heading 3 Char"/>
    <w:basedOn w:val="DefaultParagraphFont"/>
    <w:link w:val="Heading3"/>
    <w:uiPriority w:val="9"/>
    <w:rsid w:val="009273F9"/>
    <w:rPr>
      <w:rFonts w:asciiTheme="majorHAnsi" w:eastAsiaTheme="majorEastAsia" w:hAnsiTheme="majorHAnsi" w:cstheme="majorBidi"/>
      <w:b/>
      <w:bCs/>
      <w:color w:val="4F81BD" w:themeColor="accent1"/>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07563">
      <w:bodyDiv w:val="1"/>
      <w:marLeft w:val="0"/>
      <w:marRight w:val="0"/>
      <w:marTop w:val="0"/>
      <w:marBottom w:val="0"/>
      <w:divBdr>
        <w:top w:val="none" w:sz="0" w:space="0" w:color="auto"/>
        <w:left w:val="none" w:sz="0" w:space="0" w:color="auto"/>
        <w:bottom w:val="none" w:sz="0" w:space="0" w:color="auto"/>
        <w:right w:val="none" w:sz="0" w:space="0" w:color="auto"/>
      </w:divBdr>
    </w:div>
    <w:div w:id="25713912">
      <w:bodyDiv w:val="1"/>
      <w:marLeft w:val="0"/>
      <w:marRight w:val="0"/>
      <w:marTop w:val="0"/>
      <w:marBottom w:val="0"/>
      <w:divBdr>
        <w:top w:val="none" w:sz="0" w:space="0" w:color="auto"/>
        <w:left w:val="none" w:sz="0" w:space="0" w:color="auto"/>
        <w:bottom w:val="none" w:sz="0" w:space="0" w:color="auto"/>
        <w:right w:val="none" w:sz="0" w:space="0" w:color="auto"/>
      </w:divBdr>
    </w:div>
    <w:div w:id="348025504">
      <w:bodyDiv w:val="1"/>
      <w:marLeft w:val="0"/>
      <w:marRight w:val="0"/>
      <w:marTop w:val="0"/>
      <w:marBottom w:val="0"/>
      <w:divBdr>
        <w:top w:val="none" w:sz="0" w:space="0" w:color="auto"/>
        <w:left w:val="none" w:sz="0" w:space="0" w:color="auto"/>
        <w:bottom w:val="none" w:sz="0" w:space="0" w:color="auto"/>
        <w:right w:val="none" w:sz="0" w:space="0" w:color="auto"/>
      </w:divBdr>
    </w:div>
    <w:div w:id="386296984">
      <w:bodyDiv w:val="1"/>
      <w:marLeft w:val="0"/>
      <w:marRight w:val="0"/>
      <w:marTop w:val="0"/>
      <w:marBottom w:val="0"/>
      <w:divBdr>
        <w:top w:val="none" w:sz="0" w:space="0" w:color="auto"/>
        <w:left w:val="none" w:sz="0" w:space="0" w:color="auto"/>
        <w:bottom w:val="none" w:sz="0" w:space="0" w:color="auto"/>
        <w:right w:val="none" w:sz="0" w:space="0" w:color="auto"/>
      </w:divBdr>
    </w:div>
    <w:div w:id="479614964">
      <w:bodyDiv w:val="1"/>
      <w:marLeft w:val="0"/>
      <w:marRight w:val="0"/>
      <w:marTop w:val="0"/>
      <w:marBottom w:val="0"/>
      <w:divBdr>
        <w:top w:val="none" w:sz="0" w:space="0" w:color="auto"/>
        <w:left w:val="none" w:sz="0" w:space="0" w:color="auto"/>
        <w:bottom w:val="none" w:sz="0" w:space="0" w:color="auto"/>
        <w:right w:val="none" w:sz="0" w:space="0" w:color="auto"/>
      </w:divBdr>
    </w:div>
    <w:div w:id="547228974">
      <w:bodyDiv w:val="1"/>
      <w:marLeft w:val="0"/>
      <w:marRight w:val="0"/>
      <w:marTop w:val="0"/>
      <w:marBottom w:val="0"/>
      <w:divBdr>
        <w:top w:val="none" w:sz="0" w:space="0" w:color="auto"/>
        <w:left w:val="none" w:sz="0" w:space="0" w:color="auto"/>
        <w:bottom w:val="none" w:sz="0" w:space="0" w:color="auto"/>
        <w:right w:val="none" w:sz="0" w:space="0" w:color="auto"/>
      </w:divBdr>
    </w:div>
    <w:div w:id="626425746">
      <w:bodyDiv w:val="1"/>
      <w:marLeft w:val="0"/>
      <w:marRight w:val="0"/>
      <w:marTop w:val="0"/>
      <w:marBottom w:val="0"/>
      <w:divBdr>
        <w:top w:val="none" w:sz="0" w:space="0" w:color="auto"/>
        <w:left w:val="none" w:sz="0" w:space="0" w:color="auto"/>
        <w:bottom w:val="none" w:sz="0" w:space="0" w:color="auto"/>
        <w:right w:val="none" w:sz="0" w:space="0" w:color="auto"/>
      </w:divBdr>
    </w:div>
    <w:div w:id="695736950">
      <w:bodyDiv w:val="1"/>
      <w:marLeft w:val="0"/>
      <w:marRight w:val="0"/>
      <w:marTop w:val="0"/>
      <w:marBottom w:val="0"/>
      <w:divBdr>
        <w:top w:val="none" w:sz="0" w:space="0" w:color="auto"/>
        <w:left w:val="none" w:sz="0" w:space="0" w:color="auto"/>
        <w:bottom w:val="none" w:sz="0" w:space="0" w:color="auto"/>
        <w:right w:val="none" w:sz="0" w:space="0" w:color="auto"/>
      </w:divBdr>
    </w:div>
    <w:div w:id="740104740">
      <w:bodyDiv w:val="1"/>
      <w:marLeft w:val="0"/>
      <w:marRight w:val="0"/>
      <w:marTop w:val="0"/>
      <w:marBottom w:val="0"/>
      <w:divBdr>
        <w:top w:val="none" w:sz="0" w:space="0" w:color="auto"/>
        <w:left w:val="none" w:sz="0" w:space="0" w:color="auto"/>
        <w:bottom w:val="none" w:sz="0" w:space="0" w:color="auto"/>
        <w:right w:val="none" w:sz="0" w:space="0" w:color="auto"/>
      </w:divBdr>
    </w:div>
    <w:div w:id="777020895">
      <w:bodyDiv w:val="1"/>
      <w:marLeft w:val="0"/>
      <w:marRight w:val="0"/>
      <w:marTop w:val="0"/>
      <w:marBottom w:val="0"/>
      <w:divBdr>
        <w:top w:val="none" w:sz="0" w:space="0" w:color="auto"/>
        <w:left w:val="none" w:sz="0" w:space="0" w:color="auto"/>
        <w:bottom w:val="none" w:sz="0" w:space="0" w:color="auto"/>
        <w:right w:val="none" w:sz="0" w:space="0" w:color="auto"/>
      </w:divBdr>
    </w:div>
    <w:div w:id="1016418010">
      <w:bodyDiv w:val="1"/>
      <w:marLeft w:val="0"/>
      <w:marRight w:val="0"/>
      <w:marTop w:val="0"/>
      <w:marBottom w:val="0"/>
      <w:divBdr>
        <w:top w:val="none" w:sz="0" w:space="0" w:color="auto"/>
        <w:left w:val="none" w:sz="0" w:space="0" w:color="auto"/>
        <w:bottom w:val="none" w:sz="0" w:space="0" w:color="auto"/>
        <w:right w:val="none" w:sz="0" w:space="0" w:color="auto"/>
      </w:divBdr>
    </w:div>
    <w:div w:id="1187986542">
      <w:bodyDiv w:val="1"/>
      <w:marLeft w:val="0"/>
      <w:marRight w:val="0"/>
      <w:marTop w:val="0"/>
      <w:marBottom w:val="0"/>
      <w:divBdr>
        <w:top w:val="none" w:sz="0" w:space="0" w:color="auto"/>
        <w:left w:val="none" w:sz="0" w:space="0" w:color="auto"/>
        <w:bottom w:val="none" w:sz="0" w:space="0" w:color="auto"/>
        <w:right w:val="none" w:sz="0" w:space="0" w:color="auto"/>
      </w:divBdr>
    </w:div>
    <w:div w:id="1574194597">
      <w:bodyDiv w:val="1"/>
      <w:marLeft w:val="0"/>
      <w:marRight w:val="0"/>
      <w:marTop w:val="0"/>
      <w:marBottom w:val="0"/>
      <w:divBdr>
        <w:top w:val="none" w:sz="0" w:space="0" w:color="auto"/>
        <w:left w:val="none" w:sz="0" w:space="0" w:color="auto"/>
        <w:bottom w:val="none" w:sz="0" w:space="0" w:color="auto"/>
        <w:right w:val="none" w:sz="0" w:space="0" w:color="auto"/>
      </w:divBdr>
    </w:div>
    <w:div w:id="1914898231">
      <w:bodyDiv w:val="1"/>
      <w:marLeft w:val="0"/>
      <w:marRight w:val="0"/>
      <w:marTop w:val="0"/>
      <w:marBottom w:val="0"/>
      <w:divBdr>
        <w:top w:val="none" w:sz="0" w:space="0" w:color="auto"/>
        <w:left w:val="none" w:sz="0" w:space="0" w:color="auto"/>
        <w:bottom w:val="none" w:sz="0" w:space="0" w:color="auto"/>
        <w:right w:val="none" w:sz="0" w:space="0" w:color="auto"/>
      </w:divBdr>
    </w:div>
    <w:div w:id="1979913965">
      <w:bodyDiv w:val="1"/>
      <w:marLeft w:val="0"/>
      <w:marRight w:val="0"/>
      <w:marTop w:val="0"/>
      <w:marBottom w:val="0"/>
      <w:divBdr>
        <w:top w:val="none" w:sz="0" w:space="0" w:color="auto"/>
        <w:left w:val="none" w:sz="0" w:space="0" w:color="auto"/>
        <w:bottom w:val="none" w:sz="0" w:space="0" w:color="auto"/>
        <w:right w:val="none" w:sz="0" w:space="0" w:color="auto"/>
      </w:divBdr>
    </w:div>
    <w:div w:id="2076271215">
      <w:bodyDiv w:val="1"/>
      <w:marLeft w:val="0"/>
      <w:marRight w:val="0"/>
      <w:marTop w:val="0"/>
      <w:marBottom w:val="0"/>
      <w:divBdr>
        <w:top w:val="none" w:sz="0" w:space="0" w:color="auto"/>
        <w:left w:val="none" w:sz="0" w:space="0" w:color="auto"/>
        <w:bottom w:val="none" w:sz="0" w:space="0" w:color="auto"/>
        <w:right w:val="none" w:sz="0" w:space="0" w:color="auto"/>
      </w:divBdr>
    </w:div>
    <w:div w:id="213767546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marinespecies.org/"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s://github.com/aodn/aatams/" TargetMode="Externa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yperlink" Target="https://github.com/xhoenner/biologging_data-sharing/tree/master/" TargetMode="External"/><Relationship Id="rId14" Type="http://schemas.openxmlformats.org/officeDocument/2006/relationships/hyperlink" Target="http://rogerdudler.github.io/git-guide/" TargetMode="External"/><Relationship Id="rId15" Type="http://schemas.openxmlformats.org/officeDocument/2006/relationships/hyperlink" Target="https://guides.github.com/activities/hello-world/" TargetMode="External"/><Relationship Id="rId16" Type="http://schemas.openxmlformats.org/officeDocument/2006/relationships/image" Target="media/image1.jpg"/><Relationship Id="rId17" Type="http://schemas.openxmlformats.org/officeDocument/2006/relationships/hyperlink" Target="http://www.marinespecies.org/" TargetMode="External"/><Relationship Id="rId18" Type="http://schemas.openxmlformats.org/officeDocument/2006/relationships/hyperlink" Target="http://rs.tdwg.org/dwc/terms/index.htm#taxonindex" TargetMode="External"/><Relationship Id="rId19" Type="http://schemas.openxmlformats.org/officeDocument/2006/relationships/hyperlink" Target="http://ioostech.googlecode.com/files/AAT%20Metadata%20Convention%20v1.2.pdf"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xhoenner/biologging_data-sharing/tree/mas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TotalTime>
  <Pages>31</Pages>
  <Words>4504</Words>
  <Characters>25677</Characters>
  <Application>Microsoft Macintosh Word</Application>
  <DocSecurity>0</DocSecurity>
  <Lines>213</Lines>
  <Paragraphs>60</Paragraphs>
  <ScaleCrop>false</ScaleCrop>
  <Company>IMOS</Company>
  <LinksUpToDate>false</LinksUpToDate>
  <CharactersWithSpaces>30121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Xavier Hoenner</dc:creator>
  <cp:keywords/>
  <dc:description/>
  <cp:lastModifiedBy>Xavier Hoenner</cp:lastModifiedBy>
  <cp:revision>87</cp:revision>
  <cp:lastPrinted>2015-11-10T23:16:00Z</cp:lastPrinted>
  <dcterms:created xsi:type="dcterms:W3CDTF">2015-11-30T01:33:00Z</dcterms:created>
  <dcterms:modified xsi:type="dcterms:W3CDTF">2016-02-17T02:14:00Z</dcterms:modified>
</cp:coreProperties>
</file>