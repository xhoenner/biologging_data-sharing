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352628AE" w:rsidR="008210A7" w:rsidRDefault="00FE36C2" w:rsidP="002B00D5">
      <w:pPr>
        <w:pStyle w:val="Title"/>
      </w:pPr>
      <w:r>
        <w:t>Data sharing standard for a</w:t>
      </w:r>
      <w:r w:rsidR="00A10808">
        <w:t>rchival and satellite tags</w:t>
      </w:r>
    </w:p>
    <w:p w14:paraId="44629711" w14:textId="77777777" w:rsidR="00AC09E2" w:rsidRDefault="00AC09E2"/>
    <w:p w14:paraId="154A41C4" w14:textId="77777777" w:rsidR="00AC09E2" w:rsidRDefault="00AC09E2"/>
    <w:p w14:paraId="39E7904F" w14:textId="6C1C6EBA" w:rsidR="00DD21EF" w:rsidRPr="0056482B" w:rsidRDefault="0056482B">
      <w:r>
        <w:t>Version 1.2</w:t>
      </w:r>
    </w:p>
    <w:p w14:paraId="7910B2EE" w14:textId="13F36971" w:rsidR="00943854" w:rsidRDefault="001C1BAC">
      <w:r>
        <w:t>Feb. 1</w:t>
      </w:r>
      <w:r w:rsidR="00B372A4">
        <w:t>7</w:t>
      </w:r>
      <w:r w:rsidR="00943854">
        <w:t>, 201</w:t>
      </w:r>
      <w:r w:rsidR="0056482B">
        <w:t>6</w:t>
      </w:r>
    </w:p>
    <w:p w14:paraId="3C3930C4" w14:textId="77777777" w:rsidR="00943854" w:rsidRDefault="00943854"/>
    <w:p w14:paraId="5CC9C6D5" w14:textId="77777777" w:rsidR="00AC09E2" w:rsidRDefault="00AC09E2"/>
    <w:p w14:paraId="03980916" w14:textId="11E96854" w:rsidR="00DD21EF" w:rsidRPr="002001B5" w:rsidRDefault="00DF41B0">
      <w:pPr>
        <w:rPr>
          <w:lang w:val="en-US"/>
        </w:rPr>
      </w:pPr>
      <w:r>
        <w:t>Xavier Hoenner</w:t>
      </w:r>
      <w:r w:rsidRPr="00DF41B0">
        <w:rPr>
          <w:vertAlign w:val="superscript"/>
        </w:rPr>
        <w:t>1</w:t>
      </w:r>
      <w:r>
        <w:t xml:space="preserve">, </w:t>
      </w:r>
      <w:r w:rsidR="000E1F71">
        <w:t>Lenore Bajona</w:t>
      </w:r>
      <w:r w:rsidR="000E1F71" w:rsidRPr="002001B5">
        <w:rPr>
          <w:vertAlign w:val="superscript"/>
        </w:rPr>
        <w:t>2</w:t>
      </w:r>
      <w:r w:rsidR="000E1F71">
        <w:t>, Marta Mihoff</w:t>
      </w:r>
      <w:r w:rsidR="000E1F71" w:rsidRPr="002001B5">
        <w:rPr>
          <w:vertAlign w:val="superscript"/>
        </w:rPr>
        <w:t>2</w:t>
      </w:r>
      <w:r w:rsidR="000E1F71">
        <w:t>, Jonathan Pye</w:t>
      </w:r>
      <w:r w:rsidR="000E1F71" w:rsidRPr="002001B5">
        <w:rPr>
          <w:vertAlign w:val="superscript"/>
        </w:rPr>
        <w:t>2</w:t>
      </w:r>
      <w:r w:rsidR="000E1F71">
        <w:t xml:space="preserve">, </w:t>
      </w:r>
      <w:r w:rsidR="000E1F71" w:rsidRPr="000E1F71">
        <w:rPr>
          <w:lang w:val="en-US"/>
        </w:rPr>
        <w:t>Hassan Moustahfid</w:t>
      </w:r>
      <w:r w:rsidR="000E1F71" w:rsidRPr="002001B5">
        <w:rPr>
          <w:vertAlign w:val="superscript"/>
          <w:lang w:val="en-US"/>
        </w:rPr>
        <w:t>3</w:t>
      </w:r>
      <w:r w:rsidR="000E1F71">
        <w:rPr>
          <w:lang w:val="en-US"/>
        </w:rPr>
        <w:t>,</w:t>
      </w:r>
      <w:r w:rsidR="000E1F71" w:rsidRPr="000E1F71">
        <w:rPr>
          <w:lang w:val="en-US"/>
        </w:rPr>
        <w:t xml:space="preserve"> </w:t>
      </w:r>
      <w:r>
        <w:t xml:space="preserve">Rob </w:t>
      </w:r>
      <w:r w:rsidR="000E1F71">
        <w:t>Harcourt</w:t>
      </w:r>
      <w:r w:rsidR="000E1F71">
        <w:rPr>
          <w:vertAlign w:val="superscript"/>
        </w:rPr>
        <w:t>4</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22E768A" w14:textId="36D480DF" w:rsidR="000E1F71" w:rsidRPr="00C52D80" w:rsidRDefault="000E1F71">
      <w:pPr>
        <w:rPr>
          <w:lang w:val="en-US"/>
        </w:rPr>
      </w:pPr>
      <w:r w:rsidRPr="00C52D80">
        <w:rPr>
          <w:vertAlign w:val="superscript"/>
          <w:lang w:val="en-US"/>
        </w:rPr>
        <w:t>2</w:t>
      </w:r>
      <w:r w:rsidRPr="00C52D80">
        <w:rPr>
          <w:lang w:val="en-US"/>
        </w:rPr>
        <w:t xml:space="preserve"> </w:t>
      </w:r>
      <w:r w:rsidRPr="004F16D9">
        <w:rPr>
          <w:iCs/>
          <w:lang w:val="en-US"/>
        </w:rPr>
        <w:t>Ocean Tracking Network (OTN) Biology, Department Dalhousie University, 1355 Oxford Street PO Box 15000 Halifax, NS, Canada, B3H 4R2.</w:t>
      </w:r>
    </w:p>
    <w:p w14:paraId="5864C41E" w14:textId="1160A9BB" w:rsidR="000E1F71" w:rsidRPr="00C52D80" w:rsidRDefault="000E1F71" w:rsidP="000E1F71">
      <w:pPr>
        <w:rPr>
          <w:lang w:val="en-US"/>
        </w:rPr>
      </w:pPr>
      <w:r w:rsidRPr="00C52D80">
        <w:rPr>
          <w:vertAlign w:val="superscript"/>
          <w:lang w:val="en-US"/>
        </w:rPr>
        <w:t>3</w:t>
      </w:r>
      <w:r w:rsidRPr="00C52D80">
        <w:rPr>
          <w:lang w:val="en-US"/>
        </w:rPr>
        <w:t xml:space="preserve"> </w:t>
      </w:r>
      <w:r w:rsidRPr="004F16D9">
        <w:rPr>
          <w:iCs/>
          <w:lang w:val="en-US"/>
        </w:rPr>
        <w:t xml:space="preserve">NOAA. </w:t>
      </w:r>
      <w:proofErr w:type="gramStart"/>
      <w:r w:rsidRPr="004F16D9">
        <w:rPr>
          <w:iCs/>
          <w:lang w:val="en-US"/>
        </w:rPr>
        <w:t>U.S. Integrated Ocean Observing System, Silver Spring, MD, USA.</w:t>
      </w:r>
      <w:proofErr w:type="gramEnd"/>
    </w:p>
    <w:p w14:paraId="73CBDADD" w14:textId="425419EF" w:rsidR="002B00D5" w:rsidRDefault="000E1F71">
      <w:pPr>
        <w:rPr>
          <w:lang w:val="en-US"/>
        </w:rPr>
      </w:pPr>
      <w:r>
        <w:rPr>
          <w:vertAlign w:val="superscript"/>
        </w:rPr>
        <w:t xml:space="preserve">4 </w:t>
      </w:r>
      <w:r w:rsidR="00DF41B0"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804830E" w14:textId="77777777" w:rsidR="00D566FC" w:rsidRDefault="002B00D5">
      <w:pPr>
        <w:pStyle w:val="TOC1"/>
        <w:tabs>
          <w:tab w:val="right" w:leader="dot" w:pos="8290"/>
        </w:tabs>
        <w:rPr>
          <w:b w:val="0"/>
          <w:caps w:val="0"/>
          <w:noProof/>
          <w:sz w:val="24"/>
          <w:szCs w:val="24"/>
          <w:lang w:eastAsia="ja-JP"/>
        </w:rPr>
      </w:pPr>
      <w:r>
        <w:rPr>
          <w:lang w:val="en-US"/>
        </w:rPr>
        <w:fldChar w:fldCharType="begin"/>
      </w:r>
      <w:r>
        <w:rPr>
          <w:lang w:val="en-US"/>
        </w:rPr>
        <w:instrText xml:space="preserve"> TOC \o "1-3" </w:instrText>
      </w:r>
      <w:r>
        <w:rPr>
          <w:lang w:val="en-US"/>
        </w:rPr>
        <w:fldChar w:fldCharType="separate"/>
      </w:r>
      <w:r w:rsidR="00D566FC" w:rsidRPr="000F0847">
        <w:rPr>
          <w:noProof/>
          <w:lang w:val="en-US"/>
        </w:rPr>
        <w:t>1. Introduction</w:t>
      </w:r>
      <w:r w:rsidR="00D566FC">
        <w:rPr>
          <w:noProof/>
        </w:rPr>
        <w:tab/>
      </w:r>
      <w:r w:rsidR="00D566FC">
        <w:rPr>
          <w:noProof/>
        </w:rPr>
        <w:fldChar w:fldCharType="begin"/>
      </w:r>
      <w:r w:rsidR="00D566FC">
        <w:rPr>
          <w:noProof/>
        </w:rPr>
        <w:instrText xml:space="preserve"> PAGEREF _Toc317334576 \h </w:instrText>
      </w:r>
      <w:r w:rsidR="00D566FC">
        <w:rPr>
          <w:noProof/>
        </w:rPr>
      </w:r>
      <w:r w:rsidR="00D566FC">
        <w:rPr>
          <w:noProof/>
        </w:rPr>
        <w:fldChar w:fldCharType="separate"/>
      </w:r>
      <w:r w:rsidR="00D566FC">
        <w:rPr>
          <w:noProof/>
        </w:rPr>
        <w:t>2</w:t>
      </w:r>
      <w:r w:rsidR="00D566FC">
        <w:rPr>
          <w:noProof/>
        </w:rPr>
        <w:fldChar w:fldCharType="end"/>
      </w:r>
    </w:p>
    <w:p w14:paraId="4024A67A" w14:textId="77777777" w:rsidR="00D566FC" w:rsidRDefault="00D566FC">
      <w:pPr>
        <w:pStyle w:val="TOC1"/>
        <w:tabs>
          <w:tab w:val="right" w:leader="dot" w:pos="8290"/>
        </w:tabs>
        <w:rPr>
          <w:b w:val="0"/>
          <w:caps w:val="0"/>
          <w:noProof/>
          <w:sz w:val="24"/>
          <w:szCs w:val="24"/>
          <w:lang w:eastAsia="ja-JP"/>
        </w:rPr>
      </w:pPr>
      <w:r w:rsidRPr="000F0847">
        <w:rPr>
          <w:noProof/>
          <w:lang w:val="en-US"/>
        </w:rPr>
        <w:t>2. Database schema design</w:t>
      </w:r>
      <w:r>
        <w:rPr>
          <w:noProof/>
        </w:rPr>
        <w:tab/>
      </w:r>
      <w:r>
        <w:rPr>
          <w:noProof/>
        </w:rPr>
        <w:fldChar w:fldCharType="begin"/>
      </w:r>
      <w:r>
        <w:rPr>
          <w:noProof/>
        </w:rPr>
        <w:instrText xml:space="preserve"> PAGEREF _Toc317334577 \h </w:instrText>
      </w:r>
      <w:r>
        <w:rPr>
          <w:noProof/>
        </w:rPr>
      </w:r>
      <w:r>
        <w:rPr>
          <w:noProof/>
        </w:rPr>
        <w:fldChar w:fldCharType="separate"/>
      </w:r>
      <w:r>
        <w:rPr>
          <w:noProof/>
        </w:rPr>
        <w:t>2</w:t>
      </w:r>
      <w:r>
        <w:rPr>
          <w:noProof/>
        </w:rPr>
        <w:fldChar w:fldCharType="end"/>
      </w:r>
    </w:p>
    <w:p w14:paraId="59136080" w14:textId="77777777" w:rsidR="00D566FC" w:rsidRDefault="00D566FC">
      <w:pPr>
        <w:pStyle w:val="TOC2"/>
        <w:tabs>
          <w:tab w:val="right" w:leader="dot" w:pos="8290"/>
        </w:tabs>
        <w:rPr>
          <w:smallCaps w:val="0"/>
          <w:noProof/>
          <w:sz w:val="24"/>
          <w:szCs w:val="24"/>
          <w:lang w:eastAsia="ja-JP"/>
        </w:rPr>
      </w:pPr>
      <w:r w:rsidRPr="000F0847">
        <w:rPr>
          <w:noProof/>
          <w:lang w:val="en-US"/>
        </w:rPr>
        <w:t>2.1 Metadata tables</w:t>
      </w:r>
      <w:r>
        <w:rPr>
          <w:noProof/>
        </w:rPr>
        <w:tab/>
      </w:r>
      <w:r>
        <w:rPr>
          <w:noProof/>
        </w:rPr>
        <w:fldChar w:fldCharType="begin"/>
      </w:r>
      <w:r>
        <w:rPr>
          <w:noProof/>
        </w:rPr>
        <w:instrText xml:space="preserve"> PAGEREF _Toc317334578 \h </w:instrText>
      </w:r>
      <w:r>
        <w:rPr>
          <w:noProof/>
        </w:rPr>
      </w:r>
      <w:r>
        <w:rPr>
          <w:noProof/>
        </w:rPr>
        <w:fldChar w:fldCharType="separate"/>
      </w:r>
      <w:r>
        <w:rPr>
          <w:noProof/>
        </w:rPr>
        <w:t>3</w:t>
      </w:r>
      <w:r>
        <w:rPr>
          <w:noProof/>
        </w:rPr>
        <w:fldChar w:fldCharType="end"/>
      </w:r>
    </w:p>
    <w:p w14:paraId="5769E198" w14:textId="77777777" w:rsidR="00D566FC" w:rsidRDefault="00D566FC">
      <w:pPr>
        <w:pStyle w:val="TOC2"/>
        <w:tabs>
          <w:tab w:val="right" w:leader="dot" w:pos="8290"/>
        </w:tabs>
        <w:rPr>
          <w:smallCaps w:val="0"/>
          <w:noProof/>
          <w:sz w:val="24"/>
          <w:szCs w:val="24"/>
          <w:lang w:eastAsia="ja-JP"/>
        </w:rPr>
      </w:pPr>
      <w:r w:rsidRPr="000F0847">
        <w:rPr>
          <w:noProof/>
          <w:lang w:val="en-US"/>
        </w:rPr>
        <w:t>2.2 Data tables</w:t>
      </w:r>
      <w:r>
        <w:rPr>
          <w:noProof/>
        </w:rPr>
        <w:tab/>
      </w:r>
      <w:r>
        <w:rPr>
          <w:noProof/>
        </w:rPr>
        <w:fldChar w:fldCharType="begin"/>
      </w:r>
      <w:r>
        <w:rPr>
          <w:noProof/>
        </w:rPr>
        <w:instrText xml:space="preserve"> PAGEREF _Toc317334579 \h </w:instrText>
      </w:r>
      <w:r>
        <w:rPr>
          <w:noProof/>
        </w:rPr>
      </w:r>
      <w:r>
        <w:rPr>
          <w:noProof/>
        </w:rPr>
        <w:fldChar w:fldCharType="separate"/>
      </w:r>
      <w:r>
        <w:rPr>
          <w:noProof/>
        </w:rPr>
        <w:t>4</w:t>
      </w:r>
      <w:r>
        <w:rPr>
          <w:noProof/>
        </w:rPr>
        <w:fldChar w:fldCharType="end"/>
      </w:r>
    </w:p>
    <w:p w14:paraId="14006EEB" w14:textId="77777777" w:rsidR="00D566FC" w:rsidRDefault="00D566FC">
      <w:pPr>
        <w:pStyle w:val="TOC1"/>
        <w:tabs>
          <w:tab w:val="right" w:leader="dot" w:pos="8290"/>
        </w:tabs>
        <w:rPr>
          <w:b w:val="0"/>
          <w:caps w:val="0"/>
          <w:noProof/>
          <w:sz w:val="24"/>
          <w:szCs w:val="24"/>
          <w:lang w:eastAsia="ja-JP"/>
        </w:rPr>
      </w:pPr>
      <w:r w:rsidRPr="000F0847">
        <w:rPr>
          <w:noProof/>
          <w:lang w:val="en-US"/>
        </w:rPr>
        <w:t>3. Discussion</w:t>
      </w:r>
      <w:r>
        <w:rPr>
          <w:noProof/>
        </w:rPr>
        <w:tab/>
      </w:r>
      <w:r>
        <w:rPr>
          <w:noProof/>
        </w:rPr>
        <w:fldChar w:fldCharType="begin"/>
      </w:r>
      <w:r>
        <w:rPr>
          <w:noProof/>
        </w:rPr>
        <w:instrText xml:space="preserve"> PAGEREF _Toc317334580 \h </w:instrText>
      </w:r>
      <w:r>
        <w:rPr>
          <w:noProof/>
        </w:rPr>
      </w:r>
      <w:r>
        <w:rPr>
          <w:noProof/>
        </w:rPr>
        <w:fldChar w:fldCharType="separate"/>
      </w:r>
      <w:r>
        <w:rPr>
          <w:noProof/>
        </w:rPr>
        <w:t>4</w:t>
      </w:r>
      <w:r>
        <w:rPr>
          <w:noProof/>
        </w:rPr>
        <w:fldChar w:fldCharType="end"/>
      </w:r>
    </w:p>
    <w:p w14:paraId="6FABFA05" w14:textId="77777777" w:rsidR="00D566FC" w:rsidRDefault="00D566FC">
      <w:pPr>
        <w:pStyle w:val="TOC1"/>
        <w:tabs>
          <w:tab w:val="right" w:leader="dot" w:pos="8290"/>
        </w:tabs>
        <w:rPr>
          <w:b w:val="0"/>
          <w:caps w:val="0"/>
          <w:noProof/>
          <w:sz w:val="24"/>
          <w:szCs w:val="24"/>
          <w:lang w:eastAsia="ja-JP"/>
        </w:rPr>
      </w:pPr>
      <w:r w:rsidRPr="000F0847">
        <w:rPr>
          <w:noProof/>
          <w:lang w:val="en-US"/>
        </w:rPr>
        <w:t>4. Database schema: tables and relationships</w:t>
      </w:r>
      <w:r>
        <w:rPr>
          <w:noProof/>
        </w:rPr>
        <w:tab/>
      </w:r>
      <w:r>
        <w:rPr>
          <w:noProof/>
        </w:rPr>
        <w:fldChar w:fldCharType="begin"/>
      </w:r>
      <w:r>
        <w:rPr>
          <w:noProof/>
        </w:rPr>
        <w:instrText xml:space="preserve"> PAGEREF _Toc317334581 \h </w:instrText>
      </w:r>
      <w:r>
        <w:rPr>
          <w:noProof/>
        </w:rPr>
      </w:r>
      <w:r>
        <w:rPr>
          <w:noProof/>
        </w:rPr>
        <w:fldChar w:fldCharType="separate"/>
      </w:r>
      <w:r>
        <w:rPr>
          <w:noProof/>
        </w:rPr>
        <w:t>5</w:t>
      </w:r>
      <w:r>
        <w:rPr>
          <w:noProof/>
        </w:rPr>
        <w:fldChar w:fldCharType="end"/>
      </w:r>
    </w:p>
    <w:p w14:paraId="33A38B0D" w14:textId="77777777" w:rsidR="00D566FC" w:rsidRDefault="00D566FC">
      <w:pPr>
        <w:pStyle w:val="TOC3"/>
        <w:tabs>
          <w:tab w:val="right" w:leader="dot" w:pos="8290"/>
        </w:tabs>
        <w:rPr>
          <w:i w:val="0"/>
          <w:noProof/>
          <w:sz w:val="24"/>
          <w:szCs w:val="24"/>
          <w:lang w:eastAsia="ja-JP"/>
        </w:rPr>
      </w:pPr>
      <w:r w:rsidRPr="000F0847">
        <w:rPr>
          <w:noProof/>
          <w:lang w:val="en-US"/>
        </w:rPr>
        <w:t>Schema diagram</w:t>
      </w:r>
      <w:r>
        <w:rPr>
          <w:noProof/>
        </w:rPr>
        <w:tab/>
      </w:r>
      <w:r>
        <w:rPr>
          <w:noProof/>
        </w:rPr>
        <w:fldChar w:fldCharType="begin"/>
      </w:r>
      <w:r>
        <w:rPr>
          <w:noProof/>
        </w:rPr>
        <w:instrText xml:space="preserve"> PAGEREF _Toc317334582 \h </w:instrText>
      </w:r>
      <w:r>
        <w:rPr>
          <w:noProof/>
        </w:rPr>
      </w:r>
      <w:r>
        <w:rPr>
          <w:noProof/>
        </w:rPr>
        <w:fldChar w:fldCharType="separate"/>
      </w:r>
      <w:r>
        <w:rPr>
          <w:noProof/>
        </w:rPr>
        <w:t>5</w:t>
      </w:r>
      <w:r>
        <w:rPr>
          <w:noProof/>
        </w:rPr>
        <w:fldChar w:fldCharType="end"/>
      </w:r>
    </w:p>
    <w:p w14:paraId="241A47AB" w14:textId="77777777" w:rsidR="00D566FC" w:rsidRDefault="00D566FC">
      <w:pPr>
        <w:pStyle w:val="TOC2"/>
        <w:tabs>
          <w:tab w:val="right" w:leader="dot" w:pos="8290"/>
        </w:tabs>
        <w:rPr>
          <w:smallCaps w:val="0"/>
          <w:noProof/>
          <w:sz w:val="24"/>
          <w:szCs w:val="24"/>
          <w:lang w:eastAsia="ja-JP"/>
        </w:rPr>
      </w:pPr>
      <w:r w:rsidRPr="000F0847">
        <w:rPr>
          <w:noProof/>
          <w:lang w:val="en-US"/>
        </w:rPr>
        <w:t>4.1 Metadata tables</w:t>
      </w:r>
      <w:r>
        <w:rPr>
          <w:noProof/>
        </w:rPr>
        <w:tab/>
      </w:r>
      <w:r>
        <w:rPr>
          <w:noProof/>
        </w:rPr>
        <w:fldChar w:fldCharType="begin"/>
      </w:r>
      <w:r>
        <w:rPr>
          <w:noProof/>
        </w:rPr>
        <w:instrText xml:space="preserve"> PAGEREF _Toc317334583 \h </w:instrText>
      </w:r>
      <w:r>
        <w:rPr>
          <w:noProof/>
        </w:rPr>
      </w:r>
      <w:r>
        <w:rPr>
          <w:noProof/>
        </w:rPr>
        <w:fldChar w:fldCharType="separate"/>
      </w:r>
      <w:r>
        <w:rPr>
          <w:noProof/>
        </w:rPr>
        <w:t>6</w:t>
      </w:r>
      <w:r>
        <w:rPr>
          <w:noProof/>
        </w:rPr>
        <w:fldChar w:fldCharType="end"/>
      </w:r>
    </w:p>
    <w:p w14:paraId="1F3C2BB6" w14:textId="77777777" w:rsidR="00D566FC" w:rsidRDefault="00D566FC">
      <w:pPr>
        <w:pStyle w:val="TOC3"/>
        <w:tabs>
          <w:tab w:val="right" w:leader="dot" w:pos="8290"/>
        </w:tabs>
        <w:rPr>
          <w:i w:val="0"/>
          <w:noProof/>
          <w:sz w:val="24"/>
          <w:szCs w:val="24"/>
          <w:lang w:eastAsia="ja-JP"/>
        </w:rPr>
      </w:pPr>
      <w:r w:rsidRPr="000F0847">
        <w:rPr>
          <w:noProof/>
          <w:lang w:val="en-US"/>
        </w:rPr>
        <w:t>Device</w:t>
      </w:r>
      <w:r>
        <w:rPr>
          <w:noProof/>
        </w:rPr>
        <w:tab/>
      </w:r>
      <w:r>
        <w:rPr>
          <w:noProof/>
        </w:rPr>
        <w:fldChar w:fldCharType="begin"/>
      </w:r>
      <w:r>
        <w:rPr>
          <w:noProof/>
        </w:rPr>
        <w:instrText xml:space="preserve"> PAGEREF _Toc317334584 \h </w:instrText>
      </w:r>
      <w:r>
        <w:rPr>
          <w:noProof/>
        </w:rPr>
      </w:r>
      <w:r>
        <w:rPr>
          <w:noProof/>
        </w:rPr>
        <w:fldChar w:fldCharType="separate"/>
      </w:r>
      <w:r>
        <w:rPr>
          <w:noProof/>
        </w:rPr>
        <w:t>6</w:t>
      </w:r>
      <w:r>
        <w:rPr>
          <w:noProof/>
        </w:rPr>
        <w:fldChar w:fldCharType="end"/>
      </w:r>
    </w:p>
    <w:p w14:paraId="6265AE9F" w14:textId="77777777" w:rsidR="00D566FC" w:rsidRDefault="00D566FC">
      <w:pPr>
        <w:pStyle w:val="TOC3"/>
        <w:tabs>
          <w:tab w:val="right" w:leader="dot" w:pos="8290"/>
        </w:tabs>
        <w:rPr>
          <w:i w:val="0"/>
          <w:noProof/>
          <w:sz w:val="24"/>
          <w:szCs w:val="24"/>
          <w:lang w:eastAsia="ja-JP"/>
        </w:rPr>
      </w:pPr>
      <w:r w:rsidRPr="000F0847">
        <w:rPr>
          <w:noProof/>
          <w:lang w:val="en-US"/>
        </w:rPr>
        <w:t>Instrument</w:t>
      </w:r>
      <w:r>
        <w:rPr>
          <w:noProof/>
        </w:rPr>
        <w:tab/>
      </w:r>
      <w:r>
        <w:rPr>
          <w:noProof/>
        </w:rPr>
        <w:fldChar w:fldCharType="begin"/>
      </w:r>
      <w:r>
        <w:rPr>
          <w:noProof/>
        </w:rPr>
        <w:instrText xml:space="preserve"> PAGEREF _Toc317334585 \h </w:instrText>
      </w:r>
      <w:r>
        <w:rPr>
          <w:noProof/>
        </w:rPr>
      </w:r>
      <w:r>
        <w:rPr>
          <w:noProof/>
        </w:rPr>
        <w:fldChar w:fldCharType="separate"/>
      </w:r>
      <w:r>
        <w:rPr>
          <w:noProof/>
        </w:rPr>
        <w:t>8</w:t>
      </w:r>
      <w:r>
        <w:rPr>
          <w:noProof/>
        </w:rPr>
        <w:fldChar w:fldCharType="end"/>
      </w:r>
    </w:p>
    <w:p w14:paraId="71E8EADE" w14:textId="77777777" w:rsidR="00D566FC" w:rsidRDefault="00D566FC">
      <w:pPr>
        <w:pStyle w:val="TOC3"/>
        <w:tabs>
          <w:tab w:val="right" w:leader="dot" w:pos="8290"/>
        </w:tabs>
        <w:rPr>
          <w:i w:val="0"/>
          <w:noProof/>
          <w:sz w:val="24"/>
          <w:szCs w:val="24"/>
          <w:lang w:eastAsia="ja-JP"/>
        </w:rPr>
      </w:pPr>
      <w:r>
        <w:rPr>
          <w:noProof/>
        </w:rPr>
        <w:t>Surgery</w:t>
      </w:r>
      <w:r>
        <w:rPr>
          <w:noProof/>
        </w:rPr>
        <w:tab/>
      </w:r>
      <w:r>
        <w:rPr>
          <w:noProof/>
        </w:rPr>
        <w:fldChar w:fldCharType="begin"/>
      </w:r>
      <w:r>
        <w:rPr>
          <w:noProof/>
        </w:rPr>
        <w:instrText xml:space="preserve"> PAGEREF _Toc317334586 \h </w:instrText>
      </w:r>
      <w:r>
        <w:rPr>
          <w:noProof/>
        </w:rPr>
      </w:r>
      <w:r>
        <w:rPr>
          <w:noProof/>
        </w:rPr>
        <w:fldChar w:fldCharType="separate"/>
      </w:r>
      <w:r>
        <w:rPr>
          <w:noProof/>
        </w:rPr>
        <w:t>10</w:t>
      </w:r>
      <w:r>
        <w:rPr>
          <w:noProof/>
        </w:rPr>
        <w:fldChar w:fldCharType="end"/>
      </w:r>
    </w:p>
    <w:p w14:paraId="0F873013" w14:textId="77777777" w:rsidR="00D566FC" w:rsidRDefault="00D566FC">
      <w:pPr>
        <w:pStyle w:val="TOC3"/>
        <w:tabs>
          <w:tab w:val="right" w:leader="dot" w:pos="8290"/>
        </w:tabs>
        <w:rPr>
          <w:i w:val="0"/>
          <w:noProof/>
          <w:sz w:val="24"/>
          <w:szCs w:val="24"/>
          <w:lang w:eastAsia="ja-JP"/>
        </w:rPr>
      </w:pPr>
      <w:r>
        <w:rPr>
          <w:noProof/>
        </w:rPr>
        <w:t>Animal release</w:t>
      </w:r>
      <w:r>
        <w:rPr>
          <w:noProof/>
        </w:rPr>
        <w:tab/>
      </w:r>
      <w:r>
        <w:rPr>
          <w:noProof/>
        </w:rPr>
        <w:fldChar w:fldCharType="begin"/>
      </w:r>
      <w:r>
        <w:rPr>
          <w:noProof/>
        </w:rPr>
        <w:instrText xml:space="preserve"> PAGEREF _Toc317334587 \h </w:instrText>
      </w:r>
      <w:r>
        <w:rPr>
          <w:noProof/>
        </w:rPr>
      </w:r>
      <w:r>
        <w:rPr>
          <w:noProof/>
        </w:rPr>
        <w:fldChar w:fldCharType="separate"/>
      </w:r>
      <w:r>
        <w:rPr>
          <w:noProof/>
        </w:rPr>
        <w:t>11</w:t>
      </w:r>
      <w:r>
        <w:rPr>
          <w:noProof/>
        </w:rPr>
        <w:fldChar w:fldCharType="end"/>
      </w:r>
    </w:p>
    <w:p w14:paraId="504C1242" w14:textId="77777777" w:rsidR="00D566FC" w:rsidRDefault="00D566FC">
      <w:pPr>
        <w:pStyle w:val="TOC3"/>
        <w:tabs>
          <w:tab w:val="right" w:leader="dot" w:pos="8290"/>
        </w:tabs>
        <w:rPr>
          <w:i w:val="0"/>
          <w:noProof/>
          <w:sz w:val="24"/>
          <w:szCs w:val="24"/>
          <w:lang w:eastAsia="ja-JP"/>
        </w:rPr>
      </w:pPr>
      <w:r>
        <w:rPr>
          <w:noProof/>
        </w:rPr>
        <w:t>Animal</w:t>
      </w:r>
      <w:r>
        <w:rPr>
          <w:noProof/>
        </w:rPr>
        <w:tab/>
      </w:r>
      <w:r>
        <w:rPr>
          <w:noProof/>
        </w:rPr>
        <w:fldChar w:fldCharType="begin"/>
      </w:r>
      <w:r>
        <w:rPr>
          <w:noProof/>
        </w:rPr>
        <w:instrText xml:space="preserve"> PAGEREF _Toc317334588 \h </w:instrText>
      </w:r>
      <w:r>
        <w:rPr>
          <w:noProof/>
        </w:rPr>
      </w:r>
      <w:r>
        <w:rPr>
          <w:noProof/>
        </w:rPr>
        <w:fldChar w:fldCharType="separate"/>
      </w:r>
      <w:r>
        <w:rPr>
          <w:noProof/>
        </w:rPr>
        <w:t>13</w:t>
      </w:r>
      <w:r>
        <w:rPr>
          <w:noProof/>
        </w:rPr>
        <w:fldChar w:fldCharType="end"/>
      </w:r>
    </w:p>
    <w:p w14:paraId="11654126" w14:textId="77777777" w:rsidR="00D566FC" w:rsidRDefault="00D566FC">
      <w:pPr>
        <w:pStyle w:val="TOC3"/>
        <w:tabs>
          <w:tab w:val="right" w:leader="dot" w:pos="8290"/>
        </w:tabs>
        <w:rPr>
          <w:i w:val="0"/>
          <w:noProof/>
          <w:sz w:val="24"/>
          <w:szCs w:val="24"/>
          <w:lang w:eastAsia="ja-JP"/>
        </w:rPr>
      </w:pPr>
      <w:r>
        <w:rPr>
          <w:noProof/>
        </w:rPr>
        <w:t>Species</w:t>
      </w:r>
      <w:r>
        <w:rPr>
          <w:noProof/>
        </w:rPr>
        <w:tab/>
      </w:r>
      <w:r>
        <w:rPr>
          <w:noProof/>
        </w:rPr>
        <w:fldChar w:fldCharType="begin"/>
      </w:r>
      <w:r>
        <w:rPr>
          <w:noProof/>
        </w:rPr>
        <w:instrText xml:space="preserve"> PAGEREF _Toc317334589 \h </w:instrText>
      </w:r>
      <w:r>
        <w:rPr>
          <w:noProof/>
        </w:rPr>
      </w:r>
      <w:r>
        <w:rPr>
          <w:noProof/>
        </w:rPr>
        <w:fldChar w:fldCharType="separate"/>
      </w:r>
      <w:r>
        <w:rPr>
          <w:noProof/>
        </w:rPr>
        <w:t>14</w:t>
      </w:r>
      <w:r>
        <w:rPr>
          <w:noProof/>
        </w:rPr>
        <w:fldChar w:fldCharType="end"/>
      </w:r>
    </w:p>
    <w:p w14:paraId="74811A1B" w14:textId="77777777" w:rsidR="00D566FC" w:rsidRDefault="00D566FC">
      <w:pPr>
        <w:pStyle w:val="TOC3"/>
        <w:tabs>
          <w:tab w:val="right" w:leader="dot" w:pos="8290"/>
        </w:tabs>
        <w:rPr>
          <w:i w:val="0"/>
          <w:noProof/>
          <w:sz w:val="24"/>
          <w:szCs w:val="24"/>
          <w:lang w:eastAsia="ja-JP"/>
        </w:rPr>
      </w:pPr>
      <w:r>
        <w:rPr>
          <w:noProof/>
        </w:rPr>
        <w:t>Animal measurement</w:t>
      </w:r>
      <w:r>
        <w:rPr>
          <w:noProof/>
        </w:rPr>
        <w:tab/>
      </w:r>
      <w:r>
        <w:rPr>
          <w:noProof/>
        </w:rPr>
        <w:fldChar w:fldCharType="begin"/>
      </w:r>
      <w:r>
        <w:rPr>
          <w:noProof/>
        </w:rPr>
        <w:instrText xml:space="preserve"> PAGEREF _Toc317334590 \h </w:instrText>
      </w:r>
      <w:r>
        <w:rPr>
          <w:noProof/>
        </w:rPr>
      </w:r>
      <w:r>
        <w:rPr>
          <w:noProof/>
        </w:rPr>
        <w:fldChar w:fldCharType="separate"/>
      </w:r>
      <w:r>
        <w:rPr>
          <w:noProof/>
        </w:rPr>
        <w:t>16</w:t>
      </w:r>
      <w:r>
        <w:rPr>
          <w:noProof/>
        </w:rPr>
        <w:fldChar w:fldCharType="end"/>
      </w:r>
    </w:p>
    <w:p w14:paraId="17D36CB5" w14:textId="77777777" w:rsidR="00D566FC" w:rsidRDefault="00D566FC">
      <w:pPr>
        <w:pStyle w:val="TOC3"/>
        <w:tabs>
          <w:tab w:val="right" w:leader="dot" w:pos="8290"/>
        </w:tabs>
        <w:rPr>
          <w:i w:val="0"/>
          <w:noProof/>
          <w:sz w:val="24"/>
          <w:szCs w:val="24"/>
          <w:lang w:eastAsia="ja-JP"/>
        </w:rPr>
      </w:pPr>
      <w:r>
        <w:rPr>
          <w:noProof/>
        </w:rPr>
        <w:t>Project</w:t>
      </w:r>
      <w:r>
        <w:rPr>
          <w:noProof/>
        </w:rPr>
        <w:tab/>
      </w:r>
      <w:r>
        <w:rPr>
          <w:noProof/>
        </w:rPr>
        <w:fldChar w:fldCharType="begin"/>
      </w:r>
      <w:r>
        <w:rPr>
          <w:noProof/>
        </w:rPr>
        <w:instrText xml:space="preserve"> PAGEREF _Toc317334591 \h </w:instrText>
      </w:r>
      <w:r>
        <w:rPr>
          <w:noProof/>
        </w:rPr>
      </w:r>
      <w:r>
        <w:rPr>
          <w:noProof/>
        </w:rPr>
        <w:fldChar w:fldCharType="separate"/>
      </w:r>
      <w:r>
        <w:rPr>
          <w:noProof/>
        </w:rPr>
        <w:t>17</w:t>
      </w:r>
      <w:r>
        <w:rPr>
          <w:noProof/>
        </w:rPr>
        <w:fldChar w:fldCharType="end"/>
      </w:r>
    </w:p>
    <w:p w14:paraId="24FE08A3" w14:textId="77777777" w:rsidR="00D566FC" w:rsidRDefault="00D566FC">
      <w:pPr>
        <w:pStyle w:val="TOC3"/>
        <w:tabs>
          <w:tab w:val="right" w:leader="dot" w:pos="8290"/>
        </w:tabs>
        <w:rPr>
          <w:i w:val="0"/>
          <w:noProof/>
          <w:sz w:val="24"/>
          <w:szCs w:val="24"/>
          <w:lang w:eastAsia="ja-JP"/>
        </w:rPr>
      </w:pPr>
      <w:r>
        <w:rPr>
          <w:noProof/>
        </w:rPr>
        <w:t>Data center</w:t>
      </w:r>
      <w:r>
        <w:rPr>
          <w:noProof/>
        </w:rPr>
        <w:tab/>
      </w:r>
      <w:r>
        <w:rPr>
          <w:noProof/>
        </w:rPr>
        <w:fldChar w:fldCharType="begin"/>
      </w:r>
      <w:r>
        <w:rPr>
          <w:noProof/>
        </w:rPr>
        <w:instrText xml:space="preserve"> PAGEREF _Toc317334592 \h </w:instrText>
      </w:r>
      <w:r>
        <w:rPr>
          <w:noProof/>
        </w:rPr>
      </w:r>
      <w:r>
        <w:rPr>
          <w:noProof/>
        </w:rPr>
        <w:fldChar w:fldCharType="separate"/>
      </w:r>
      <w:r>
        <w:rPr>
          <w:noProof/>
        </w:rPr>
        <w:t>19</w:t>
      </w:r>
      <w:r>
        <w:rPr>
          <w:noProof/>
        </w:rPr>
        <w:fldChar w:fldCharType="end"/>
      </w:r>
    </w:p>
    <w:p w14:paraId="409E277D" w14:textId="77777777" w:rsidR="00D566FC" w:rsidRDefault="00D566FC">
      <w:pPr>
        <w:pStyle w:val="TOC3"/>
        <w:tabs>
          <w:tab w:val="right" w:leader="dot" w:pos="8290"/>
        </w:tabs>
        <w:rPr>
          <w:i w:val="0"/>
          <w:noProof/>
          <w:sz w:val="24"/>
          <w:szCs w:val="24"/>
          <w:lang w:eastAsia="ja-JP"/>
        </w:rPr>
      </w:pPr>
      <w:r>
        <w:rPr>
          <w:noProof/>
        </w:rPr>
        <w:t>Users</w:t>
      </w:r>
      <w:r>
        <w:rPr>
          <w:noProof/>
        </w:rPr>
        <w:tab/>
      </w:r>
      <w:r>
        <w:rPr>
          <w:noProof/>
        </w:rPr>
        <w:fldChar w:fldCharType="begin"/>
      </w:r>
      <w:r>
        <w:rPr>
          <w:noProof/>
        </w:rPr>
        <w:instrText xml:space="preserve"> PAGEREF _Toc317334593 \h </w:instrText>
      </w:r>
      <w:r>
        <w:rPr>
          <w:noProof/>
        </w:rPr>
      </w:r>
      <w:r>
        <w:rPr>
          <w:noProof/>
        </w:rPr>
        <w:fldChar w:fldCharType="separate"/>
      </w:r>
      <w:r>
        <w:rPr>
          <w:noProof/>
        </w:rPr>
        <w:t>21</w:t>
      </w:r>
      <w:r>
        <w:rPr>
          <w:noProof/>
        </w:rPr>
        <w:fldChar w:fldCharType="end"/>
      </w:r>
    </w:p>
    <w:p w14:paraId="0E5DAAD3" w14:textId="77777777" w:rsidR="00D566FC" w:rsidRDefault="00D566FC">
      <w:pPr>
        <w:pStyle w:val="TOC3"/>
        <w:tabs>
          <w:tab w:val="right" w:leader="dot" w:pos="8290"/>
        </w:tabs>
        <w:rPr>
          <w:i w:val="0"/>
          <w:noProof/>
          <w:sz w:val="24"/>
          <w:szCs w:val="24"/>
          <w:lang w:eastAsia="ja-JP"/>
        </w:rPr>
      </w:pPr>
      <w:r>
        <w:rPr>
          <w:noProof/>
        </w:rPr>
        <w:t>Project role</w:t>
      </w:r>
      <w:r>
        <w:rPr>
          <w:noProof/>
        </w:rPr>
        <w:tab/>
      </w:r>
      <w:r>
        <w:rPr>
          <w:noProof/>
        </w:rPr>
        <w:fldChar w:fldCharType="begin"/>
      </w:r>
      <w:r>
        <w:rPr>
          <w:noProof/>
        </w:rPr>
        <w:instrText xml:space="preserve"> PAGEREF _Toc317334594 \h </w:instrText>
      </w:r>
      <w:r>
        <w:rPr>
          <w:noProof/>
        </w:rPr>
      </w:r>
      <w:r>
        <w:rPr>
          <w:noProof/>
        </w:rPr>
        <w:fldChar w:fldCharType="separate"/>
      </w:r>
      <w:r>
        <w:rPr>
          <w:noProof/>
        </w:rPr>
        <w:t>22</w:t>
      </w:r>
      <w:r>
        <w:rPr>
          <w:noProof/>
        </w:rPr>
        <w:fldChar w:fldCharType="end"/>
      </w:r>
    </w:p>
    <w:p w14:paraId="3A6F0DE9" w14:textId="77777777" w:rsidR="00D566FC" w:rsidRDefault="00D566FC">
      <w:pPr>
        <w:pStyle w:val="TOC3"/>
        <w:tabs>
          <w:tab w:val="right" w:leader="dot" w:pos="8290"/>
        </w:tabs>
        <w:rPr>
          <w:i w:val="0"/>
          <w:noProof/>
          <w:sz w:val="24"/>
          <w:szCs w:val="24"/>
          <w:lang w:eastAsia="ja-JP"/>
        </w:rPr>
      </w:pPr>
      <w:r>
        <w:rPr>
          <w:noProof/>
        </w:rPr>
        <w:t>Organisation</w:t>
      </w:r>
      <w:r>
        <w:rPr>
          <w:noProof/>
        </w:rPr>
        <w:tab/>
      </w:r>
      <w:r>
        <w:rPr>
          <w:noProof/>
        </w:rPr>
        <w:fldChar w:fldCharType="begin"/>
      </w:r>
      <w:r>
        <w:rPr>
          <w:noProof/>
        </w:rPr>
        <w:instrText xml:space="preserve"> PAGEREF _Toc317334595 \h </w:instrText>
      </w:r>
      <w:r>
        <w:rPr>
          <w:noProof/>
        </w:rPr>
      </w:r>
      <w:r>
        <w:rPr>
          <w:noProof/>
        </w:rPr>
        <w:fldChar w:fldCharType="separate"/>
      </w:r>
      <w:r>
        <w:rPr>
          <w:noProof/>
        </w:rPr>
        <w:t>23</w:t>
      </w:r>
      <w:r>
        <w:rPr>
          <w:noProof/>
        </w:rPr>
        <w:fldChar w:fldCharType="end"/>
      </w:r>
    </w:p>
    <w:p w14:paraId="51757265" w14:textId="77777777" w:rsidR="00D566FC" w:rsidRDefault="00D566FC">
      <w:pPr>
        <w:pStyle w:val="TOC2"/>
        <w:tabs>
          <w:tab w:val="right" w:leader="dot" w:pos="8290"/>
        </w:tabs>
        <w:rPr>
          <w:smallCaps w:val="0"/>
          <w:noProof/>
          <w:sz w:val="24"/>
          <w:szCs w:val="24"/>
          <w:lang w:eastAsia="ja-JP"/>
        </w:rPr>
      </w:pPr>
      <w:r w:rsidRPr="000F0847">
        <w:rPr>
          <w:noProof/>
          <w:lang w:val="en-US"/>
        </w:rPr>
        <w:t>4.2 Data tables</w:t>
      </w:r>
      <w:r>
        <w:rPr>
          <w:noProof/>
        </w:rPr>
        <w:tab/>
      </w:r>
      <w:r>
        <w:rPr>
          <w:noProof/>
        </w:rPr>
        <w:fldChar w:fldCharType="begin"/>
      </w:r>
      <w:r>
        <w:rPr>
          <w:noProof/>
        </w:rPr>
        <w:instrText xml:space="preserve"> PAGEREF _Toc317334596 \h </w:instrText>
      </w:r>
      <w:r>
        <w:rPr>
          <w:noProof/>
        </w:rPr>
      </w:r>
      <w:r>
        <w:rPr>
          <w:noProof/>
        </w:rPr>
        <w:fldChar w:fldCharType="separate"/>
      </w:r>
      <w:r>
        <w:rPr>
          <w:noProof/>
        </w:rPr>
        <w:t>24</w:t>
      </w:r>
      <w:r>
        <w:rPr>
          <w:noProof/>
        </w:rPr>
        <w:fldChar w:fldCharType="end"/>
      </w:r>
    </w:p>
    <w:p w14:paraId="21B262DC" w14:textId="77777777" w:rsidR="00D566FC" w:rsidRDefault="00D566FC">
      <w:pPr>
        <w:pStyle w:val="TOC3"/>
        <w:tabs>
          <w:tab w:val="right" w:leader="dot" w:pos="8290"/>
        </w:tabs>
        <w:rPr>
          <w:i w:val="0"/>
          <w:noProof/>
          <w:sz w:val="24"/>
          <w:szCs w:val="24"/>
          <w:lang w:eastAsia="ja-JP"/>
        </w:rPr>
      </w:pPr>
      <w:r w:rsidRPr="000F0847">
        <w:rPr>
          <w:noProof/>
          <w:lang w:val="en-US"/>
        </w:rPr>
        <w:t>GPS locations</w:t>
      </w:r>
      <w:r>
        <w:rPr>
          <w:noProof/>
        </w:rPr>
        <w:tab/>
      </w:r>
      <w:r>
        <w:rPr>
          <w:noProof/>
        </w:rPr>
        <w:fldChar w:fldCharType="begin"/>
      </w:r>
      <w:r>
        <w:rPr>
          <w:noProof/>
        </w:rPr>
        <w:instrText xml:space="preserve"> PAGEREF _Toc317334597 \h </w:instrText>
      </w:r>
      <w:r>
        <w:rPr>
          <w:noProof/>
        </w:rPr>
      </w:r>
      <w:r>
        <w:rPr>
          <w:noProof/>
        </w:rPr>
        <w:fldChar w:fldCharType="separate"/>
      </w:r>
      <w:r>
        <w:rPr>
          <w:noProof/>
        </w:rPr>
        <w:t>24</w:t>
      </w:r>
      <w:r>
        <w:rPr>
          <w:noProof/>
        </w:rPr>
        <w:fldChar w:fldCharType="end"/>
      </w:r>
    </w:p>
    <w:p w14:paraId="5387676A" w14:textId="77777777" w:rsidR="00D566FC" w:rsidRDefault="00D566FC">
      <w:pPr>
        <w:pStyle w:val="TOC3"/>
        <w:tabs>
          <w:tab w:val="right" w:leader="dot" w:pos="8290"/>
        </w:tabs>
        <w:rPr>
          <w:i w:val="0"/>
          <w:noProof/>
          <w:sz w:val="24"/>
          <w:szCs w:val="24"/>
          <w:lang w:eastAsia="ja-JP"/>
        </w:rPr>
      </w:pPr>
      <w:r w:rsidRPr="000F0847">
        <w:rPr>
          <w:noProof/>
          <w:lang w:val="en-US"/>
        </w:rPr>
        <w:t>Argos locations</w:t>
      </w:r>
      <w:r>
        <w:rPr>
          <w:noProof/>
        </w:rPr>
        <w:tab/>
      </w:r>
      <w:r>
        <w:rPr>
          <w:noProof/>
        </w:rPr>
        <w:fldChar w:fldCharType="begin"/>
      </w:r>
      <w:r>
        <w:rPr>
          <w:noProof/>
        </w:rPr>
        <w:instrText xml:space="preserve"> PAGEREF _Toc317334598 \h </w:instrText>
      </w:r>
      <w:r>
        <w:rPr>
          <w:noProof/>
        </w:rPr>
      </w:r>
      <w:r>
        <w:rPr>
          <w:noProof/>
        </w:rPr>
        <w:fldChar w:fldCharType="separate"/>
      </w:r>
      <w:r>
        <w:rPr>
          <w:noProof/>
        </w:rPr>
        <w:t>25</w:t>
      </w:r>
      <w:r>
        <w:rPr>
          <w:noProof/>
        </w:rPr>
        <w:fldChar w:fldCharType="end"/>
      </w:r>
    </w:p>
    <w:p w14:paraId="0C973104" w14:textId="77777777" w:rsidR="00D566FC" w:rsidRDefault="00D566FC">
      <w:pPr>
        <w:pStyle w:val="TOC3"/>
        <w:tabs>
          <w:tab w:val="right" w:leader="dot" w:pos="8290"/>
        </w:tabs>
        <w:rPr>
          <w:i w:val="0"/>
          <w:noProof/>
          <w:sz w:val="24"/>
          <w:szCs w:val="24"/>
          <w:lang w:eastAsia="ja-JP"/>
        </w:rPr>
      </w:pPr>
      <w:r w:rsidRPr="000F0847">
        <w:rPr>
          <w:noProof/>
          <w:lang w:val="en-US"/>
        </w:rPr>
        <w:t>GLS locations</w:t>
      </w:r>
      <w:r>
        <w:rPr>
          <w:noProof/>
        </w:rPr>
        <w:tab/>
      </w:r>
      <w:r>
        <w:rPr>
          <w:noProof/>
        </w:rPr>
        <w:fldChar w:fldCharType="begin"/>
      </w:r>
      <w:r>
        <w:rPr>
          <w:noProof/>
        </w:rPr>
        <w:instrText xml:space="preserve"> PAGEREF _Toc317334599 \h </w:instrText>
      </w:r>
      <w:r>
        <w:rPr>
          <w:noProof/>
        </w:rPr>
      </w:r>
      <w:r>
        <w:rPr>
          <w:noProof/>
        </w:rPr>
        <w:fldChar w:fldCharType="separate"/>
      </w:r>
      <w:r>
        <w:rPr>
          <w:noProof/>
        </w:rPr>
        <w:t>27</w:t>
      </w:r>
      <w:r>
        <w:rPr>
          <w:noProof/>
        </w:rPr>
        <w:fldChar w:fldCharType="end"/>
      </w:r>
    </w:p>
    <w:p w14:paraId="1F402253" w14:textId="77777777" w:rsidR="00D566FC" w:rsidRDefault="00D566FC">
      <w:pPr>
        <w:pStyle w:val="TOC1"/>
        <w:tabs>
          <w:tab w:val="right" w:leader="dot" w:pos="8290"/>
        </w:tabs>
        <w:rPr>
          <w:b w:val="0"/>
          <w:caps w:val="0"/>
          <w:noProof/>
          <w:sz w:val="24"/>
          <w:szCs w:val="24"/>
          <w:lang w:eastAsia="ja-JP"/>
        </w:rPr>
      </w:pPr>
      <w:r>
        <w:rPr>
          <w:noProof/>
        </w:rPr>
        <w:t>5. References</w:t>
      </w:r>
      <w:r>
        <w:rPr>
          <w:noProof/>
        </w:rPr>
        <w:tab/>
      </w:r>
      <w:r>
        <w:rPr>
          <w:noProof/>
        </w:rPr>
        <w:fldChar w:fldCharType="begin"/>
      </w:r>
      <w:r>
        <w:rPr>
          <w:noProof/>
        </w:rPr>
        <w:instrText xml:space="preserve"> PAGEREF _Toc317334600 \h </w:instrText>
      </w:r>
      <w:r>
        <w:rPr>
          <w:noProof/>
        </w:rPr>
      </w:r>
      <w:r>
        <w:rPr>
          <w:noProof/>
        </w:rPr>
        <w:fldChar w:fldCharType="separate"/>
      </w:r>
      <w:r>
        <w:rPr>
          <w:noProof/>
        </w:rPr>
        <w:t>28</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0" w:name="_Toc317334576"/>
      <w:r>
        <w:rPr>
          <w:lang w:val="en-US"/>
        </w:rPr>
        <w:t xml:space="preserve">1. </w:t>
      </w:r>
      <w:r w:rsidR="002B00D5">
        <w:rPr>
          <w:lang w:val="en-US"/>
        </w:rPr>
        <w:t>Introduction</w:t>
      </w:r>
      <w:bookmarkEnd w:id="0"/>
    </w:p>
    <w:p w14:paraId="400959F7" w14:textId="69D33B0D"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w:t>
      </w:r>
      <w:r w:rsidR="00760480">
        <w:rPr>
          <w:bCs/>
          <w:lang w:val="en-US"/>
        </w:rPr>
        <w:t xml:space="preserve">data and </w:t>
      </w:r>
      <w:r>
        <w:rPr>
          <w:bCs/>
          <w:lang w:val="en-US"/>
        </w:rPr>
        <w:t>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w:t>
      </w:r>
      <w:r w:rsidR="00760480">
        <w:rPr>
          <w:bCs/>
          <w:lang w:val="en-US"/>
        </w:rPr>
        <w:t xml:space="preserve">data </w:t>
      </w:r>
      <w:r w:rsidR="00D060E2">
        <w:rPr>
          <w:bCs/>
          <w:lang w:val="en-US"/>
        </w:rPr>
        <w:t>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w:t>
      </w:r>
      <w:r w:rsidR="00031C22">
        <w:rPr>
          <w:bCs/>
          <w:lang w:val="en-US"/>
        </w:rPr>
        <w:t xml:space="preserve"> </w: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 </w:instrTex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EN.CITE.DATA </w:instrText>
      </w:r>
      <w:r w:rsidR="00031C22">
        <w:rPr>
          <w:bCs/>
          <w:lang w:val="en-US"/>
        </w:rPr>
      </w:r>
      <w:r w:rsidR="00031C22">
        <w:rPr>
          <w:bCs/>
          <w:lang w:val="en-US"/>
        </w:rPr>
        <w:fldChar w:fldCharType="end"/>
      </w:r>
      <w:r w:rsidR="00031C22">
        <w:rPr>
          <w:bCs/>
          <w:lang w:val="en-US"/>
        </w:rPr>
      </w:r>
      <w:r w:rsidR="00031C22">
        <w:rPr>
          <w:bCs/>
          <w:lang w:val="en-US"/>
        </w:rPr>
        <w:fldChar w:fldCharType="separate"/>
      </w:r>
      <w:r w:rsidR="00031C22">
        <w:rPr>
          <w:bCs/>
          <w:noProof/>
          <w:lang w:val="en-US"/>
        </w:rPr>
        <w:t>(Kranstauber et al. 2011, Campbell et al. 2015, Dwyer et al. 2015, Campbell et al. 2016)</w:t>
      </w:r>
      <w:r w:rsidR="00031C22">
        <w:rPr>
          <w:bCs/>
          <w:lang w:val="en-US"/>
        </w:rPr>
        <w:fldChar w:fldCharType="end"/>
      </w:r>
      <w:r w:rsidR="00D15DCB">
        <w:rPr>
          <w:bCs/>
          <w:lang w:val="en-US"/>
        </w:rPr>
        <w:t xml:space="preserve">,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 </w:instrText>
      </w:r>
      <w:r w:rsidR="002A03F9">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EN.CITE.DATA </w:instrText>
      </w:r>
      <w:r w:rsidR="002A03F9">
        <w:rPr>
          <w:bCs/>
          <w:lang w:val="en-US"/>
        </w:rPr>
      </w:r>
      <w:r w:rsidR="002A03F9">
        <w:rPr>
          <w:bCs/>
          <w:lang w:val="en-US"/>
        </w:rPr>
        <w:fldChar w:fldCharType="end"/>
      </w:r>
      <w:r w:rsidR="000E3E64">
        <w:rPr>
          <w:bCs/>
          <w:lang w:val="en-US"/>
        </w:rPr>
      </w:r>
      <w:r w:rsidR="000E3E64">
        <w:rPr>
          <w:bCs/>
          <w:lang w:val="en-US"/>
        </w:rPr>
        <w:fldChar w:fldCharType="separate"/>
      </w:r>
      <w:r w:rsidR="002A03F9">
        <w:rPr>
          <w:bCs/>
          <w:noProof/>
          <w:lang w:val="en-US"/>
        </w:rPr>
        <w:t>(Block et al. 2011, Hussey et al. 2015, Kays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07F5BFD5" w14:textId="3EF8FA3B" w:rsidR="00FF049C" w:rsidRPr="002001B5" w:rsidRDefault="00943854" w:rsidP="00273BA6">
      <w:pPr>
        <w:rPr>
          <w:bCs/>
          <w:sz w:val="22"/>
          <w:szCs w:val="22"/>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 xml:space="preserve">TOPP, </w:t>
      </w:r>
      <w:proofErr w:type="spellStart"/>
      <w:r w:rsidR="001A43F8">
        <w:rPr>
          <w:bCs/>
          <w:lang w:val="en-US"/>
        </w:rPr>
        <w:t>Movebank</w:t>
      </w:r>
      <w:proofErr w:type="spellEnd"/>
      <w:r w:rsidR="001A43F8">
        <w:rPr>
          <w:bCs/>
          <w:lang w:val="en-US"/>
        </w:rPr>
        <w:t>)</w:t>
      </w:r>
      <w:r w:rsidR="00BE6E9E">
        <w:rPr>
          <w:bCs/>
          <w:lang w:val="en-US"/>
        </w:rPr>
        <w:t xml:space="preserve"> </w:t>
      </w:r>
      <w:r w:rsidR="00BE6E9E">
        <w:rPr>
          <w:bCs/>
          <w:lang w:val="en-US"/>
        </w:rPr>
        <w:fldChar w:fldCharType="begin"/>
      </w:r>
      <w:r w:rsidR="00BE6E9E">
        <w:rPr>
          <w:bCs/>
          <w:lang w:val="en-US"/>
        </w:rPr>
        <w:instrText xml:space="preserve"> ADDIN EN.CITE &lt;EndNote&gt;&lt;Cite&gt;&lt;Author&gt;Kranstauber&lt;/Author&gt;&lt;Year&gt;2011&lt;/Year&gt;&lt;RecNum&gt;1154&lt;/RecNum&gt;&lt;DisplayText&gt;(Kranstauber et al. 2011)&lt;/DisplayText&gt;&lt;record&gt;&lt;rec-number&gt;1154&lt;/rec-number&gt;&lt;foreign-keys&gt;&lt;key app="EN" db-id="9zxtfvd0irtvtve25zspxewc90dz9t2dtfew" timestamp="1452637079"&gt;1154&lt;/key&gt;&lt;/foreign-keys&gt;&lt;ref-type name="Journal Article"&gt;17&lt;/ref-type&gt;&lt;contributors&gt;&lt;authors&gt;&lt;author&gt;Kranstauber, B.&lt;/author&gt;&lt;author&gt;Cameron, A.&lt;/author&gt;&lt;author&gt;Weinzerl, R.&lt;/author&gt;&lt;author&gt;Fountain, T.&lt;/author&gt;&lt;author&gt;Tilak, S.&lt;/author&gt;&lt;author&gt;Wikelski, M.&lt;/author&gt;&lt;author&gt;Kays, R.&lt;/author&gt;&lt;/authors&gt;&lt;/contributors&gt;&lt;titles&gt;&lt;title&gt;The Movebank data model for animal tracking&lt;/title&gt;&lt;secondary-title&gt;Environmental Modelling &amp;amp; Software&lt;/secondary-title&gt;&lt;/titles&gt;&lt;periodical&gt;&lt;full-title&gt;Environmental Modelling &amp;amp; Software&lt;/full-title&gt;&lt;/periodical&gt;&lt;pages&gt;834-835&lt;/pages&gt;&lt;volume&gt;26&lt;/volume&gt;&lt;number&gt;6&lt;/number&gt;&lt;keywords&gt;&lt;keyword&gt;Animal movement&lt;/keyword&gt;&lt;keyword&gt;Data model&lt;/keyword&gt;&lt;keyword&gt;GPS&lt;/keyword&gt;&lt;keyword&gt;Argos&lt;/keyword&gt;&lt;keyword&gt;VHF Telemetry&lt;/keyword&gt;&lt;keyword&gt;Tracking&lt;/keyword&gt;&lt;/keywords&gt;&lt;dates&gt;&lt;year&gt;2011&lt;/year&gt;&lt;pub-dates&gt;&lt;date&gt;6//&lt;/date&gt;&lt;/pub-dates&gt;&lt;/dates&gt;&lt;isbn&gt;1364-8152&lt;/isbn&gt;&lt;urls&gt;&lt;related-urls&gt;&lt;url&gt;http://www.sciencedirect.com/science/article/pii/S1364815210003257&lt;/url&gt;&lt;/related-urls&gt;&lt;/urls&gt;&lt;electronic-resource-num&gt;http://dx.doi.org/10.1016/j.envsoft.2010.12.005&lt;/electronic-resource-num&gt;&lt;/record&gt;&lt;/Cite&gt;&lt;/EndNote&gt;</w:instrText>
      </w:r>
      <w:r w:rsidR="00BE6E9E">
        <w:rPr>
          <w:bCs/>
          <w:lang w:val="en-US"/>
        </w:rPr>
        <w:fldChar w:fldCharType="separate"/>
      </w:r>
      <w:r w:rsidR="00BE6E9E">
        <w:rPr>
          <w:bCs/>
          <w:noProof/>
          <w:lang w:val="en-US"/>
        </w:rPr>
        <w:t>(Kranstauber et al. 2011)</w:t>
      </w:r>
      <w:r w:rsidR="00BE6E9E">
        <w:rPr>
          <w:bCs/>
          <w:lang w:val="en-US"/>
        </w:rPr>
        <w:fldChar w:fldCharType="end"/>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w:t>
      </w:r>
      <w:r w:rsidR="003B5938">
        <w:rPr>
          <w:bCs/>
          <w:lang w:val="en-US"/>
        </w:rPr>
        <w:t xml:space="preserve">for </w:t>
      </w:r>
      <w:r w:rsidR="00FF049C">
        <w:rPr>
          <w:bCs/>
          <w:lang w:val="en-US"/>
        </w:rPr>
        <w:t xml:space="preserve">users </w:t>
      </w:r>
      <w:r w:rsidR="001A43F8">
        <w:rPr>
          <w:bCs/>
          <w:lang w:val="en-US"/>
        </w:rPr>
        <w:t xml:space="preserve">to get </w:t>
      </w:r>
      <w:r w:rsidR="00FF049C">
        <w:rPr>
          <w:bCs/>
          <w:lang w:val="en-US"/>
        </w:rPr>
        <w:t>a minimum amount of viable information for each dataset.</w:t>
      </w:r>
      <w:r w:rsidR="001A43F8">
        <w:rPr>
          <w:bCs/>
          <w:lang w:val="en-US"/>
        </w:rPr>
        <w:t xml:space="preserve"> Constraints and relationships between database tables are indicated to highlight how information from different tables can be joined together</w:t>
      </w:r>
      <w:r w:rsidR="00FB49D8">
        <w:rPr>
          <w:bCs/>
          <w:lang w:val="en-US"/>
        </w:rPr>
        <w:t xml:space="preserve"> (Figure 1)</w:t>
      </w:r>
      <w:r w:rsidR="001A43F8">
        <w:rPr>
          <w:bCs/>
          <w:lang w:val="en-US"/>
        </w:rPr>
        <w:t>.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w:t>
      </w:r>
      <w:proofErr w:type="spellStart"/>
      <w:r w:rsidR="00C224B7">
        <w:rPr>
          <w:bCs/>
          <w:lang w:val="en-US"/>
        </w:rPr>
        <w:t>PostgreSQL</w:t>
      </w:r>
      <w:proofErr w:type="spellEnd"/>
      <w:r w:rsidR="00C224B7">
        <w:rPr>
          <w:bCs/>
          <w:lang w:val="en-US"/>
        </w:rPr>
        <w:t xml:space="preserve"> database language and the </w:t>
      </w:r>
      <w:proofErr w:type="spellStart"/>
      <w:r w:rsidR="00C224B7">
        <w:rPr>
          <w:bCs/>
          <w:lang w:val="en-US"/>
        </w:rPr>
        <w:t>PostGIS</w:t>
      </w:r>
      <w:proofErr w:type="spellEnd"/>
      <w:r w:rsidR="00C224B7">
        <w:rPr>
          <w:bCs/>
          <w:lang w:val="en-US"/>
        </w:rPr>
        <w:t xml:space="preserve"> extension to convert longitude/latitude coordinates into geometries; </w:t>
      </w:r>
      <w:r w:rsidR="006C6B2A">
        <w:rPr>
          <w:bCs/>
          <w:lang w:val="en-US"/>
        </w:rPr>
        <w:t xml:space="preserve">these </w:t>
      </w:r>
      <w:proofErr w:type="spellStart"/>
      <w:r w:rsidR="00C224B7">
        <w:rPr>
          <w:bCs/>
          <w:lang w:val="en-US"/>
        </w:rPr>
        <w:t>PostgreSQL</w:t>
      </w:r>
      <w:proofErr w:type="spellEnd"/>
      <w:r w:rsidR="00C224B7">
        <w:rPr>
          <w:bCs/>
          <w:lang w:val="en-US"/>
        </w:rPr>
        <w:t xml:space="preserve"> </w:t>
      </w:r>
      <w:r w:rsidR="006C6B2A">
        <w:rPr>
          <w:bCs/>
          <w:lang w:val="en-US"/>
        </w:rPr>
        <w:t>queries</w:t>
      </w:r>
      <w:r w:rsidR="009E1436">
        <w:rPr>
          <w:bCs/>
          <w:lang w:val="en-US"/>
        </w:rPr>
        <w:t>, along with other documents relevant to this standard</w:t>
      </w:r>
      <w:r w:rsidR="00EE618F">
        <w:rPr>
          <w:bCs/>
          <w:lang w:val="en-US"/>
        </w:rPr>
        <w:t xml:space="preserve"> and sample code to ingest metadata</w:t>
      </w:r>
      <w:r w:rsidR="009E1436">
        <w:rPr>
          <w:bCs/>
          <w:lang w:val="en-US"/>
        </w:rPr>
        <w:t>,</w:t>
      </w:r>
      <w:r w:rsidR="006C6B2A">
        <w:rPr>
          <w:bCs/>
          <w:lang w:val="en-US"/>
        </w:rPr>
        <w:t xml:space="preserve"> are </w:t>
      </w:r>
      <w:r w:rsidR="00B2572E">
        <w:rPr>
          <w:bCs/>
          <w:lang w:val="en-US"/>
        </w:rPr>
        <w:t xml:space="preserve">publicly </w:t>
      </w:r>
      <w:r w:rsidR="00C224B7">
        <w:rPr>
          <w:bCs/>
          <w:lang w:val="en-US"/>
        </w:rPr>
        <w:t>available at</w:t>
      </w:r>
      <w:r w:rsidR="006C6B2A">
        <w:rPr>
          <w:bCs/>
          <w:lang w:val="en-US"/>
        </w:rPr>
        <w:t xml:space="preserve"> the following URL:</w:t>
      </w:r>
      <w:r w:rsidR="00273BA6">
        <w:rPr>
          <w:bCs/>
          <w:lang w:val="en-US"/>
        </w:rPr>
        <w:t xml:space="preserve"> </w:t>
      </w:r>
      <w:r w:rsidR="00273BA6" w:rsidRPr="00273BA6">
        <w:rPr>
          <w:bCs/>
          <w:lang w:val="en-US"/>
        </w:rPr>
        <w:t>https://github.com/xhoenner/biologging_data-sharing</w:t>
      </w:r>
      <w:r w:rsidR="00273BA6">
        <w:rPr>
          <w:bCs/>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1" w:name="_Toc317334577"/>
      <w:r>
        <w:rPr>
          <w:lang w:val="en-US"/>
        </w:rPr>
        <w:t xml:space="preserve">2. </w:t>
      </w:r>
      <w:r w:rsidR="00A51833">
        <w:rPr>
          <w:lang w:val="en-US"/>
        </w:rPr>
        <w:t>Database schema design</w:t>
      </w:r>
      <w:bookmarkEnd w:id="1"/>
    </w:p>
    <w:p w14:paraId="394EADF4" w14:textId="2D443F17" w:rsidR="005F5CB8" w:rsidRDefault="0030288F">
      <w:pPr>
        <w:rPr>
          <w:lang w:val="en-US"/>
        </w:rPr>
      </w:pPr>
      <w:r>
        <w:rPr>
          <w:lang w:val="en-US"/>
        </w:rPr>
        <w:t>A</w:t>
      </w:r>
      <w:r w:rsidR="00A51833">
        <w:rPr>
          <w:lang w:val="en-US"/>
        </w:rPr>
        <w:t>ll metadata</w:t>
      </w:r>
      <w:r w:rsidR="00D717A3">
        <w:rPr>
          <w:lang w:val="en-US"/>
        </w:rPr>
        <w:t>, the equivalent of</w:t>
      </w:r>
      <w:r w:rsidR="00D717A3">
        <w:rPr>
          <w:i/>
          <w:lang w:val="en-US"/>
        </w:rPr>
        <w:t xml:space="preserve"> </w:t>
      </w:r>
      <w:proofErr w:type="spellStart"/>
      <w:r w:rsidR="00D717A3">
        <w:rPr>
          <w:lang w:val="en-US"/>
        </w:rPr>
        <w:t>NetCDF’s</w:t>
      </w:r>
      <w:proofErr w:type="spellEnd"/>
      <w:r w:rsidR="00D717A3">
        <w:rPr>
          <w:lang w:val="en-US"/>
        </w:rPr>
        <w:t xml:space="preserve"> global attributes, </w:t>
      </w:r>
      <w:r>
        <w:rPr>
          <w:lang w:val="en-US"/>
        </w:rPr>
        <w:t>are</w:t>
      </w:r>
      <w:r w:rsidR="00A51833">
        <w:rPr>
          <w:lang w:val="en-US"/>
        </w:rPr>
        <w:t xml:space="preserve"> </w:t>
      </w:r>
      <w:r w:rsidR="00D717A3">
        <w:rPr>
          <w:lang w:val="en-US"/>
        </w:rPr>
        <w:t xml:space="preserve">stored </w:t>
      </w:r>
      <w:r w:rsidR="00A51833">
        <w:rPr>
          <w:lang w:val="en-US"/>
        </w:rPr>
        <w:t xml:space="preserve">within </w:t>
      </w:r>
      <w:r w:rsidR="00D717A3">
        <w:rPr>
          <w:lang w:val="en-US"/>
        </w:rPr>
        <w:t xml:space="preserve">12 </w:t>
      </w:r>
      <w:r w:rsidR="00A51833">
        <w:rPr>
          <w:lang w:val="en-US"/>
        </w:rPr>
        <w:t xml:space="preserve">different tables </w:t>
      </w:r>
      <w:r w:rsidR="00E54D33">
        <w:rPr>
          <w:lang w:val="en-US"/>
        </w:rPr>
        <w:t xml:space="preserve">detailed </w:t>
      </w:r>
      <w:r w:rsidR="00747CC4">
        <w:rPr>
          <w:lang w:val="en-US"/>
        </w:rPr>
        <w:t>below</w:t>
      </w:r>
      <w:r w:rsidR="008173D7">
        <w:rPr>
          <w:lang w:val="en-US"/>
        </w:rPr>
        <w:t xml:space="preserve"> and in Section 4</w:t>
      </w:r>
      <w:r w:rsidR="002E431A">
        <w:rPr>
          <w:lang w:val="en-US"/>
        </w:rPr>
        <w:t xml:space="preserve">. </w:t>
      </w:r>
      <w:r w:rsidR="005F5CB8">
        <w:rPr>
          <w:lang w:val="en-US"/>
        </w:rPr>
        <w:t xml:space="preserve">Metadata for each variable in a dataset, commonly referred to as variable attributes in the </w:t>
      </w:r>
      <w:proofErr w:type="spellStart"/>
      <w:r w:rsidR="005F5CB8">
        <w:rPr>
          <w:lang w:val="en-US"/>
        </w:rPr>
        <w:t>NetCDF</w:t>
      </w:r>
      <w:proofErr w:type="spellEnd"/>
      <w:r w:rsidR="005F5CB8">
        <w:rPr>
          <w:lang w:val="en-US"/>
        </w:rPr>
        <w:t xml:space="preserve"> format, could be easily added </w:t>
      </w:r>
      <w:r>
        <w:rPr>
          <w:lang w:val="en-US"/>
        </w:rPr>
        <w:t>in the future</w:t>
      </w:r>
      <w:r w:rsidR="005F5CB8">
        <w:rPr>
          <w:lang w:val="en-US"/>
        </w:rPr>
        <w:t xml:space="preserve"> if required. The present data exchange standard also includes </w:t>
      </w:r>
      <w:r w:rsidR="00566E26">
        <w:rPr>
          <w:lang w:val="en-US"/>
        </w:rPr>
        <w:t xml:space="preserve">a database structure to hold </w:t>
      </w:r>
      <w:r w:rsidR="005F5CB8">
        <w:rPr>
          <w:lang w:val="en-US"/>
        </w:rPr>
        <w:t xml:space="preserve">animal location </w:t>
      </w:r>
      <w:r w:rsidR="00566E26">
        <w:rPr>
          <w:lang w:val="en-US"/>
        </w:rPr>
        <w:t xml:space="preserve">data </w:t>
      </w:r>
      <w:r w:rsidR="005F5CB8">
        <w:rPr>
          <w:lang w:val="en-US"/>
        </w:rPr>
        <w:t xml:space="preserve">estimated from Argos, </w:t>
      </w:r>
      <w:proofErr w:type="spellStart"/>
      <w:r w:rsidR="005F5CB8">
        <w:rPr>
          <w:lang w:val="en-US"/>
        </w:rPr>
        <w:t>Fastloc</w:t>
      </w:r>
      <w:proofErr w:type="spellEnd"/>
      <w:r w:rsidR="005F5CB8">
        <w:rPr>
          <w:lang w:val="en-US"/>
        </w:rPr>
        <w:t xml:space="preserve"> GPS, and light levels. </w:t>
      </w:r>
      <w:r w:rsidR="00566E26">
        <w:rPr>
          <w:lang w:val="en-US"/>
        </w:rPr>
        <w:t>These animal location datasets are stored in three distinct tables due to additional diagnostic information inherent to each technology.</w:t>
      </w:r>
    </w:p>
    <w:p w14:paraId="77568DFC" w14:textId="77777777" w:rsidR="005F5CB8" w:rsidRDefault="005F5CB8">
      <w:pPr>
        <w:rPr>
          <w:lang w:val="en-US"/>
        </w:rPr>
      </w:pPr>
    </w:p>
    <w:p w14:paraId="2E0B2294" w14:textId="2E352096" w:rsidR="007779D9" w:rsidRDefault="002E431A">
      <w:pPr>
        <w:rPr>
          <w:lang w:val="en-US"/>
        </w:rPr>
      </w:pPr>
      <w:r>
        <w:rPr>
          <w:lang w:val="en-US"/>
        </w:rPr>
        <w:t xml:space="preserve">Detailed field names and meanings for each database table </w:t>
      </w:r>
      <w:r w:rsidR="00747CC4">
        <w:rPr>
          <w:lang w:val="en-US"/>
        </w:rPr>
        <w:t xml:space="preserve">are </w:t>
      </w:r>
      <w:r>
        <w:rPr>
          <w:lang w:val="en-US"/>
        </w:rPr>
        <w:t>provided in section 4. Each table has (1) a primary key which constrains some fields to have a unique combination of values, and (2) foreign keys which allow joins between tables so that information from different tables can be extracted in a flat CSV table format.</w:t>
      </w:r>
    </w:p>
    <w:p w14:paraId="3CE81B1F" w14:textId="77777777" w:rsidR="00F029D0" w:rsidRDefault="00F029D0">
      <w:pPr>
        <w:rPr>
          <w:lang w:val="en-US"/>
        </w:rPr>
      </w:pPr>
    </w:p>
    <w:p w14:paraId="2F6552E6" w14:textId="30088A4B" w:rsidR="00F029D0" w:rsidRDefault="00F029D0" w:rsidP="002001B5">
      <w:pPr>
        <w:pStyle w:val="Heading2"/>
        <w:rPr>
          <w:lang w:val="en-US"/>
        </w:rPr>
      </w:pPr>
      <w:bookmarkStart w:id="2" w:name="_Toc317334578"/>
      <w:r>
        <w:rPr>
          <w:lang w:val="en-US"/>
        </w:rPr>
        <w:t>2.1 Metadata tables</w:t>
      </w:r>
      <w:bookmarkEnd w:id="2"/>
    </w:p>
    <w:p w14:paraId="19DD76D6" w14:textId="53586789" w:rsidR="00A51833" w:rsidRDefault="003670FF"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information about tag</w:t>
      </w:r>
      <w:r w:rsidR="000C18F1">
        <w:rPr>
          <w:lang w:val="en-US"/>
        </w:rPr>
        <w:t>s</w:t>
      </w:r>
      <w:r w:rsidR="00A51833">
        <w:rPr>
          <w:lang w:val="en-US"/>
        </w:rPr>
        <w:t xml:space="preserve"> including manufacturer name</w:t>
      </w:r>
      <w:r w:rsidR="00B127DA">
        <w:rPr>
          <w:lang w:val="en-US"/>
        </w:rPr>
        <w:t xml:space="preserve"> and</w:t>
      </w:r>
      <w:r w:rsidR="00A51833">
        <w:rPr>
          <w:lang w:val="en-US"/>
        </w:rPr>
        <w:t xml:space="preserve"> model.</w:t>
      </w:r>
    </w:p>
    <w:p w14:paraId="6641A8B4" w14:textId="2C4B090E" w:rsidR="007B6019" w:rsidRDefault="003670FF" w:rsidP="00A51833">
      <w:pPr>
        <w:pStyle w:val="ListParagraph"/>
        <w:numPr>
          <w:ilvl w:val="0"/>
          <w:numId w:val="1"/>
        </w:numPr>
        <w:rPr>
          <w:lang w:val="en-US"/>
        </w:rPr>
      </w:pPr>
      <w:hyperlink w:anchor="_Instrument_1" w:history="1">
        <w:r w:rsidR="007B6019" w:rsidRPr="002001B5">
          <w:rPr>
            <w:rStyle w:val="Hyperlink"/>
            <w:b/>
            <w:lang w:val="en-US"/>
          </w:rPr>
          <w:t>Instrument</w:t>
        </w:r>
      </w:hyperlink>
      <w:r w:rsidR="007B6019">
        <w:rPr>
          <w:lang w:val="en-US"/>
        </w:rPr>
        <w:t xml:space="preserve">: additional information about each tag, </w:t>
      </w:r>
      <w:r w:rsidR="007B6019">
        <w:rPr>
          <w:i/>
          <w:lang w:val="en-US"/>
        </w:rPr>
        <w:t xml:space="preserve">e.g. </w:t>
      </w:r>
      <w:r w:rsidR="007B6019">
        <w:rPr>
          <w:lang w:val="en-US"/>
        </w:rPr>
        <w:t>firmware/software version, tag configuration, on board sensors.</w:t>
      </w:r>
    </w:p>
    <w:p w14:paraId="2B0BBA60" w14:textId="7BECC280" w:rsidR="007B6019" w:rsidRDefault="003670FF" w:rsidP="00A51833">
      <w:pPr>
        <w:pStyle w:val="ListParagraph"/>
        <w:numPr>
          <w:ilvl w:val="0"/>
          <w:numId w:val="1"/>
        </w:numPr>
        <w:rPr>
          <w:lang w:val="en-US"/>
        </w:rPr>
      </w:pPr>
      <w:hyperlink w:anchor="_Surgery_1" w:history="1">
        <w:r w:rsidR="007B6019" w:rsidRPr="002001B5">
          <w:rPr>
            <w:rStyle w:val="Hyperlink"/>
            <w:b/>
            <w:lang w:val="en-US"/>
          </w:rPr>
          <w:t>Surgery</w:t>
        </w:r>
      </w:hyperlink>
      <w:r w:rsidR="007B6019">
        <w:rPr>
          <w:lang w:val="en-US"/>
        </w:rPr>
        <w:t xml:space="preserve">: specifies which tag was deployed as part of an animal release and how. </w:t>
      </w:r>
      <w:r w:rsidR="00957923">
        <w:rPr>
          <w:lang w:val="en-US"/>
        </w:rPr>
        <w:t>This is a mapping table</w:t>
      </w:r>
      <w:r w:rsidR="007B6019">
        <w:rPr>
          <w:lang w:val="en-US"/>
        </w:rPr>
        <w:t xml:space="preserve"> between device and </w:t>
      </w:r>
      <w:proofErr w:type="spellStart"/>
      <w:r w:rsidR="007B6019">
        <w:rPr>
          <w:lang w:val="en-US"/>
        </w:rPr>
        <w:t>animal_release</w:t>
      </w:r>
      <w:proofErr w:type="spellEnd"/>
      <w:r w:rsidR="007B6019">
        <w:rPr>
          <w:lang w:val="en-US"/>
        </w:rPr>
        <w:t xml:space="preserve"> which allows multiple tag deployments.</w:t>
      </w:r>
    </w:p>
    <w:p w14:paraId="36B79F24" w14:textId="23123DE0" w:rsidR="008D4059" w:rsidRDefault="003670FF" w:rsidP="008D4059">
      <w:pPr>
        <w:pStyle w:val="ListParagraph"/>
        <w:numPr>
          <w:ilvl w:val="0"/>
          <w:numId w:val="1"/>
        </w:numPr>
        <w:rPr>
          <w:lang w:val="en-US"/>
        </w:rPr>
      </w:pPr>
      <w:hyperlink w:anchor="Animal_release" w:history="1">
        <w:r w:rsidR="00DD004A" w:rsidRPr="002001B5">
          <w:rPr>
            <w:rStyle w:val="Hyperlink"/>
            <w:b/>
          </w:rPr>
          <w:t>Animal release</w:t>
        </w:r>
      </w:hyperlink>
      <w:r w:rsidR="00A51833">
        <w:rPr>
          <w:lang w:val="en-US"/>
        </w:rPr>
        <w:t xml:space="preserve">: information about </w:t>
      </w:r>
      <w:r w:rsidR="007B6019">
        <w:rPr>
          <w:lang w:val="en-US"/>
        </w:rPr>
        <w:t>animal capture, release, and potential recovery</w:t>
      </w:r>
      <w:r w:rsidR="00A51833">
        <w:rPr>
          <w:lang w:val="en-US"/>
        </w:rPr>
        <w:t>.</w:t>
      </w:r>
    </w:p>
    <w:p w14:paraId="698D73E1" w14:textId="76E682F0" w:rsidR="00A51833" w:rsidRDefault="003670FF"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r w:rsidR="00151C84">
        <w:rPr>
          <w:lang w:val="en-US"/>
        </w:rPr>
        <w:t>and age</w:t>
      </w:r>
      <w:r w:rsidR="00A51833">
        <w:rPr>
          <w:lang w:val="en-US"/>
        </w:rPr>
        <w:t>.</w:t>
      </w:r>
    </w:p>
    <w:p w14:paraId="14988E41" w14:textId="043A18AB" w:rsidR="00A51833" w:rsidRDefault="003670FF"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list of species</w:t>
      </w:r>
      <w:r w:rsidR="00117015">
        <w:rPr>
          <w:lang w:val="en-US"/>
        </w:rPr>
        <w:t xml:space="preserve"> for users to choose from</w:t>
      </w:r>
      <w:r w:rsidR="003E4007">
        <w:rPr>
          <w:lang w:val="en-US"/>
        </w:rPr>
        <w:t xml:space="preserve">.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proofErr w:type="spellStart"/>
      <w:r w:rsidR="003E4007">
        <w:rPr>
          <w:lang w:val="en-US"/>
        </w:rPr>
        <w:t>WoRMS</w:t>
      </w:r>
      <w:proofErr w:type="spellEnd"/>
      <w:r w:rsidR="003E4007">
        <w:rPr>
          <w:lang w:val="en-US"/>
        </w:rPr>
        <w:t xml:space="preserve"> for marine species, </w:t>
      </w:r>
      <w:hyperlink r:id="rId8" w:history="1">
        <w:r w:rsidR="003E4007" w:rsidRPr="006C34F5">
          <w:rPr>
            <w:rStyle w:val="Hyperlink"/>
            <w:lang w:val="en-US"/>
          </w:rPr>
          <w:t>http://www.marinespecies.org/</w:t>
        </w:r>
      </w:hyperlink>
      <w:r w:rsidR="003E4007">
        <w:rPr>
          <w:lang w:val="en-US"/>
        </w:rPr>
        <w:t>).</w:t>
      </w:r>
    </w:p>
    <w:p w14:paraId="27B4FD7E" w14:textId="5718CE24" w:rsidR="003E4007" w:rsidRDefault="003670FF"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43D1114B" w:rsidR="008D4059" w:rsidRDefault="003670FF"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w:t>
      </w:r>
      <w:r w:rsidR="00F029D0">
        <w:rPr>
          <w:lang w:val="en-US"/>
        </w:rPr>
        <w:t xml:space="preserve"> (</w:t>
      </w:r>
      <w:r w:rsidR="00F029D0">
        <w:rPr>
          <w:i/>
          <w:lang w:val="en-US"/>
        </w:rPr>
        <w:t xml:space="preserve">e.g. </w:t>
      </w:r>
      <w:r w:rsidR="00F029D0">
        <w:rPr>
          <w:lang w:val="en-US"/>
        </w:rPr>
        <w:t>abstract, distribution statement)</w:t>
      </w:r>
      <w:r w:rsidR="008D4059">
        <w:rPr>
          <w:lang w:val="en-US"/>
        </w:rPr>
        <w:t xml:space="preserve">, </w:t>
      </w:r>
      <w:r w:rsidR="00F029D0">
        <w:rPr>
          <w:lang w:val="en-US"/>
        </w:rPr>
        <w:t xml:space="preserve">and </w:t>
      </w:r>
      <w:r w:rsidR="008D4059">
        <w:rPr>
          <w:lang w:val="en-US"/>
        </w:rPr>
        <w:t>which data center hosts their data</w:t>
      </w:r>
      <w:r w:rsidR="00F029D0">
        <w:rPr>
          <w:lang w:val="en-US"/>
        </w:rPr>
        <w:t xml:space="preserve"> (if any)</w:t>
      </w:r>
      <w:r w:rsidR="008D4059">
        <w:rPr>
          <w:lang w:val="en-US"/>
        </w:rPr>
        <w:t>.</w:t>
      </w:r>
    </w:p>
    <w:p w14:paraId="20DBE656" w14:textId="45C05593" w:rsidR="008D4059" w:rsidRDefault="003670FF"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5DD0A5F5" w:rsidR="008D4059" w:rsidRDefault="003670FF" w:rsidP="00A51833">
      <w:pPr>
        <w:pStyle w:val="ListParagraph"/>
        <w:numPr>
          <w:ilvl w:val="0"/>
          <w:numId w:val="1"/>
        </w:numPr>
        <w:rPr>
          <w:lang w:val="en-US"/>
        </w:rPr>
      </w:pPr>
      <w:hyperlink w:anchor="_User_1" w:history="1">
        <w:r w:rsidR="008D4059" w:rsidRPr="00E11D33">
          <w:rPr>
            <w:rStyle w:val="Hyperlink"/>
            <w:b/>
            <w:lang w:val="en-US"/>
          </w:rPr>
          <w:t>User</w:t>
        </w:r>
      </w:hyperlink>
      <w:r w:rsidR="00280B9E">
        <w:rPr>
          <w:rStyle w:val="Hyperlink"/>
          <w:b/>
          <w:lang w:val="en-US"/>
        </w:rPr>
        <w:t>s</w:t>
      </w:r>
      <w:r w:rsidR="008D4059">
        <w:rPr>
          <w:lang w:val="en-US"/>
        </w:rPr>
        <w:t>: name</w:t>
      </w:r>
      <w:r w:rsidR="00AE490E">
        <w:rPr>
          <w:lang w:val="en-US"/>
        </w:rPr>
        <w:t>s</w:t>
      </w:r>
      <w:r w:rsidR="008D4059">
        <w:rPr>
          <w:lang w:val="en-US"/>
        </w:rPr>
        <w:t xml:space="preserve"> and contact details of </w:t>
      </w:r>
      <w:r w:rsidR="00573B6F">
        <w:rPr>
          <w:lang w:val="en-US"/>
        </w:rPr>
        <w:t>users</w:t>
      </w:r>
      <w:r w:rsidR="008D4059">
        <w:rPr>
          <w:lang w:val="en-US"/>
        </w:rPr>
        <w:t>.</w:t>
      </w:r>
    </w:p>
    <w:p w14:paraId="0A2AD5F6" w14:textId="0E7253D4" w:rsidR="00280B9E" w:rsidRPr="00280B9E" w:rsidRDefault="003670FF" w:rsidP="00280B9E">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mapping table between the project and users tables.</w:t>
      </w:r>
    </w:p>
    <w:p w14:paraId="4F3DF5AF" w14:textId="6CEF7FCC" w:rsidR="00A059F7" w:rsidRDefault="003670FF" w:rsidP="00A059F7">
      <w:pPr>
        <w:pStyle w:val="ListParagraph"/>
        <w:numPr>
          <w:ilvl w:val="0"/>
          <w:numId w:val="1"/>
        </w:numPr>
        <w:rPr>
          <w:lang w:val="en-US"/>
        </w:rPr>
      </w:pPr>
      <w:hyperlink w:anchor="_Organisation_1" w:history="1">
        <w:proofErr w:type="spellStart"/>
        <w:r w:rsidR="008D4059" w:rsidRPr="00AE490E">
          <w:rPr>
            <w:rStyle w:val="Hyperlink"/>
            <w:b/>
            <w:lang w:val="en-US"/>
          </w:rPr>
          <w:t>Organisation</w:t>
        </w:r>
        <w:proofErr w:type="spellEnd"/>
      </w:hyperlink>
      <w:r w:rsidR="008D4059">
        <w:rPr>
          <w:lang w:val="en-US"/>
        </w:rPr>
        <w:t>: information about institutions users belong to.</w:t>
      </w:r>
    </w:p>
    <w:p w14:paraId="52AE1F16" w14:textId="77777777" w:rsidR="00F029D0" w:rsidRDefault="00F029D0" w:rsidP="002001B5">
      <w:pPr>
        <w:rPr>
          <w:lang w:val="en-US"/>
        </w:rPr>
      </w:pPr>
    </w:p>
    <w:p w14:paraId="1D65103F" w14:textId="492D00A7" w:rsidR="00F029D0" w:rsidRDefault="00F029D0" w:rsidP="002001B5">
      <w:pPr>
        <w:pStyle w:val="Heading2"/>
        <w:rPr>
          <w:lang w:val="en-US"/>
        </w:rPr>
      </w:pPr>
      <w:bookmarkStart w:id="3" w:name="_Toc317334579"/>
      <w:r>
        <w:rPr>
          <w:lang w:val="en-US"/>
        </w:rPr>
        <w:t>2.2 Data tables</w:t>
      </w:r>
      <w:bookmarkEnd w:id="3"/>
    </w:p>
    <w:p w14:paraId="614694EB" w14:textId="0E68C9CF" w:rsidR="00F029D0" w:rsidRDefault="003670FF" w:rsidP="002001B5">
      <w:pPr>
        <w:pStyle w:val="ListParagraph"/>
        <w:numPr>
          <w:ilvl w:val="0"/>
          <w:numId w:val="3"/>
        </w:numPr>
      </w:pPr>
      <w:hyperlink w:anchor="GPS_locations" w:history="1">
        <w:r w:rsidR="008215CC" w:rsidRPr="002001B5">
          <w:rPr>
            <w:rStyle w:val="Hyperlink"/>
            <w:b/>
          </w:rPr>
          <w:t>GPS locations</w:t>
        </w:r>
      </w:hyperlink>
      <w:r w:rsidR="00F029D0">
        <w:t xml:space="preserve">: </w:t>
      </w:r>
      <w:r w:rsidR="008215CC">
        <w:t xml:space="preserve">animal location data and diagnostic information obtained using the </w:t>
      </w:r>
      <w:proofErr w:type="spellStart"/>
      <w:r w:rsidR="008215CC">
        <w:t>Fastloc</w:t>
      </w:r>
      <w:proofErr w:type="spellEnd"/>
      <w:r w:rsidR="008215CC">
        <w:t xml:space="preserve"> GPS technology.</w:t>
      </w:r>
    </w:p>
    <w:p w14:paraId="5B5605A9" w14:textId="254DAB90" w:rsidR="008215CC" w:rsidRDefault="003670FF" w:rsidP="008215CC">
      <w:pPr>
        <w:pStyle w:val="ListParagraph"/>
        <w:numPr>
          <w:ilvl w:val="0"/>
          <w:numId w:val="3"/>
        </w:numPr>
      </w:pPr>
      <w:hyperlink w:anchor="Argos_locations" w:history="1">
        <w:r w:rsidR="008215CC" w:rsidRPr="002001B5">
          <w:rPr>
            <w:rStyle w:val="Hyperlink"/>
            <w:b/>
          </w:rPr>
          <w:t>Argos locations</w:t>
        </w:r>
      </w:hyperlink>
      <w:r w:rsidR="008215CC">
        <w:t>: animal location data and diagnostic information obtained using the Argos technology.</w:t>
      </w:r>
    </w:p>
    <w:p w14:paraId="763EF975" w14:textId="004FA171" w:rsidR="008215CC" w:rsidRPr="002001B5" w:rsidRDefault="003670FF" w:rsidP="002001B5">
      <w:pPr>
        <w:pStyle w:val="ListParagraph"/>
        <w:numPr>
          <w:ilvl w:val="0"/>
          <w:numId w:val="3"/>
        </w:numPr>
      </w:pPr>
      <w:hyperlink w:anchor="GLS_locations" w:history="1">
        <w:r w:rsidR="008215CC" w:rsidRPr="002001B5">
          <w:rPr>
            <w:rStyle w:val="Hyperlink"/>
            <w:b/>
          </w:rPr>
          <w:t>GLS locations</w:t>
        </w:r>
      </w:hyperlink>
      <w:r w:rsidR="008215CC">
        <w:t>: animal location data obtained using light level sensor tags.</w:t>
      </w:r>
    </w:p>
    <w:p w14:paraId="5CBED3DA" w14:textId="283C3D6C" w:rsidR="007779D9" w:rsidRDefault="002E431A" w:rsidP="00A51833">
      <w:pPr>
        <w:pStyle w:val="Heading1"/>
        <w:rPr>
          <w:lang w:val="en-US"/>
        </w:rPr>
      </w:pPr>
      <w:bookmarkStart w:id="4" w:name="_Toc317334580"/>
      <w:r>
        <w:rPr>
          <w:lang w:val="en-US"/>
        </w:rPr>
        <w:t xml:space="preserve">3. </w:t>
      </w:r>
      <w:r w:rsidR="007779D9">
        <w:rPr>
          <w:lang w:val="en-US"/>
        </w:rPr>
        <w:t>Discussion</w:t>
      </w:r>
      <w:bookmarkEnd w:id="4"/>
    </w:p>
    <w:p w14:paraId="4DEB9871" w14:textId="5CBCF24C" w:rsidR="009E1436" w:rsidRPr="009E1436" w:rsidRDefault="009E1436" w:rsidP="002001B5">
      <w:pPr>
        <w:rPr>
          <w:bCs/>
        </w:rPr>
      </w:pPr>
      <w:r>
        <w:rPr>
          <w:bCs/>
          <w:lang w:val="en-US"/>
        </w:rPr>
        <w:t xml:space="preserve">To support the </w:t>
      </w:r>
      <w:r w:rsidR="00FD3093">
        <w:rPr>
          <w:bCs/>
          <w:lang w:val="en-US"/>
        </w:rPr>
        <w:t xml:space="preserve">relational </w:t>
      </w:r>
      <w:r>
        <w:rPr>
          <w:bCs/>
          <w:lang w:val="en-US"/>
        </w:rPr>
        <w:t>database tables de</w:t>
      </w:r>
      <w:r w:rsidR="00FD3093">
        <w:rPr>
          <w:bCs/>
          <w:lang w:val="en-US"/>
        </w:rPr>
        <w:t xml:space="preserve">scribed above we propose that a web application be developed to provide an interface </w:t>
      </w:r>
      <w:r w:rsidRPr="009E1436">
        <w:rPr>
          <w:bCs/>
        </w:rPr>
        <w:t>for users to enter metadata, upload data, and search, filter and download data.</w:t>
      </w:r>
      <w:r w:rsidR="00FD3093">
        <w:rPr>
          <w:bCs/>
        </w:rPr>
        <w:t xml:space="preserve"> </w:t>
      </w:r>
      <w:r w:rsidR="009909FE">
        <w:rPr>
          <w:bCs/>
        </w:rPr>
        <w:t xml:space="preserve">Such a web application could re-use the existing infrastructure of the </w:t>
      </w:r>
      <w:r w:rsidR="009909FE" w:rsidRPr="009E1436">
        <w:rPr>
          <w:bCs/>
        </w:rPr>
        <w:t xml:space="preserve">AATAMS </w:t>
      </w:r>
      <w:r w:rsidR="009909FE">
        <w:rPr>
          <w:bCs/>
        </w:rPr>
        <w:t>graphical user</w:t>
      </w:r>
      <w:r w:rsidR="009909FE" w:rsidRPr="009E1436">
        <w:rPr>
          <w:bCs/>
        </w:rPr>
        <w:t xml:space="preserve"> interface (</w:t>
      </w:r>
      <w:hyperlink r:id="rId9" w:history="1">
        <w:r w:rsidR="009909FE" w:rsidRPr="009E1436">
          <w:rPr>
            <w:rStyle w:val="Hyperlink"/>
            <w:bCs/>
          </w:rPr>
          <w:t>https://github.com/aodn/aatams/</w:t>
        </w:r>
      </w:hyperlink>
      <w:r w:rsidR="009909FE" w:rsidRPr="009E1436">
        <w:rPr>
          <w:bCs/>
        </w:rPr>
        <w:t>)</w:t>
      </w:r>
      <w:r w:rsidR="00F33C89">
        <w:rPr>
          <w:bCs/>
        </w:rPr>
        <w:t xml:space="preserve"> that IMOS has set up for the Austral</w:t>
      </w:r>
      <w:r w:rsidR="00517B38">
        <w:rPr>
          <w:bCs/>
        </w:rPr>
        <w:t>ian acoustic telemetry community</w:t>
      </w:r>
      <w:r w:rsidR="00F33C89">
        <w:rPr>
          <w:bCs/>
        </w:rPr>
        <w:t>.</w:t>
      </w:r>
    </w:p>
    <w:p w14:paraId="0E259BA7" w14:textId="77777777" w:rsidR="00D8214A" w:rsidRDefault="00D8214A">
      <w:pPr>
        <w:rPr>
          <w:lang w:val="en-US"/>
        </w:rPr>
      </w:pPr>
    </w:p>
    <w:p w14:paraId="51C5C286" w14:textId="72776096" w:rsidR="002E431A" w:rsidRPr="006556D4" w:rsidRDefault="00D8214A" w:rsidP="002001B5">
      <w:pPr>
        <w:rPr>
          <w:lang w:val="en-US"/>
        </w:rPr>
        <w:sectPr w:rsidR="002E431A" w:rsidRPr="006556D4" w:rsidSect="00D060E2">
          <w:footerReference w:type="even" r:id="rId10"/>
          <w:footerReference w:type="default" r:id="rId11"/>
          <w:pgSz w:w="11900" w:h="16840"/>
          <w:pgMar w:top="1440" w:right="1800" w:bottom="1440" w:left="1800" w:header="708" w:footer="708" w:gutter="0"/>
          <w:pgNumType w:start="0"/>
          <w:cols w:space="708"/>
          <w:titlePg/>
          <w:docGrid w:linePitch="360"/>
        </w:sectPr>
      </w:pPr>
      <w:r>
        <w:rPr>
          <w:lang w:val="en-US"/>
        </w:rPr>
        <w:t xml:space="preserve">We have created a </w:t>
      </w:r>
      <w:hyperlink r:id="rId12" w:history="1">
        <w:proofErr w:type="spellStart"/>
        <w:r w:rsidRPr="00D8214A">
          <w:rPr>
            <w:rStyle w:val="Hyperlink"/>
            <w:lang w:val="en-US"/>
          </w:rPr>
          <w:t>Github</w:t>
        </w:r>
        <w:proofErr w:type="spellEnd"/>
        <w:r w:rsidRPr="00D8214A">
          <w:rPr>
            <w:rStyle w:val="Hyperlink"/>
            <w:lang w:val="en-US"/>
          </w:rPr>
          <w:t xml:space="preserve"> repository</w:t>
        </w:r>
      </w:hyperlink>
      <w:r w:rsidR="006556D4">
        <w:rPr>
          <w:lang w:val="en-US"/>
        </w:rPr>
        <w:t xml:space="preserve"> for </w:t>
      </w:r>
      <w:r>
        <w:rPr>
          <w:lang w:val="en-US"/>
        </w:rPr>
        <w:t xml:space="preserve">people willing to contribute to the present data exchange standard document and underlying </w:t>
      </w:r>
      <w:proofErr w:type="spellStart"/>
      <w:r>
        <w:rPr>
          <w:lang w:val="en-US"/>
        </w:rPr>
        <w:t>PostgreSQL</w:t>
      </w:r>
      <w:proofErr w:type="spellEnd"/>
      <w:r>
        <w:rPr>
          <w:lang w:val="en-US"/>
        </w:rPr>
        <w:t xml:space="preserve"> code</w:t>
      </w:r>
      <w:r w:rsidR="006556D4">
        <w:rPr>
          <w:lang w:val="en-US"/>
        </w:rPr>
        <w:t>.</w:t>
      </w:r>
      <w:r>
        <w:rPr>
          <w:lang w:val="en-US"/>
        </w:rPr>
        <w:t xml:space="preserve"> </w:t>
      </w:r>
      <w:proofErr w:type="spellStart"/>
      <w:r w:rsidRPr="002001B5">
        <w:rPr>
          <w:bCs/>
        </w:rPr>
        <w:t>GitHub</w:t>
      </w:r>
      <w:proofErr w:type="spellEnd"/>
      <w:r w:rsidRPr="002001B5">
        <w:t> </w:t>
      </w:r>
      <w:r w:rsidRPr="00D8214A">
        <w:t>is a web-based </w:t>
      </w:r>
      <w:r w:rsidRPr="002001B5">
        <w:t>Git</w:t>
      </w:r>
      <w:r w:rsidRPr="00D8214A">
        <w:t> repository hosting service. It offers</w:t>
      </w:r>
      <w:r w:rsidRPr="002001B5">
        <w:t xml:space="preserve"> revision control</w:t>
      </w:r>
      <w:r w:rsidRPr="00D8214A">
        <w:t> and </w:t>
      </w:r>
      <w:r w:rsidRPr="002001B5">
        <w:t>code management</w:t>
      </w:r>
      <w:r w:rsidRPr="00D8214A">
        <w:t xml:space="preserve"> functionality</w:t>
      </w:r>
      <w:r>
        <w:t xml:space="preserve"> along with</w:t>
      </w:r>
      <w:r w:rsidRPr="00D8214A">
        <w:t xml:space="preserve"> </w:t>
      </w:r>
      <w:r w:rsidRPr="002001B5">
        <w:t>access control</w:t>
      </w:r>
      <w:r w:rsidRPr="00D8214A">
        <w:t> and several collaboration features such as </w:t>
      </w:r>
      <w:r w:rsidRPr="002001B5">
        <w:t>bug tracking</w:t>
      </w:r>
      <w:r w:rsidRPr="00D8214A">
        <w:t>, </w:t>
      </w:r>
      <w:r w:rsidRPr="002001B5">
        <w:t>feature requests</w:t>
      </w:r>
      <w:r w:rsidRPr="00D8214A">
        <w:t>, </w:t>
      </w:r>
      <w:r w:rsidRPr="002001B5">
        <w:t>task management</w:t>
      </w:r>
      <w:r w:rsidRPr="00D8214A">
        <w:t>, and </w:t>
      </w:r>
      <w:r w:rsidRPr="002001B5">
        <w:t>wikis</w:t>
      </w:r>
      <w:r w:rsidRPr="00D8214A">
        <w:t> for every project.</w:t>
      </w:r>
      <w:r w:rsidR="00D018B6">
        <w:t xml:space="preserve"> </w:t>
      </w:r>
      <w:r w:rsidR="006617D2">
        <w:rPr>
          <w:lang w:val="en-US"/>
        </w:rPr>
        <w:t>W</w:t>
      </w:r>
      <w:r w:rsidR="00D018B6">
        <w:rPr>
          <w:lang w:val="en-US"/>
        </w:rPr>
        <w:t xml:space="preserve">e suggest that </w:t>
      </w:r>
      <w:proofErr w:type="spellStart"/>
      <w:r w:rsidR="00D018B6">
        <w:rPr>
          <w:lang w:val="en-US"/>
        </w:rPr>
        <w:t>Github</w:t>
      </w:r>
      <w:proofErr w:type="spellEnd"/>
      <w:r w:rsidR="00D018B6">
        <w:rPr>
          <w:lang w:val="en-US"/>
        </w:rPr>
        <w:t xml:space="preserve"> be used</w:t>
      </w:r>
      <w:r w:rsidR="006556D4">
        <w:rPr>
          <w:lang w:val="en-US"/>
        </w:rPr>
        <w:t xml:space="preserve"> </w:t>
      </w:r>
      <w:r w:rsidR="00D018B6">
        <w:rPr>
          <w:lang w:val="en-US"/>
        </w:rPr>
        <w:t xml:space="preserve">by </w:t>
      </w:r>
      <w:r w:rsidR="00634ADD">
        <w:rPr>
          <w:lang w:val="en-US"/>
        </w:rPr>
        <w:t xml:space="preserve">people willing to contribute </w:t>
      </w:r>
      <w:r w:rsidR="00D018B6">
        <w:rPr>
          <w:lang w:val="en-US"/>
        </w:rPr>
        <w:t xml:space="preserve">to the data exchange standard </w:t>
      </w:r>
      <w:r w:rsidR="00634ADD">
        <w:rPr>
          <w:lang w:val="en-US"/>
        </w:rPr>
        <w:t xml:space="preserve">by </w:t>
      </w:r>
      <w:r w:rsidR="006556D4">
        <w:rPr>
          <w:lang w:val="en-US"/>
        </w:rPr>
        <w:t>upload</w:t>
      </w:r>
      <w:r w:rsidR="00634ADD">
        <w:rPr>
          <w:lang w:val="en-US"/>
        </w:rPr>
        <w:t xml:space="preserve">ing </w:t>
      </w:r>
      <w:r w:rsidR="006556D4">
        <w:rPr>
          <w:lang w:val="en-US"/>
        </w:rPr>
        <w:t xml:space="preserve">sample data files from different tag manufacturers and models so that </w:t>
      </w:r>
      <w:r w:rsidR="0052257E">
        <w:rPr>
          <w:lang w:val="en-US"/>
        </w:rPr>
        <w:t>progress</w:t>
      </w:r>
      <w:r w:rsidR="006556D4">
        <w:rPr>
          <w:lang w:val="en-US"/>
        </w:rPr>
        <w:t xml:space="preserve"> can </w:t>
      </w:r>
      <w:r w:rsidR="0052257E">
        <w:rPr>
          <w:lang w:val="en-US"/>
        </w:rPr>
        <w:t xml:space="preserve">be made towards developing a </w:t>
      </w:r>
      <w:r w:rsidR="006556D4">
        <w:rPr>
          <w:lang w:val="en-US"/>
        </w:rPr>
        <w:t xml:space="preserve">standard format to deliver </w:t>
      </w:r>
      <w:r w:rsidR="0052257E">
        <w:rPr>
          <w:lang w:val="en-US"/>
        </w:rPr>
        <w:t xml:space="preserve">other </w:t>
      </w:r>
      <w:r w:rsidR="006556D4">
        <w:rPr>
          <w:lang w:val="en-US"/>
        </w:rPr>
        <w:t>data products (</w:t>
      </w:r>
      <w:r w:rsidR="006556D4">
        <w:rPr>
          <w:i/>
          <w:lang w:val="en-US"/>
        </w:rPr>
        <w:t>e.g.</w:t>
      </w:r>
      <w:r w:rsidR="006556D4">
        <w:rPr>
          <w:lang w:val="en-US"/>
        </w:rPr>
        <w:t xml:space="preserve"> CTD profiles, TDR data).</w:t>
      </w:r>
      <w:r w:rsidR="00517B38">
        <w:rPr>
          <w:lang w:val="en-US"/>
        </w:rPr>
        <w:t xml:space="preserve"> An excellent tutorial on </w:t>
      </w:r>
      <w:proofErr w:type="spellStart"/>
      <w:r w:rsidR="00517B38">
        <w:rPr>
          <w:lang w:val="en-US"/>
        </w:rPr>
        <w:t>Git</w:t>
      </w:r>
      <w:proofErr w:type="spellEnd"/>
      <w:r w:rsidR="00517B38">
        <w:rPr>
          <w:lang w:val="en-US"/>
        </w:rPr>
        <w:t xml:space="preserve"> and </w:t>
      </w:r>
      <w:proofErr w:type="spellStart"/>
      <w:r w:rsidR="00517B38">
        <w:rPr>
          <w:lang w:val="en-US"/>
        </w:rPr>
        <w:t>Github</w:t>
      </w:r>
      <w:proofErr w:type="spellEnd"/>
      <w:r w:rsidR="00517B38">
        <w:rPr>
          <w:lang w:val="en-US"/>
        </w:rPr>
        <w:t xml:space="preserve"> can be found </w:t>
      </w:r>
      <w:hyperlink r:id="rId13" w:history="1">
        <w:r w:rsidR="00517B38" w:rsidRPr="00517B38">
          <w:rPr>
            <w:rStyle w:val="Hyperlink"/>
            <w:lang w:val="en-US"/>
          </w:rPr>
          <w:t>here</w:t>
        </w:r>
      </w:hyperlink>
      <w:r w:rsidR="00517B38">
        <w:rPr>
          <w:lang w:val="en-US"/>
        </w:rPr>
        <w:t xml:space="preserve"> and </w:t>
      </w:r>
      <w:hyperlink r:id="rId14" w:history="1">
        <w:r w:rsidR="00517B38" w:rsidRPr="00517B38">
          <w:rPr>
            <w:rStyle w:val="Hyperlink"/>
            <w:lang w:val="en-US"/>
          </w:rPr>
          <w:t>here</w:t>
        </w:r>
      </w:hyperlink>
      <w:r w:rsidR="00634ADD">
        <w:rPr>
          <w:rStyle w:val="Hyperlink"/>
          <w:lang w:val="en-US"/>
        </w:rPr>
        <w:t>.</w:t>
      </w:r>
    </w:p>
    <w:p w14:paraId="60A95F6D" w14:textId="6B299531" w:rsidR="007779D9" w:rsidRDefault="002E431A" w:rsidP="00554E39">
      <w:pPr>
        <w:pStyle w:val="Heading1"/>
        <w:rPr>
          <w:lang w:val="en-US"/>
        </w:rPr>
      </w:pPr>
      <w:bookmarkStart w:id="5" w:name="_Toc317334581"/>
      <w:r>
        <w:rPr>
          <w:lang w:val="en-US"/>
        </w:rPr>
        <w:t xml:space="preserve">4. Database </w:t>
      </w:r>
      <w:r w:rsidR="00554E39">
        <w:rPr>
          <w:lang w:val="en-US"/>
        </w:rPr>
        <w:t xml:space="preserve">schema: </w:t>
      </w:r>
      <w:r>
        <w:rPr>
          <w:lang w:val="en-US"/>
        </w:rPr>
        <w:t xml:space="preserve">tables </w:t>
      </w:r>
      <w:r w:rsidR="00A059F7">
        <w:rPr>
          <w:lang w:val="en-US"/>
        </w:rPr>
        <w:t>and relationships</w:t>
      </w:r>
      <w:bookmarkEnd w:id="5"/>
    </w:p>
    <w:p w14:paraId="6FD310F8" w14:textId="6BEB75EA" w:rsidR="00A059F7" w:rsidRDefault="001D43DB" w:rsidP="002001B5">
      <w:pPr>
        <w:pStyle w:val="Heading3"/>
        <w:rPr>
          <w:lang w:val="en-US"/>
        </w:rPr>
      </w:pPr>
      <w:bookmarkStart w:id="6" w:name="_Toc317334582"/>
      <w:r>
        <w:rPr>
          <w:lang w:val="en-US"/>
        </w:rPr>
        <w:t>Schema diagram</w:t>
      </w:r>
      <w:bookmarkEnd w:id="6"/>
    </w:p>
    <w:p w14:paraId="7EC45F64" w14:textId="21F799E7" w:rsidR="00A059F7" w:rsidRDefault="00C92271">
      <w:pPr>
        <w:rPr>
          <w:lang w:val="en-US"/>
        </w:rPr>
      </w:pPr>
      <w:commentRangeStart w:id="7"/>
      <w:r>
        <w:rPr>
          <w:noProof/>
          <w:lang w:val="en-US"/>
        </w:rPr>
        <w:drawing>
          <wp:inline distT="0" distB="0" distL="0" distR="0" wp14:anchorId="0A96ABDD" wp14:editId="1E4F9505">
            <wp:extent cx="8864600" cy="3678555"/>
            <wp:effectExtent l="25400" t="25400" r="254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2_MetadataTemplate_SchemaDesign.jpg"/>
                    <pic:cNvPicPr/>
                  </pic:nvPicPr>
                  <pic:blipFill>
                    <a:blip r:embed="rId15">
                      <a:extLst>
                        <a:ext uri="{28A0092B-C50C-407E-A947-70E740481C1C}">
                          <a14:useLocalDpi xmlns:a14="http://schemas.microsoft.com/office/drawing/2010/main" val="0"/>
                        </a:ext>
                      </a:extLst>
                    </a:blip>
                    <a:stretch>
                      <a:fillRect/>
                    </a:stretch>
                  </pic:blipFill>
                  <pic:spPr>
                    <a:xfrm>
                      <a:off x="0" y="0"/>
                      <a:ext cx="8864600" cy="3678555"/>
                    </a:xfrm>
                    <a:prstGeom prst="rect">
                      <a:avLst/>
                    </a:prstGeom>
                    <a:ln>
                      <a:solidFill>
                        <a:schemeClr val="tx1"/>
                      </a:solidFill>
                    </a:ln>
                  </pic:spPr>
                </pic:pic>
              </a:graphicData>
            </a:graphic>
          </wp:inline>
        </w:drawing>
      </w:r>
      <w:commentRangeEnd w:id="7"/>
      <w:r w:rsidR="003538AA">
        <w:rPr>
          <w:rStyle w:val="CommentReference"/>
        </w:rPr>
        <w:commentReference w:id="7"/>
      </w:r>
    </w:p>
    <w:p w14:paraId="160A5C54" w14:textId="1AC9F14A"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w:t>
      </w:r>
      <w:r w:rsidR="00031DD5">
        <w:rPr>
          <w:lang w:val="en-US"/>
        </w:rPr>
        <w:t xml:space="preserve">of each table </w:t>
      </w:r>
      <w:r w:rsidR="005F7DD3">
        <w:rPr>
          <w:lang w:val="en-US"/>
        </w:rPr>
        <w:t xml:space="preserve">and </w:t>
      </w:r>
      <w:r w:rsidR="00031DD5">
        <w:rPr>
          <w:lang w:val="en-US"/>
        </w:rPr>
        <w:t xml:space="preserve">their </w:t>
      </w:r>
      <w:r w:rsidR="005F7DD3">
        <w:rPr>
          <w:lang w:val="en-US"/>
        </w:rPr>
        <w:t>relationships</w:t>
      </w:r>
      <w:r>
        <w:rPr>
          <w:lang w:val="en-US"/>
        </w:rPr>
        <w:t>.</w:t>
      </w:r>
      <w:r w:rsidR="00C92271">
        <w:rPr>
          <w:lang w:val="en-US"/>
        </w:rPr>
        <w:t xml:space="preserve"> Data tables are </w:t>
      </w:r>
      <w:r w:rsidR="002C5493">
        <w:rPr>
          <w:lang w:val="en-US"/>
        </w:rPr>
        <w:t>shown in the red dashed rectangle.</w:t>
      </w:r>
      <w:r>
        <w:rPr>
          <w:lang w:val="en-US"/>
        </w:rPr>
        <w:br w:type="page"/>
      </w:r>
    </w:p>
    <w:p w14:paraId="62E7A3B8" w14:textId="6B80A747" w:rsidR="009273F9" w:rsidRDefault="009273F9" w:rsidP="002F2906">
      <w:pPr>
        <w:pStyle w:val="Heading2"/>
        <w:rPr>
          <w:lang w:val="en-US"/>
        </w:rPr>
      </w:pPr>
      <w:bookmarkStart w:id="8" w:name="_Device_1"/>
      <w:bookmarkStart w:id="9" w:name="_Toc317334583"/>
      <w:bookmarkEnd w:id="8"/>
      <w:r>
        <w:rPr>
          <w:lang w:val="en-US"/>
        </w:rPr>
        <w:t>4.1 Metadata tables</w:t>
      </w:r>
      <w:bookmarkEnd w:id="9"/>
    </w:p>
    <w:p w14:paraId="4E485B97" w14:textId="2BF9A460" w:rsidR="00554E39" w:rsidRDefault="002F2906" w:rsidP="002001B5">
      <w:pPr>
        <w:pStyle w:val="Heading3"/>
        <w:rPr>
          <w:lang w:val="en-US"/>
        </w:rPr>
      </w:pPr>
      <w:bookmarkStart w:id="10" w:name="_Toc317334584"/>
      <w:r>
        <w:rPr>
          <w:lang w:val="en-US"/>
        </w:rPr>
        <w:t>Device</w:t>
      </w:r>
      <w:bookmarkEnd w:id="10"/>
    </w:p>
    <w:tbl>
      <w:tblPr>
        <w:tblStyle w:val="TableGrid"/>
        <w:tblW w:w="5000" w:type="pct"/>
        <w:tblLook w:val="04A0" w:firstRow="1" w:lastRow="0" w:firstColumn="1" w:lastColumn="0" w:noHBand="0" w:noVBand="1"/>
      </w:tblPr>
      <w:tblGrid>
        <w:gridCol w:w="2466"/>
        <w:gridCol w:w="6354"/>
        <w:gridCol w:w="1120"/>
        <w:gridCol w:w="1111"/>
        <w:gridCol w:w="1948"/>
        <w:gridCol w:w="1177"/>
      </w:tblGrid>
      <w:tr w:rsidR="00EA0F9A" w14:paraId="5C75B8BE" w14:textId="6BC302C1" w:rsidTr="00EA0F9A">
        <w:tc>
          <w:tcPr>
            <w:tcW w:w="5000" w:type="pct"/>
            <w:gridSpan w:val="6"/>
            <w:vAlign w:val="center"/>
          </w:tcPr>
          <w:p w14:paraId="334DA258" w14:textId="3472A699" w:rsidR="00EA0F9A" w:rsidRPr="002F2906" w:rsidRDefault="00EA0F9A" w:rsidP="004F16D9">
            <w:pPr>
              <w:jc w:val="center"/>
              <w:rPr>
                <w:b/>
                <w:lang w:val="en-US"/>
              </w:rPr>
            </w:pPr>
            <w:r w:rsidRPr="002F2906">
              <w:rPr>
                <w:b/>
                <w:lang w:val="en-US"/>
              </w:rPr>
              <w:t xml:space="preserve">Provides </w:t>
            </w:r>
            <w:r w:rsidR="00B127DA" w:rsidRPr="00B127DA">
              <w:rPr>
                <w:b/>
                <w:lang w:val="en-US"/>
              </w:rPr>
              <w:t xml:space="preserve">information about </w:t>
            </w:r>
            <w:r w:rsidR="000C18F1">
              <w:rPr>
                <w:b/>
                <w:lang w:val="en-US"/>
              </w:rPr>
              <w:t>tags</w:t>
            </w:r>
            <w:r w:rsidR="00B127DA">
              <w:rPr>
                <w:b/>
                <w:lang w:val="en-US"/>
              </w:rPr>
              <w:t xml:space="preserve"> including manufacturer name</w:t>
            </w:r>
            <w:r w:rsidR="00B127DA" w:rsidRPr="00B127DA">
              <w:rPr>
                <w:b/>
                <w:lang w:val="en-US"/>
              </w:rPr>
              <w:t xml:space="preserve"> and model</w:t>
            </w:r>
            <w:r w:rsidRPr="002F2906">
              <w:rPr>
                <w:b/>
                <w:lang w:val="en-US"/>
              </w:rPr>
              <w:t>.</w:t>
            </w:r>
          </w:p>
        </w:tc>
      </w:tr>
      <w:tr w:rsidR="00EA0F9A" w14:paraId="526AE697" w14:textId="4459EA1A" w:rsidTr="00EA0F9A">
        <w:tc>
          <w:tcPr>
            <w:tcW w:w="5000" w:type="pct"/>
            <w:gridSpan w:val="6"/>
            <w:vAlign w:val="center"/>
          </w:tcPr>
          <w:p w14:paraId="4876C302" w14:textId="77777777" w:rsidR="00EA0F9A" w:rsidRDefault="00EA0F9A" w:rsidP="00DC3F44">
            <w:pPr>
              <w:jc w:val="center"/>
            </w:pPr>
          </w:p>
        </w:tc>
      </w:tr>
      <w:tr w:rsidR="00EA0F9A" w14:paraId="7FA52D05" w14:textId="0F23FC38" w:rsidTr="002001B5">
        <w:tc>
          <w:tcPr>
            <w:tcW w:w="870" w:type="pct"/>
            <w:vAlign w:val="center"/>
          </w:tcPr>
          <w:p w14:paraId="6A1D185A" w14:textId="1F034523" w:rsidR="00EA0F9A" w:rsidRPr="002F2906" w:rsidRDefault="00EA0F9A" w:rsidP="00DC3F44">
            <w:pPr>
              <w:jc w:val="center"/>
              <w:rPr>
                <w:i/>
              </w:rPr>
            </w:pPr>
            <w:r w:rsidRPr="002F2906">
              <w:rPr>
                <w:i/>
              </w:rPr>
              <w:t>Field name</w:t>
            </w:r>
          </w:p>
        </w:tc>
        <w:tc>
          <w:tcPr>
            <w:tcW w:w="2241" w:type="pct"/>
            <w:vAlign w:val="center"/>
          </w:tcPr>
          <w:p w14:paraId="793C2B4E" w14:textId="5B80036A" w:rsidR="00EA0F9A" w:rsidRPr="002F2906" w:rsidRDefault="00EA0F9A" w:rsidP="00DC3F44">
            <w:pPr>
              <w:jc w:val="center"/>
              <w:rPr>
                <w:i/>
              </w:rPr>
            </w:pPr>
            <w:r w:rsidRPr="002F2906">
              <w:rPr>
                <w:i/>
              </w:rPr>
              <w:t>Description</w:t>
            </w:r>
          </w:p>
        </w:tc>
        <w:tc>
          <w:tcPr>
            <w:tcW w:w="395" w:type="pct"/>
            <w:vAlign w:val="center"/>
          </w:tcPr>
          <w:p w14:paraId="14563DC9" w14:textId="0AB7AE17" w:rsidR="00EA0F9A" w:rsidRPr="002F2906" w:rsidRDefault="00EA0F9A" w:rsidP="00DC3F44">
            <w:pPr>
              <w:jc w:val="center"/>
              <w:rPr>
                <w:i/>
              </w:rPr>
            </w:pPr>
            <w:r w:rsidRPr="002F2906">
              <w:rPr>
                <w:i/>
              </w:rPr>
              <w:t>Required</w:t>
            </w:r>
          </w:p>
        </w:tc>
        <w:tc>
          <w:tcPr>
            <w:tcW w:w="392" w:type="pct"/>
            <w:vAlign w:val="center"/>
          </w:tcPr>
          <w:p w14:paraId="4B8CF19B" w14:textId="51147905" w:rsidR="00EA0F9A" w:rsidRPr="002F2906" w:rsidRDefault="00EA0F9A" w:rsidP="00DC3F44">
            <w:pPr>
              <w:jc w:val="center"/>
              <w:rPr>
                <w:i/>
              </w:rPr>
            </w:pPr>
            <w:r w:rsidRPr="002F2906">
              <w:rPr>
                <w:i/>
              </w:rPr>
              <w:t>Data type</w:t>
            </w:r>
          </w:p>
        </w:tc>
        <w:tc>
          <w:tcPr>
            <w:tcW w:w="687" w:type="pct"/>
            <w:vAlign w:val="center"/>
          </w:tcPr>
          <w:p w14:paraId="791D99E0" w14:textId="2F1E7611" w:rsidR="00EA0F9A" w:rsidRPr="002F2906" w:rsidRDefault="00EA0F9A" w:rsidP="00DC3F44">
            <w:pPr>
              <w:jc w:val="center"/>
              <w:rPr>
                <w:i/>
              </w:rPr>
            </w:pPr>
            <w:r w:rsidRPr="002F2906">
              <w:rPr>
                <w:i/>
              </w:rPr>
              <w:t>Constraints</w:t>
            </w:r>
          </w:p>
        </w:tc>
        <w:tc>
          <w:tcPr>
            <w:tcW w:w="415" w:type="pct"/>
            <w:vAlign w:val="center"/>
          </w:tcPr>
          <w:p w14:paraId="728FB7AC" w14:textId="7F5786EA" w:rsidR="00EA0F9A" w:rsidRPr="002F2906" w:rsidRDefault="00EA0F9A" w:rsidP="00EA0F9A">
            <w:pPr>
              <w:jc w:val="center"/>
              <w:rPr>
                <w:i/>
              </w:rPr>
            </w:pPr>
            <w:r>
              <w:rPr>
                <w:i/>
              </w:rPr>
              <w:t>Authority</w:t>
            </w:r>
          </w:p>
        </w:tc>
      </w:tr>
      <w:tr w:rsidR="00EA0F9A" w14:paraId="787C0488" w14:textId="0E863EB1" w:rsidTr="002001B5">
        <w:tc>
          <w:tcPr>
            <w:tcW w:w="870" w:type="pct"/>
            <w:vAlign w:val="center"/>
          </w:tcPr>
          <w:p w14:paraId="7EBD0263" w14:textId="3EA43986" w:rsidR="00EA0F9A" w:rsidRDefault="00EA0F9A" w:rsidP="00DC3F44">
            <w:pPr>
              <w:jc w:val="center"/>
            </w:pPr>
            <w:r>
              <w:t>id</w:t>
            </w:r>
          </w:p>
        </w:tc>
        <w:tc>
          <w:tcPr>
            <w:tcW w:w="2241" w:type="pct"/>
            <w:vAlign w:val="center"/>
          </w:tcPr>
          <w:p w14:paraId="34118D9F" w14:textId="0F9DC77C" w:rsidR="00EA0F9A" w:rsidRDefault="00EA0F9A" w:rsidP="00051129">
            <w:pPr>
              <w:jc w:val="center"/>
            </w:pPr>
            <w:r>
              <w:t>Device ID (unique).</w:t>
            </w:r>
          </w:p>
        </w:tc>
        <w:tc>
          <w:tcPr>
            <w:tcW w:w="395" w:type="pct"/>
            <w:vAlign w:val="center"/>
          </w:tcPr>
          <w:p w14:paraId="2072D7C4" w14:textId="0EE4CDE8" w:rsidR="00EA0F9A" w:rsidRDefault="00EA0F9A" w:rsidP="00DC3F44">
            <w:pPr>
              <w:jc w:val="center"/>
            </w:pPr>
            <w:r>
              <w:t>required</w:t>
            </w:r>
          </w:p>
        </w:tc>
        <w:tc>
          <w:tcPr>
            <w:tcW w:w="392" w:type="pct"/>
            <w:vAlign w:val="center"/>
          </w:tcPr>
          <w:p w14:paraId="70CC4D39" w14:textId="29D281EB" w:rsidR="00EA0F9A" w:rsidRDefault="00EA0F9A" w:rsidP="00DC3F44">
            <w:pPr>
              <w:jc w:val="center"/>
            </w:pPr>
            <w:r>
              <w:t>numeric</w:t>
            </w:r>
          </w:p>
        </w:tc>
        <w:tc>
          <w:tcPr>
            <w:tcW w:w="687" w:type="pct"/>
            <w:vAlign w:val="center"/>
          </w:tcPr>
          <w:p w14:paraId="68BB676F" w14:textId="6F9966B3" w:rsidR="00EA0F9A" w:rsidRDefault="00EA0F9A" w:rsidP="00051129">
            <w:pPr>
              <w:jc w:val="center"/>
            </w:pPr>
            <w:r>
              <w:t>Primary key</w:t>
            </w:r>
          </w:p>
        </w:tc>
        <w:tc>
          <w:tcPr>
            <w:tcW w:w="415" w:type="pct"/>
            <w:vAlign w:val="center"/>
          </w:tcPr>
          <w:p w14:paraId="4F1FD3DB" w14:textId="77777777" w:rsidR="00EA0F9A" w:rsidRDefault="00EA0F9A" w:rsidP="00EA0F9A">
            <w:pPr>
              <w:jc w:val="center"/>
            </w:pPr>
          </w:p>
        </w:tc>
      </w:tr>
      <w:tr w:rsidR="00EA0F9A" w14:paraId="26FF5DBF" w14:textId="130F644F" w:rsidTr="002001B5">
        <w:tc>
          <w:tcPr>
            <w:tcW w:w="870" w:type="pct"/>
            <w:vAlign w:val="center"/>
          </w:tcPr>
          <w:p w14:paraId="629ECB6A" w14:textId="70FA4795" w:rsidR="00EA0F9A" w:rsidRDefault="00EA0F9A" w:rsidP="00DC3F44">
            <w:pPr>
              <w:jc w:val="center"/>
            </w:pPr>
            <w:proofErr w:type="spellStart"/>
            <w:r>
              <w:t>tag_id</w:t>
            </w:r>
            <w:proofErr w:type="spellEnd"/>
          </w:p>
        </w:tc>
        <w:tc>
          <w:tcPr>
            <w:tcW w:w="2241" w:type="pct"/>
            <w:vAlign w:val="center"/>
          </w:tcPr>
          <w:p w14:paraId="00EE9221" w14:textId="7B3BCEFB" w:rsidR="00EA0F9A" w:rsidRPr="00BF4763" w:rsidRDefault="00EA0F9A" w:rsidP="00BF4763">
            <w:pPr>
              <w:jc w:val="center"/>
              <w:rPr>
                <w:i/>
              </w:rPr>
            </w:pPr>
            <w:r>
              <w:t>Tag ID under each project (</w:t>
            </w:r>
            <w:r>
              <w:rPr>
                <w:i/>
              </w:rPr>
              <w:t xml:space="preserve">e.g. </w:t>
            </w:r>
            <w:r w:rsidRPr="00BF4763">
              <w:rPr>
                <w:bCs/>
              </w:rPr>
              <w:t>ct111-030-13</w:t>
            </w:r>
            <w:r w:rsidRPr="00BF4763">
              <w:t>)</w:t>
            </w:r>
          </w:p>
        </w:tc>
        <w:tc>
          <w:tcPr>
            <w:tcW w:w="395" w:type="pct"/>
            <w:vAlign w:val="center"/>
          </w:tcPr>
          <w:p w14:paraId="5B68AFB0" w14:textId="5D40FEFA" w:rsidR="00EA0F9A" w:rsidRDefault="00EA0F9A" w:rsidP="00DC3F44">
            <w:pPr>
              <w:jc w:val="center"/>
            </w:pPr>
            <w:r>
              <w:t>required</w:t>
            </w:r>
          </w:p>
        </w:tc>
        <w:tc>
          <w:tcPr>
            <w:tcW w:w="392" w:type="pct"/>
            <w:vAlign w:val="center"/>
          </w:tcPr>
          <w:p w14:paraId="5A28D984" w14:textId="411B6916" w:rsidR="00EA0F9A" w:rsidRDefault="00EA0F9A" w:rsidP="00DC3F44">
            <w:pPr>
              <w:jc w:val="center"/>
            </w:pPr>
            <w:r>
              <w:t>text</w:t>
            </w:r>
          </w:p>
        </w:tc>
        <w:tc>
          <w:tcPr>
            <w:tcW w:w="687" w:type="pct"/>
            <w:vAlign w:val="center"/>
          </w:tcPr>
          <w:p w14:paraId="6C2D7571" w14:textId="77777777" w:rsidR="00EA0F9A" w:rsidRDefault="00EA0F9A" w:rsidP="00DC3F44">
            <w:pPr>
              <w:jc w:val="center"/>
            </w:pPr>
          </w:p>
        </w:tc>
        <w:tc>
          <w:tcPr>
            <w:tcW w:w="415" w:type="pct"/>
            <w:vAlign w:val="center"/>
          </w:tcPr>
          <w:p w14:paraId="5087E5D1" w14:textId="77777777" w:rsidR="00EA0F9A" w:rsidRDefault="00EA0F9A" w:rsidP="00EA0F9A">
            <w:pPr>
              <w:jc w:val="center"/>
            </w:pPr>
          </w:p>
        </w:tc>
      </w:tr>
      <w:tr w:rsidR="00EA0F9A" w14:paraId="3198A6A2" w14:textId="088868D5" w:rsidTr="002001B5">
        <w:tc>
          <w:tcPr>
            <w:tcW w:w="870" w:type="pct"/>
            <w:vAlign w:val="center"/>
          </w:tcPr>
          <w:p w14:paraId="48C6D53C" w14:textId="2363908C" w:rsidR="00EA0F9A" w:rsidRDefault="00EA0F9A" w:rsidP="00DC3F44">
            <w:pPr>
              <w:jc w:val="center"/>
            </w:pPr>
            <w:proofErr w:type="spellStart"/>
            <w:r>
              <w:t>project_id</w:t>
            </w:r>
            <w:proofErr w:type="spellEnd"/>
          </w:p>
        </w:tc>
        <w:tc>
          <w:tcPr>
            <w:tcW w:w="2241" w:type="pct"/>
            <w:vAlign w:val="center"/>
          </w:tcPr>
          <w:p w14:paraId="0EEF3425" w14:textId="5F690919" w:rsidR="00EA0F9A" w:rsidRDefault="00EA0F9A" w:rsidP="00C917B4">
            <w:pPr>
              <w:jc w:val="center"/>
            </w:pPr>
            <w:r>
              <w:t>Project ID.</w:t>
            </w:r>
          </w:p>
        </w:tc>
        <w:tc>
          <w:tcPr>
            <w:tcW w:w="395" w:type="pct"/>
            <w:vAlign w:val="center"/>
          </w:tcPr>
          <w:p w14:paraId="09B01EA6" w14:textId="51F9224F" w:rsidR="00EA0F9A" w:rsidRDefault="00EA0F9A" w:rsidP="00DC3F44">
            <w:pPr>
              <w:jc w:val="center"/>
            </w:pPr>
            <w:r w:rsidRPr="000775D8">
              <w:t>required</w:t>
            </w:r>
          </w:p>
        </w:tc>
        <w:tc>
          <w:tcPr>
            <w:tcW w:w="392" w:type="pct"/>
            <w:vAlign w:val="center"/>
          </w:tcPr>
          <w:p w14:paraId="44948A6A" w14:textId="4FE6FFB5" w:rsidR="00EA0F9A" w:rsidRDefault="00EA0F9A" w:rsidP="00DC3F44">
            <w:pPr>
              <w:jc w:val="center"/>
            </w:pPr>
            <w:r>
              <w:t>numeric</w:t>
            </w:r>
          </w:p>
        </w:tc>
        <w:tc>
          <w:tcPr>
            <w:tcW w:w="687" w:type="pct"/>
            <w:vAlign w:val="center"/>
          </w:tcPr>
          <w:p w14:paraId="118EE29F" w14:textId="651A294B" w:rsidR="00EA0F9A" w:rsidRDefault="00EA0F9A" w:rsidP="00DC3F44">
            <w:pPr>
              <w:jc w:val="center"/>
            </w:pPr>
            <w:r>
              <w:t>Foreign key to project table</w:t>
            </w:r>
          </w:p>
        </w:tc>
        <w:tc>
          <w:tcPr>
            <w:tcW w:w="415" w:type="pct"/>
            <w:vAlign w:val="center"/>
          </w:tcPr>
          <w:p w14:paraId="742A680D" w14:textId="77777777" w:rsidR="00EA0F9A" w:rsidRDefault="00EA0F9A" w:rsidP="00EA0F9A">
            <w:pPr>
              <w:jc w:val="center"/>
            </w:pPr>
          </w:p>
        </w:tc>
      </w:tr>
      <w:tr w:rsidR="00EA0F9A" w14:paraId="05436254" w14:textId="19E6AF2A" w:rsidTr="002001B5">
        <w:tc>
          <w:tcPr>
            <w:tcW w:w="870" w:type="pct"/>
            <w:vAlign w:val="center"/>
          </w:tcPr>
          <w:p w14:paraId="483D6985" w14:textId="2917FC47" w:rsidR="00EA0F9A" w:rsidRDefault="00EA0F9A" w:rsidP="00DC3F44">
            <w:pPr>
              <w:jc w:val="center"/>
            </w:pPr>
            <w:proofErr w:type="spellStart"/>
            <w:r>
              <w:t>device_type</w:t>
            </w:r>
            <w:proofErr w:type="spellEnd"/>
          </w:p>
        </w:tc>
        <w:tc>
          <w:tcPr>
            <w:tcW w:w="2241" w:type="pct"/>
            <w:vAlign w:val="center"/>
          </w:tcPr>
          <w:p w14:paraId="7705F6E5" w14:textId="1CBDD895" w:rsidR="00EA0F9A" w:rsidRPr="00734F5F" w:rsidRDefault="00EA0F9A" w:rsidP="00DC3F44">
            <w:pPr>
              <w:jc w:val="center"/>
            </w:pPr>
            <w:r>
              <w:t>Type of device (</w:t>
            </w:r>
            <w:r>
              <w:rPr>
                <w:i/>
              </w:rPr>
              <w:t xml:space="preserve">e.g. </w:t>
            </w:r>
            <w:r>
              <w:t>archival, pop-up, satellite).</w:t>
            </w:r>
          </w:p>
        </w:tc>
        <w:tc>
          <w:tcPr>
            <w:tcW w:w="395" w:type="pct"/>
            <w:vAlign w:val="center"/>
          </w:tcPr>
          <w:p w14:paraId="3ADD9864" w14:textId="5DA6194C" w:rsidR="00EA0F9A" w:rsidRDefault="00EA0F9A" w:rsidP="00DC3F44">
            <w:pPr>
              <w:jc w:val="center"/>
            </w:pPr>
            <w:r w:rsidRPr="000775D8">
              <w:t>required</w:t>
            </w:r>
          </w:p>
        </w:tc>
        <w:tc>
          <w:tcPr>
            <w:tcW w:w="392" w:type="pct"/>
            <w:vAlign w:val="center"/>
          </w:tcPr>
          <w:p w14:paraId="622C0F11" w14:textId="5F4C3789" w:rsidR="00EA0F9A" w:rsidRDefault="00EA0F9A" w:rsidP="00DC3F44">
            <w:pPr>
              <w:jc w:val="center"/>
            </w:pPr>
            <w:r w:rsidRPr="00596EE8">
              <w:t>text</w:t>
            </w:r>
          </w:p>
        </w:tc>
        <w:tc>
          <w:tcPr>
            <w:tcW w:w="687" w:type="pct"/>
            <w:vAlign w:val="center"/>
          </w:tcPr>
          <w:p w14:paraId="4F4AD7BE" w14:textId="3D40BDE9" w:rsidR="00EA0F9A" w:rsidRDefault="00EA0F9A" w:rsidP="00AA471A">
            <w:pPr>
              <w:jc w:val="center"/>
            </w:pPr>
            <w:r>
              <w:t>Need controlled vocabulary</w:t>
            </w:r>
          </w:p>
        </w:tc>
        <w:tc>
          <w:tcPr>
            <w:tcW w:w="415" w:type="pct"/>
            <w:vAlign w:val="center"/>
          </w:tcPr>
          <w:p w14:paraId="41DA9C39" w14:textId="77777777" w:rsidR="00EA0F9A" w:rsidRDefault="00EA0F9A" w:rsidP="00EA0F9A">
            <w:pPr>
              <w:jc w:val="center"/>
            </w:pPr>
          </w:p>
        </w:tc>
      </w:tr>
      <w:tr w:rsidR="00EA0F9A" w14:paraId="1E01BB0B" w14:textId="7AA818DC" w:rsidTr="002001B5">
        <w:tc>
          <w:tcPr>
            <w:tcW w:w="870" w:type="pct"/>
            <w:vAlign w:val="center"/>
          </w:tcPr>
          <w:p w14:paraId="051FDCE1" w14:textId="1835FC39" w:rsidR="00EA0F9A" w:rsidRDefault="00EA0F9A" w:rsidP="00DC3F44">
            <w:pPr>
              <w:jc w:val="center"/>
            </w:pPr>
            <w:r>
              <w:t>manufacturer</w:t>
            </w:r>
          </w:p>
        </w:tc>
        <w:tc>
          <w:tcPr>
            <w:tcW w:w="2241" w:type="pct"/>
            <w:vAlign w:val="center"/>
          </w:tcPr>
          <w:p w14:paraId="3269453B" w14:textId="0B364D5D" w:rsidR="00EA0F9A" w:rsidRDefault="00EA0F9A" w:rsidP="00710524">
            <w:pPr>
              <w:jc w:val="center"/>
            </w:pPr>
            <w:r>
              <w:t>Name of manufacturer.</w:t>
            </w:r>
          </w:p>
        </w:tc>
        <w:tc>
          <w:tcPr>
            <w:tcW w:w="395" w:type="pct"/>
            <w:vAlign w:val="center"/>
          </w:tcPr>
          <w:p w14:paraId="0B91C9B2" w14:textId="48256854" w:rsidR="00EA0F9A" w:rsidRDefault="00EA0F9A" w:rsidP="00DC3F44">
            <w:pPr>
              <w:jc w:val="center"/>
            </w:pPr>
            <w:r w:rsidRPr="000775D8">
              <w:t>required</w:t>
            </w:r>
          </w:p>
        </w:tc>
        <w:tc>
          <w:tcPr>
            <w:tcW w:w="392" w:type="pct"/>
            <w:vAlign w:val="center"/>
          </w:tcPr>
          <w:p w14:paraId="72F35C4C" w14:textId="09FB7257" w:rsidR="00EA0F9A" w:rsidRDefault="00EA0F9A" w:rsidP="00DC3F44">
            <w:pPr>
              <w:jc w:val="center"/>
            </w:pPr>
            <w:r w:rsidRPr="00596EE8">
              <w:t>text</w:t>
            </w:r>
          </w:p>
        </w:tc>
        <w:tc>
          <w:tcPr>
            <w:tcW w:w="687" w:type="pct"/>
            <w:vAlign w:val="center"/>
          </w:tcPr>
          <w:p w14:paraId="7D28B702" w14:textId="19064E16" w:rsidR="00EA0F9A" w:rsidRDefault="00EA0F9A" w:rsidP="00DC3F44">
            <w:pPr>
              <w:jc w:val="center"/>
            </w:pPr>
            <w:r>
              <w:t>Need controlled vocabulary</w:t>
            </w:r>
          </w:p>
        </w:tc>
        <w:tc>
          <w:tcPr>
            <w:tcW w:w="415" w:type="pct"/>
            <w:vAlign w:val="center"/>
          </w:tcPr>
          <w:p w14:paraId="1DCEAE2E" w14:textId="77777777" w:rsidR="00EA0F9A" w:rsidRDefault="00EA0F9A" w:rsidP="00EA0F9A">
            <w:pPr>
              <w:jc w:val="center"/>
            </w:pPr>
          </w:p>
        </w:tc>
      </w:tr>
      <w:tr w:rsidR="00EA0F9A" w14:paraId="17D56097" w14:textId="1CFCD0BD" w:rsidTr="002001B5">
        <w:tc>
          <w:tcPr>
            <w:tcW w:w="870" w:type="pct"/>
            <w:vAlign w:val="center"/>
          </w:tcPr>
          <w:p w14:paraId="43715D74" w14:textId="734BB93E" w:rsidR="00EA0F9A" w:rsidRDefault="00EA0F9A" w:rsidP="00DC3F44">
            <w:pPr>
              <w:jc w:val="center"/>
            </w:pPr>
            <w:proofErr w:type="spellStart"/>
            <w:r>
              <w:t>model_name</w:t>
            </w:r>
            <w:proofErr w:type="spellEnd"/>
          </w:p>
        </w:tc>
        <w:tc>
          <w:tcPr>
            <w:tcW w:w="2241" w:type="pct"/>
            <w:vAlign w:val="center"/>
          </w:tcPr>
          <w:p w14:paraId="6F1AF76A" w14:textId="3FB73CE0" w:rsidR="00EA0F9A" w:rsidRDefault="00EA0F9A" w:rsidP="00710524">
            <w:pPr>
              <w:jc w:val="center"/>
            </w:pPr>
            <w:r>
              <w:t>Model name.</w:t>
            </w:r>
          </w:p>
        </w:tc>
        <w:tc>
          <w:tcPr>
            <w:tcW w:w="395" w:type="pct"/>
            <w:vAlign w:val="center"/>
          </w:tcPr>
          <w:p w14:paraId="78929A43" w14:textId="5E2031AF" w:rsidR="00EA0F9A" w:rsidRDefault="00EA0F9A" w:rsidP="00DC3F44">
            <w:pPr>
              <w:jc w:val="center"/>
            </w:pPr>
            <w:r w:rsidRPr="000775D8">
              <w:t>required</w:t>
            </w:r>
          </w:p>
        </w:tc>
        <w:tc>
          <w:tcPr>
            <w:tcW w:w="392" w:type="pct"/>
            <w:vAlign w:val="center"/>
          </w:tcPr>
          <w:p w14:paraId="2B34E6D1" w14:textId="0E5E38D8" w:rsidR="00EA0F9A" w:rsidRDefault="00EA0F9A" w:rsidP="00DC3F44">
            <w:pPr>
              <w:jc w:val="center"/>
            </w:pPr>
            <w:r w:rsidRPr="00596EE8">
              <w:t>text</w:t>
            </w:r>
          </w:p>
        </w:tc>
        <w:tc>
          <w:tcPr>
            <w:tcW w:w="687" w:type="pct"/>
            <w:vAlign w:val="center"/>
          </w:tcPr>
          <w:p w14:paraId="278797C0" w14:textId="4F3D8F2C" w:rsidR="00EA0F9A" w:rsidRDefault="00EA0F9A" w:rsidP="00DC3F44">
            <w:pPr>
              <w:jc w:val="center"/>
            </w:pPr>
            <w:r>
              <w:t>Need controlled vocabulary</w:t>
            </w:r>
          </w:p>
        </w:tc>
        <w:tc>
          <w:tcPr>
            <w:tcW w:w="415" w:type="pct"/>
            <w:vAlign w:val="center"/>
          </w:tcPr>
          <w:p w14:paraId="29E094B7" w14:textId="77777777" w:rsidR="00EA0F9A" w:rsidRDefault="00EA0F9A" w:rsidP="00EA0F9A">
            <w:pPr>
              <w:jc w:val="center"/>
            </w:pPr>
          </w:p>
        </w:tc>
      </w:tr>
      <w:tr w:rsidR="00EA0F9A" w14:paraId="32AB0C0A" w14:textId="27B5F0D8" w:rsidTr="002001B5">
        <w:tc>
          <w:tcPr>
            <w:tcW w:w="870" w:type="pct"/>
            <w:vAlign w:val="center"/>
          </w:tcPr>
          <w:p w14:paraId="3BE1982D" w14:textId="236B9242" w:rsidR="00EA0F9A" w:rsidRDefault="00EA0F9A" w:rsidP="00DC3F44">
            <w:pPr>
              <w:jc w:val="center"/>
            </w:pPr>
            <w:proofErr w:type="spellStart"/>
            <w:r>
              <w:t>serial_number</w:t>
            </w:r>
            <w:proofErr w:type="spellEnd"/>
          </w:p>
        </w:tc>
        <w:tc>
          <w:tcPr>
            <w:tcW w:w="2241" w:type="pct"/>
            <w:vAlign w:val="center"/>
          </w:tcPr>
          <w:p w14:paraId="5897D61B" w14:textId="3A2A96D5" w:rsidR="00EA0F9A" w:rsidRDefault="00EA0F9A" w:rsidP="00DC3F44">
            <w:pPr>
              <w:jc w:val="center"/>
            </w:pPr>
            <w:r>
              <w:t>Device serial number.</w:t>
            </w:r>
          </w:p>
        </w:tc>
        <w:tc>
          <w:tcPr>
            <w:tcW w:w="395" w:type="pct"/>
            <w:vAlign w:val="center"/>
          </w:tcPr>
          <w:p w14:paraId="53FDA8E4" w14:textId="141EF83E" w:rsidR="00EA0F9A" w:rsidRDefault="00EA0F9A" w:rsidP="00DC3F44">
            <w:pPr>
              <w:jc w:val="center"/>
            </w:pPr>
            <w:r w:rsidRPr="000775D8">
              <w:t>required</w:t>
            </w:r>
          </w:p>
        </w:tc>
        <w:tc>
          <w:tcPr>
            <w:tcW w:w="392" w:type="pct"/>
            <w:vAlign w:val="center"/>
          </w:tcPr>
          <w:p w14:paraId="45451FEC" w14:textId="4FB763A6" w:rsidR="00EA0F9A" w:rsidRDefault="00EA0F9A" w:rsidP="00DC3F44">
            <w:pPr>
              <w:jc w:val="center"/>
            </w:pPr>
            <w:r w:rsidRPr="00596EE8">
              <w:t>text</w:t>
            </w:r>
          </w:p>
        </w:tc>
        <w:tc>
          <w:tcPr>
            <w:tcW w:w="687" w:type="pct"/>
            <w:vAlign w:val="center"/>
          </w:tcPr>
          <w:p w14:paraId="07E68C8F" w14:textId="77777777" w:rsidR="00EA0F9A" w:rsidRDefault="00EA0F9A" w:rsidP="00DC3F44">
            <w:pPr>
              <w:jc w:val="center"/>
            </w:pPr>
          </w:p>
        </w:tc>
        <w:tc>
          <w:tcPr>
            <w:tcW w:w="415" w:type="pct"/>
            <w:vAlign w:val="center"/>
          </w:tcPr>
          <w:p w14:paraId="09E5696F" w14:textId="77777777" w:rsidR="00EA0F9A" w:rsidRDefault="00EA0F9A" w:rsidP="00EA0F9A">
            <w:pPr>
              <w:jc w:val="center"/>
            </w:pPr>
          </w:p>
        </w:tc>
      </w:tr>
      <w:tr w:rsidR="00EA0F9A" w14:paraId="7C1FAEE0" w14:textId="410A8E6E" w:rsidTr="002001B5">
        <w:tc>
          <w:tcPr>
            <w:tcW w:w="870" w:type="pct"/>
            <w:vAlign w:val="center"/>
          </w:tcPr>
          <w:p w14:paraId="52DDB615" w14:textId="70D6ABCA" w:rsidR="00EA0F9A" w:rsidRDefault="00EA0F9A" w:rsidP="00DC3F44">
            <w:pPr>
              <w:jc w:val="center"/>
            </w:pPr>
            <w:proofErr w:type="spellStart"/>
            <w:r>
              <w:t>ptt</w:t>
            </w:r>
            <w:proofErr w:type="spellEnd"/>
          </w:p>
        </w:tc>
        <w:tc>
          <w:tcPr>
            <w:tcW w:w="2241" w:type="pct"/>
            <w:vAlign w:val="center"/>
          </w:tcPr>
          <w:p w14:paraId="1E9F323A" w14:textId="0EE946E5" w:rsidR="00EA0F9A" w:rsidRDefault="00EA0F9A" w:rsidP="00DC3F44">
            <w:pPr>
              <w:jc w:val="center"/>
            </w:pPr>
            <w:r>
              <w:t>Platform Transmitting Terminal (PTT) number for Argos transmission.</w:t>
            </w:r>
          </w:p>
        </w:tc>
        <w:tc>
          <w:tcPr>
            <w:tcW w:w="395" w:type="pct"/>
            <w:vAlign w:val="center"/>
          </w:tcPr>
          <w:p w14:paraId="5C569271" w14:textId="26F50989" w:rsidR="00EA0F9A" w:rsidRDefault="00EA0F9A" w:rsidP="00DC3F44">
            <w:pPr>
              <w:jc w:val="center"/>
            </w:pPr>
            <w:r>
              <w:t>optional</w:t>
            </w:r>
          </w:p>
        </w:tc>
        <w:tc>
          <w:tcPr>
            <w:tcW w:w="392" w:type="pct"/>
            <w:vAlign w:val="center"/>
          </w:tcPr>
          <w:p w14:paraId="003CDBCF" w14:textId="4976C573" w:rsidR="00EA0F9A" w:rsidRDefault="00EA0F9A" w:rsidP="00DC3F44">
            <w:pPr>
              <w:jc w:val="center"/>
            </w:pPr>
            <w:r w:rsidRPr="00596EE8">
              <w:t>text</w:t>
            </w:r>
          </w:p>
        </w:tc>
        <w:tc>
          <w:tcPr>
            <w:tcW w:w="687" w:type="pct"/>
            <w:vAlign w:val="center"/>
          </w:tcPr>
          <w:p w14:paraId="39C9571C" w14:textId="77777777" w:rsidR="00EA0F9A" w:rsidRDefault="00EA0F9A" w:rsidP="00DC3F44">
            <w:pPr>
              <w:jc w:val="center"/>
            </w:pPr>
          </w:p>
        </w:tc>
        <w:tc>
          <w:tcPr>
            <w:tcW w:w="415" w:type="pct"/>
            <w:vAlign w:val="center"/>
          </w:tcPr>
          <w:p w14:paraId="4D06FA43" w14:textId="77777777" w:rsidR="00EA0F9A" w:rsidRDefault="00EA0F9A" w:rsidP="00EA0F9A">
            <w:pPr>
              <w:jc w:val="center"/>
            </w:pPr>
          </w:p>
        </w:tc>
      </w:tr>
      <w:tr w:rsidR="00EA0F9A" w14:paraId="4C454F53" w14:textId="1FBBB030" w:rsidTr="002001B5">
        <w:tc>
          <w:tcPr>
            <w:tcW w:w="870" w:type="pct"/>
            <w:vAlign w:val="center"/>
          </w:tcPr>
          <w:p w14:paraId="7A019D29" w14:textId="443B2E1B" w:rsidR="00EA0F9A" w:rsidRDefault="00EA0F9A" w:rsidP="00DC3F44">
            <w:pPr>
              <w:jc w:val="center"/>
            </w:pPr>
            <w:proofErr w:type="spellStart"/>
            <w:r>
              <w:t>device_wmo_ref</w:t>
            </w:r>
            <w:proofErr w:type="spellEnd"/>
          </w:p>
        </w:tc>
        <w:tc>
          <w:tcPr>
            <w:tcW w:w="2241" w:type="pct"/>
            <w:vAlign w:val="center"/>
          </w:tcPr>
          <w:p w14:paraId="2AF71B37" w14:textId="265166AE" w:rsidR="00EA0F9A" w:rsidRDefault="00EA0F9A" w:rsidP="00734F5F">
            <w:pPr>
              <w:jc w:val="center"/>
            </w:pPr>
            <w:r>
              <w:t>World Meteorological Organization (WMO) number allocated to this device.</w:t>
            </w:r>
          </w:p>
        </w:tc>
        <w:tc>
          <w:tcPr>
            <w:tcW w:w="395" w:type="pct"/>
            <w:vAlign w:val="center"/>
          </w:tcPr>
          <w:p w14:paraId="64DBE76B" w14:textId="42B581FB" w:rsidR="00EA0F9A" w:rsidRDefault="00EA0F9A" w:rsidP="00DC3F44">
            <w:pPr>
              <w:jc w:val="center"/>
            </w:pPr>
            <w:r>
              <w:t>optional</w:t>
            </w:r>
          </w:p>
        </w:tc>
        <w:tc>
          <w:tcPr>
            <w:tcW w:w="392" w:type="pct"/>
            <w:vAlign w:val="center"/>
          </w:tcPr>
          <w:p w14:paraId="6349D6ED" w14:textId="6C81A710" w:rsidR="00EA0F9A" w:rsidRDefault="00EA0F9A" w:rsidP="00DC3F44">
            <w:pPr>
              <w:jc w:val="center"/>
            </w:pPr>
            <w:r w:rsidRPr="00596EE8">
              <w:t>text</w:t>
            </w:r>
          </w:p>
        </w:tc>
        <w:tc>
          <w:tcPr>
            <w:tcW w:w="687" w:type="pct"/>
            <w:vAlign w:val="center"/>
          </w:tcPr>
          <w:p w14:paraId="22C720E2" w14:textId="77777777" w:rsidR="00EA0F9A" w:rsidRDefault="00EA0F9A" w:rsidP="00DC3F44">
            <w:pPr>
              <w:jc w:val="center"/>
            </w:pPr>
          </w:p>
        </w:tc>
        <w:tc>
          <w:tcPr>
            <w:tcW w:w="415" w:type="pct"/>
            <w:vAlign w:val="center"/>
          </w:tcPr>
          <w:p w14:paraId="7E62DEBA" w14:textId="77777777" w:rsidR="00EA0F9A" w:rsidRDefault="00EA0F9A" w:rsidP="00EA0F9A">
            <w:pPr>
              <w:jc w:val="center"/>
            </w:pPr>
          </w:p>
        </w:tc>
      </w:tr>
      <w:tr w:rsidR="00EA0F9A" w14:paraId="499214B2" w14:textId="320775BD" w:rsidTr="002001B5">
        <w:tc>
          <w:tcPr>
            <w:tcW w:w="870" w:type="pct"/>
            <w:vAlign w:val="center"/>
          </w:tcPr>
          <w:p w14:paraId="67EF1D04" w14:textId="2D6490EF" w:rsidR="00EA0F9A" w:rsidRDefault="00EA0F9A" w:rsidP="00DC3F44">
            <w:pPr>
              <w:jc w:val="center"/>
            </w:pPr>
            <w:proofErr w:type="spellStart"/>
            <w:r>
              <w:t>infourl</w:t>
            </w:r>
            <w:proofErr w:type="spellEnd"/>
          </w:p>
        </w:tc>
        <w:tc>
          <w:tcPr>
            <w:tcW w:w="2241" w:type="pct"/>
            <w:vAlign w:val="center"/>
          </w:tcPr>
          <w:p w14:paraId="5B391504" w14:textId="1BDCF07D" w:rsidR="00EA0F9A" w:rsidRDefault="00EA0F9A" w:rsidP="00734F5F">
            <w:pPr>
              <w:jc w:val="center"/>
            </w:pPr>
            <w:r>
              <w:t>URL to tag model specifications.</w:t>
            </w:r>
          </w:p>
        </w:tc>
        <w:tc>
          <w:tcPr>
            <w:tcW w:w="395" w:type="pct"/>
            <w:vAlign w:val="center"/>
          </w:tcPr>
          <w:p w14:paraId="37E8303E" w14:textId="7843CF81" w:rsidR="00EA0F9A" w:rsidRDefault="00EA0F9A" w:rsidP="00DC3F44">
            <w:pPr>
              <w:jc w:val="center"/>
            </w:pPr>
            <w:r w:rsidRPr="004367DE">
              <w:t>required</w:t>
            </w:r>
          </w:p>
        </w:tc>
        <w:tc>
          <w:tcPr>
            <w:tcW w:w="392" w:type="pct"/>
            <w:vAlign w:val="center"/>
          </w:tcPr>
          <w:p w14:paraId="618F82AD" w14:textId="44F30C4B" w:rsidR="00EA0F9A" w:rsidRDefault="00EA0F9A" w:rsidP="00DC3F44">
            <w:pPr>
              <w:jc w:val="center"/>
            </w:pPr>
            <w:r w:rsidRPr="00596EE8">
              <w:t>text</w:t>
            </w:r>
          </w:p>
        </w:tc>
        <w:tc>
          <w:tcPr>
            <w:tcW w:w="687" w:type="pct"/>
            <w:vAlign w:val="center"/>
          </w:tcPr>
          <w:p w14:paraId="599523FA" w14:textId="77777777" w:rsidR="00EA0F9A" w:rsidRDefault="00EA0F9A" w:rsidP="00DC3F44">
            <w:pPr>
              <w:jc w:val="center"/>
            </w:pPr>
          </w:p>
        </w:tc>
        <w:tc>
          <w:tcPr>
            <w:tcW w:w="415" w:type="pct"/>
            <w:vAlign w:val="center"/>
          </w:tcPr>
          <w:p w14:paraId="633CAA5A" w14:textId="6CCADF77" w:rsidR="00EA0F9A" w:rsidRDefault="006D1C83" w:rsidP="00EA0F9A">
            <w:pPr>
              <w:jc w:val="center"/>
            </w:pPr>
            <w:r>
              <w:t>ERDDAP</w:t>
            </w:r>
          </w:p>
        </w:tc>
      </w:tr>
    </w:tbl>
    <w:p w14:paraId="09556468" w14:textId="29113B92" w:rsidR="000E3D2C" w:rsidRDefault="000E3D2C" w:rsidP="002F2906">
      <w:r>
        <w:br w:type="page"/>
      </w:r>
    </w:p>
    <w:p w14:paraId="4C43E86C" w14:textId="6C1536FB" w:rsidR="00DF7997" w:rsidRDefault="00DF7997" w:rsidP="002001B5">
      <w:pPr>
        <w:pStyle w:val="Heading3"/>
        <w:rPr>
          <w:lang w:val="en-US"/>
        </w:rPr>
      </w:pPr>
      <w:bookmarkStart w:id="11" w:name="_Instrument_1"/>
      <w:bookmarkStart w:id="12" w:name="_Toc317334585"/>
      <w:bookmarkStart w:id="13" w:name="Instrument"/>
      <w:bookmarkStart w:id="14" w:name="Device"/>
      <w:bookmarkEnd w:id="11"/>
      <w:r>
        <w:rPr>
          <w:lang w:val="en-US"/>
        </w:rPr>
        <w:t>Instrument</w:t>
      </w:r>
      <w:bookmarkEnd w:id="12"/>
      <w:ins w:id="15" w:author="Xavier Hoenner" w:date="2016-03-01T17:34:00Z">
        <w:r w:rsidR="003538AA">
          <w:rPr>
            <w:lang w:val="en-US"/>
          </w:rPr>
          <w:t>s</w:t>
        </w:r>
      </w:ins>
    </w:p>
    <w:tbl>
      <w:tblPr>
        <w:tblStyle w:val="TableGrid"/>
        <w:tblW w:w="5000" w:type="pct"/>
        <w:tblLook w:val="04A0" w:firstRow="1" w:lastRow="0" w:firstColumn="1" w:lastColumn="0" w:noHBand="0" w:noVBand="1"/>
      </w:tblPr>
      <w:tblGrid>
        <w:gridCol w:w="3139"/>
        <w:gridCol w:w="5347"/>
        <w:gridCol w:w="2083"/>
        <w:gridCol w:w="1071"/>
        <w:gridCol w:w="1362"/>
        <w:gridCol w:w="1174"/>
      </w:tblGrid>
      <w:tr w:rsidR="00DF7997" w14:paraId="61F23BE6" w14:textId="77777777" w:rsidTr="00DF7997">
        <w:tc>
          <w:tcPr>
            <w:tcW w:w="5000" w:type="pct"/>
            <w:gridSpan w:val="6"/>
            <w:vAlign w:val="center"/>
          </w:tcPr>
          <w:bookmarkEnd w:id="13"/>
          <w:p w14:paraId="6438611B" w14:textId="04A1804B" w:rsidR="00DF7997" w:rsidRPr="002F2906" w:rsidRDefault="00DF7997" w:rsidP="00DF7997">
            <w:pPr>
              <w:jc w:val="center"/>
              <w:rPr>
                <w:b/>
                <w:lang w:val="en-US"/>
              </w:rPr>
            </w:pPr>
            <w:r w:rsidRPr="002F2906">
              <w:rPr>
                <w:b/>
                <w:lang w:val="en-US"/>
              </w:rPr>
              <w:t xml:space="preserve">Provides </w:t>
            </w:r>
            <w:r w:rsidR="00DD004A" w:rsidRPr="00DD004A">
              <w:rPr>
                <w:b/>
                <w:lang w:val="en-US"/>
              </w:rPr>
              <w:t xml:space="preserve">additional information about each tag, </w:t>
            </w:r>
            <w:r w:rsidR="00DD004A" w:rsidRPr="00DD004A">
              <w:rPr>
                <w:b/>
                <w:i/>
                <w:lang w:val="en-US"/>
              </w:rPr>
              <w:t xml:space="preserve">e.g. </w:t>
            </w:r>
            <w:r w:rsidR="00DD004A" w:rsidRPr="00DD004A">
              <w:rPr>
                <w:b/>
                <w:lang w:val="en-US"/>
              </w:rPr>
              <w:t>firmware/software version, tag configuration, on board sensors</w:t>
            </w:r>
            <w:r w:rsidRPr="002F2906">
              <w:rPr>
                <w:b/>
                <w:lang w:val="en-US"/>
              </w:rPr>
              <w:t>.</w:t>
            </w:r>
          </w:p>
        </w:tc>
      </w:tr>
      <w:tr w:rsidR="00DF7997" w14:paraId="4311B45D" w14:textId="77777777" w:rsidTr="00DF7997">
        <w:tc>
          <w:tcPr>
            <w:tcW w:w="5000" w:type="pct"/>
            <w:gridSpan w:val="6"/>
            <w:vAlign w:val="center"/>
          </w:tcPr>
          <w:p w14:paraId="24F0C065" w14:textId="77777777" w:rsidR="00DF7997" w:rsidRDefault="00DF7997" w:rsidP="00DF7997">
            <w:pPr>
              <w:jc w:val="center"/>
            </w:pPr>
          </w:p>
        </w:tc>
      </w:tr>
      <w:tr w:rsidR="00DF7997" w14:paraId="6D324C25" w14:textId="77777777" w:rsidTr="002001B5">
        <w:tc>
          <w:tcPr>
            <w:tcW w:w="1013" w:type="pct"/>
            <w:vAlign w:val="center"/>
          </w:tcPr>
          <w:p w14:paraId="19412D2D" w14:textId="77777777" w:rsidR="00DF7997" w:rsidRPr="002F2906" w:rsidRDefault="00DF7997" w:rsidP="00DF7997">
            <w:pPr>
              <w:jc w:val="center"/>
              <w:rPr>
                <w:i/>
              </w:rPr>
            </w:pPr>
            <w:r w:rsidRPr="002F2906">
              <w:rPr>
                <w:i/>
              </w:rPr>
              <w:t>Field name</w:t>
            </w:r>
          </w:p>
        </w:tc>
        <w:tc>
          <w:tcPr>
            <w:tcW w:w="2188" w:type="pct"/>
            <w:vAlign w:val="center"/>
          </w:tcPr>
          <w:p w14:paraId="746EE592" w14:textId="77777777" w:rsidR="00DF7997" w:rsidRPr="002F2906" w:rsidRDefault="00DF7997" w:rsidP="00DF7997">
            <w:pPr>
              <w:jc w:val="center"/>
              <w:rPr>
                <w:i/>
              </w:rPr>
            </w:pPr>
            <w:r w:rsidRPr="002F2906">
              <w:rPr>
                <w:i/>
              </w:rPr>
              <w:t>Description</w:t>
            </w:r>
          </w:p>
        </w:tc>
        <w:tc>
          <w:tcPr>
            <w:tcW w:w="395" w:type="pct"/>
            <w:vAlign w:val="center"/>
          </w:tcPr>
          <w:p w14:paraId="5D6A0427" w14:textId="77777777" w:rsidR="00DF7997" w:rsidRPr="002F2906" w:rsidRDefault="00DF7997" w:rsidP="00DF7997">
            <w:pPr>
              <w:jc w:val="center"/>
              <w:rPr>
                <w:i/>
              </w:rPr>
            </w:pPr>
            <w:r w:rsidRPr="002F2906">
              <w:rPr>
                <w:i/>
              </w:rPr>
              <w:t>Required</w:t>
            </w:r>
          </w:p>
        </w:tc>
        <w:tc>
          <w:tcPr>
            <w:tcW w:w="378" w:type="pct"/>
            <w:vAlign w:val="center"/>
          </w:tcPr>
          <w:p w14:paraId="472E3E95" w14:textId="77777777" w:rsidR="00DF7997" w:rsidRPr="002F2906" w:rsidRDefault="00DF7997" w:rsidP="00DF7997">
            <w:pPr>
              <w:jc w:val="center"/>
              <w:rPr>
                <w:i/>
              </w:rPr>
            </w:pPr>
            <w:r w:rsidRPr="002F2906">
              <w:rPr>
                <w:i/>
              </w:rPr>
              <w:t>Data type</w:t>
            </w:r>
          </w:p>
        </w:tc>
        <w:tc>
          <w:tcPr>
            <w:tcW w:w="612" w:type="pct"/>
            <w:vAlign w:val="center"/>
          </w:tcPr>
          <w:p w14:paraId="5423C1FB" w14:textId="77777777" w:rsidR="00DF7997" w:rsidRPr="002F2906" w:rsidRDefault="00DF7997" w:rsidP="00DF7997">
            <w:pPr>
              <w:jc w:val="center"/>
              <w:rPr>
                <w:i/>
              </w:rPr>
            </w:pPr>
            <w:r w:rsidRPr="002F2906">
              <w:rPr>
                <w:i/>
              </w:rPr>
              <w:t>Constraints</w:t>
            </w:r>
          </w:p>
        </w:tc>
        <w:tc>
          <w:tcPr>
            <w:tcW w:w="414" w:type="pct"/>
            <w:vAlign w:val="center"/>
          </w:tcPr>
          <w:p w14:paraId="7AD58A94" w14:textId="77777777" w:rsidR="00DF7997" w:rsidRPr="002F2906" w:rsidRDefault="00DF7997" w:rsidP="00DF7997">
            <w:pPr>
              <w:jc w:val="center"/>
              <w:rPr>
                <w:i/>
              </w:rPr>
            </w:pPr>
            <w:r>
              <w:rPr>
                <w:i/>
              </w:rPr>
              <w:t>Authority</w:t>
            </w:r>
          </w:p>
        </w:tc>
      </w:tr>
      <w:tr w:rsidR="00DF7997" w14:paraId="5E051494" w14:textId="77777777" w:rsidTr="002001B5">
        <w:tc>
          <w:tcPr>
            <w:tcW w:w="1013" w:type="pct"/>
            <w:vAlign w:val="center"/>
          </w:tcPr>
          <w:p w14:paraId="3DA0155D" w14:textId="77777777" w:rsidR="00DF7997" w:rsidRDefault="00DF7997" w:rsidP="00DF7997">
            <w:pPr>
              <w:jc w:val="center"/>
            </w:pPr>
            <w:r>
              <w:t>id</w:t>
            </w:r>
          </w:p>
        </w:tc>
        <w:tc>
          <w:tcPr>
            <w:tcW w:w="2188" w:type="pct"/>
            <w:vAlign w:val="center"/>
          </w:tcPr>
          <w:p w14:paraId="4160563E" w14:textId="3151BEF3" w:rsidR="00DF7997" w:rsidRDefault="00DF7997" w:rsidP="00DF7997">
            <w:pPr>
              <w:jc w:val="center"/>
            </w:pPr>
            <w:r>
              <w:t>Instrument ID (unique).</w:t>
            </w:r>
          </w:p>
        </w:tc>
        <w:tc>
          <w:tcPr>
            <w:tcW w:w="395" w:type="pct"/>
            <w:vAlign w:val="center"/>
          </w:tcPr>
          <w:p w14:paraId="27D970FA" w14:textId="77777777" w:rsidR="00DF7997" w:rsidRDefault="00DF7997" w:rsidP="00DF7997">
            <w:pPr>
              <w:jc w:val="center"/>
            </w:pPr>
            <w:r>
              <w:t>required</w:t>
            </w:r>
          </w:p>
        </w:tc>
        <w:tc>
          <w:tcPr>
            <w:tcW w:w="378" w:type="pct"/>
            <w:vAlign w:val="center"/>
          </w:tcPr>
          <w:p w14:paraId="5BCFE23D" w14:textId="77777777" w:rsidR="00DF7997" w:rsidRDefault="00DF7997" w:rsidP="00DF7997">
            <w:pPr>
              <w:jc w:val="center"/>
            </w:pPr>
            <w:r>
              <w:t>numeric</w:t>
            </w:r>
          </w:p>
        </w:tc>
        <w:tc>
          <w:tcPr>
            <w:tcW w:w="612" w:type="pct"/>
            <w:vAlign w:val="center"/>
          </w:tcPr>
          <w:p w14:paraId="51271992" w14:textId="77777777" w:rsidR="00DF7997" w:rsidRDefault="00DF7997" w:rsidP="00DF7997">
            <w:pPr>
              <w:jc w:val="center"/>
            </w:pPr>
            <w:r>
              <w:t>Primary key</w:t>
            </w:r>
          </w:p>
        </w:tc>
        <w:tc>
          <w:tcPr>
            <w:tcW w:w="414" w:type="pct"/>
            <w:vAlign w:val="center"/>
          </w:tcPr>
          <w:p w14:paraId="640CE6F4" w14:textId="77777777" w:rsidR="00DF7997" w:rsidRDefault="00DF7997" w:rsidP="00DF7997">
            <w:pPr>
              <w:jc w:val="center"/>
            </w:pPr>
          </w:p>
        </w:tc>
      </w:tr>
      <w:tr w:rsidR="00DF7997" w14:paraId="5A0C864F" w14:textId="77777777" w:rsidTr="002001B5">
        <w:tc>
          <w:tcPr>
            <w:tcW w:w="1013" w:type="pct"/>
            <w:vAlign w:val="center"/>
          </w:tcPr>
          <w:p w14:paraId="03F347DD" w14:textId="1C8C803A" w:rsidR="00DF7997" w:rsidRDefault="00DF7997" w:rsidP="00DF7997">
            <w:pPr>
              <w:jc w:val="center"/>
            </w:pPr>
            <w:proofErr w:type="spellStart"/>
            <w:r>
              <w:t>device_id</w:t>
            </w:r>
            <w:proofErr w:type="spellEnd"/>
          </w:p>
        </w:tc>
        <w:tc>
          <w:tcPr>
            <w:tcW w:w="2188" w:type="pct"/>
            <w:vAlign w:val="center"/>
          </w:tcPr>
          <w:p w14:paraId="27189173" w14:textId="011A1163" w:rsidR="00DF7997" w:rsidRPr="00BF4763" w:rsidRDefault="00DF7997" w:rsidP="00DF7997">
            <w:pPr>
              <w:jc w:val="center"/>
              <w:rPr>
                <w:i/>
              </w:rPr>
            </w:pPr>
            <w:r>
              <w:t>Device ID.</w:t>
            </w:r>
          </w:p>
        </w:tc>
        <w:tc>
          <w:tcPr>
            <w:tcW w:w="395" w:type="pct"/>
            <w:vAlign w:val="center"/>
          </w:tcPr>
          <w:p w14:paraId="7490AA09" w14:textId="56089842" w:rsidR="00DF7997" w:rsidRDefault="00DF7997" w:rsidP="00DF7997">
            <w:pPr>
              <w:jc w:val="center"/>
            </w:pPr>
            <w:r w:rsidRPr="000775D8">
              <w:t>required</w:t>
            </w:r>
          </w:p>
        </w:tc>
        <w:tc>
          <w:tcPr>
            <w:tcW w:w="378" w:type="pct"/>
            <w:vAlign w:val="center"/>
          </w:tcPr>
          <w:p w14:paraId="6CD8237D" w14:textId="1EF88A29" w:rsidR="00DF7997" w:rsidRDefault="00DF7997" w:rsidP="00DF7997">
            <w:pPr>
              <w:jc w:val="center"/>
            </w:pPr>
            <w:r>
              <w:t>numeric</w:t>
            </w:r>
          </w:p>
        </w:tc>
        <w:tc>
          <w:tcPr>
            <w:tcW w:w="612" w:type="pct"/>
            <w:vAlign w:val="center"/>
          </w:tcPr>
          <w:p w14:paraId="3AD654F1" w14:textId="3FD911AC" w:rsidR="00DF7997" w:rsidRDefault="00DF7997" w:rsidP="00DF7997">
            <w:pPr>
              <w:jc w:val="center"/>
            </w:pPr>
            <w:r>
              <w:t>Foreign key to device table</w:t>
            </w:r>
          </w:p>
        </w:tc>
        <w:tc>
          <w:tcPr>
            <w:tcW w:w="414" w:type="pct"/>
            <w:vAlign w:val="center"/>
          </w:tcPr>
          <w:p w14:paraId="4B8575FF" w14:textId="77777777" w:rsidR="00DF7997" w:rsidRDefault="00DF7997" w:rsidP="00DF7997">
            <w:pPr>
              <w:jc w:val="center"/>
            </w:pPr>
          </w:p>
        </w:tc>
      </w:tr>
      <w:tr w:rsidR="00DF7997" w14:paraId="34BD1CDF" w14:textId="77777777" w:rsidTr="002001B5">
        <w:tc>
          <w:tcPr>
            <w:tcW w:w="1013" w:type="pct"/>
            <w:vAlign w:val="center"/>
          </w:tcPr>
          <w:p w14:paraId="2D897A43" w14:textId="102233E2" w:rsidR="00DF7997" w:rsidRDefault="00DF7997" w:rsidP="00DF7997">
            <w:pPr>
              <w:jc w:val="center"/>
            </w:pPr>
            <w:proofErr w:type="spellStart"/>
            <w:r>
              <w:t>firmware_version</w:t>
            </w:r>
            <w:proofErr w:type="spellEnd"/>
          </w:p>
        </w:tc>
        <w:tc>
          <w:tcPr>
            <w:tcW w:w="2188" w:type="pct"/>
            <w:vAlign w:val="center"/>
          </w:tcPr>
          <w:p w14:paraId="0E2435F5" w14:textId="4EA4A082" w:rsidR="00DF7997" w:rsidRDefault="00DF7997" w:rsidP="00DF7997">
            <w:pPr>
              <w:jc w:val="center"/>
            </w:pPr>
            <w:r w:rsidRPr="00DF7997">
              <w:t>Version number of the firmware used to build the tag</w:t>
            </w:r>
            <w:r>
              <w:t>.</w:t>
            </w:r>
          </w:p>
        </w:tc>
        <w:tc>
          <w:tcPr>
            <w:tcW w:w="395" w:type="pct"/>
            <w:vAlign w:val="center"/>
          </w:tcPr>
          <w:p w14:paraId="1E36B4C6" w14:textId="77777777" w:rsidR="00DF7997" w:rsidRDefault="00DF7997" w:rsidP="00DF7997">
            <w:pPr>
              <w:jc w:val="center"/>
            </w:pPr>
            <w:r w:rsidRPr="000775D8">
              <w:t>required</w:t>
            </w:r>
          </w:p>
        </w:tc>
        <w:tc>
          <w:tcPr>
            <w:tcW w:w="378" w:type="pct"/>
            <w:vAlign w:val="center"/>
          </w:tcPr>
          <w:p w14:paraId="33C1CF52" w14:textId="60B80F45" w:rsidR="00DF7997" w:rsidRDefault="00DF7997" w:rsidP="00DF7997">
            <w:pPr>
              <w:jc w:val="center"/>
            </w:pPr>
            <w:r>
              <w:t>text</w:t>
            </w:r>
          </w:p>
        </w:tc>
        <w:tc>
          <w:tcPr>
            <w:tcW w:w="612" w:type="pct"/>
            <w:vAlign w:val="center"/>
          </w:tcPr>
          <w:p w14:paraId="2D3B49E4" w14:textId="102EB9A3" w:rsidR="00DF7997" w:rsidRDefault="00DF7997" w:rsidP="00DF7997">
            <w:pPr>
              <w:jc w:val="center"/>
            </w:pPr>
          </w:p>
        </w:tc>
        <w:tc>
          <w:tcPr>
            <w:tcW w:w="414" w:type="pct"/>
            <w:vAlign w:val="center"/>
          </w:tcPr>
          <w:p w14:paraId="568E8625" w14:textId="77777777" w:rsidR="00DF7997" w:rsidRDefault="00DF7997" w:rsidP="00DF7997">
            <w:pPr>
              <w:jc w:val="center"/>
            </w:pPr>
          </w:p>
        </w:tc>
      </w:tr>
      <w:tr w:rsidR="00DF7997" w14:paraId="2882DA5D" w14:textId="77777777" w:rsidTr="002001B5">
        <w:tc>
          <w:tcPr>
            <w:tcW w:w="1013" w:type="pct"/>
            <w:vAlign w:val="center"/>
          </w:tcPr>
          <w:p w14:paraId="56097246" w14:textId="0B0555E8" w:rsidR="00DF7997" w:rsidRDefault="00DF7997" w:rsidP="00DF7997">
            <w:pPr>
              <w:jc w:val="center"/>
            </w:pPr>
            <w:proofErr w:type="spellStart"/>
            <w:r>
              <w:t>software_version</w:t>
            </w:r>
            <w:proofErr w:type="spellEnd"/>
          </w:p>
        </w:tc>
        <w:tc>
          <w:tcPr>
            <w:tcW w:w="2188" w:type="pct"/>
            <w:vAlign w:val="center"/>
          </w:tcPr>
          <w:p w14:paraId="4371CA69" w14:textId="080CA445" w:rsidR="00DF7997" w:rsidRPr="00734F5F" w:rsidRDefault="00DF7997" w:rsidP="00DF7997">
            <w:pPr>
              <w:jc w:val="center"/>
            </w:pPr>
            <w:r w:rsidRPr="00DF7997">
              <w:t>Version number of the software used for the tag</w:t>
            </w:r>
            <w:r>
              <w:t>.</w:t>
            </w:r>
          </w:p>
        </w:tc>
        <w:tc>
          <w:tcPr>
            <w:tcW w:w="395" w:type="pct"/>
            <w:vAlign w:val="center"/>
          </w:tcPr>
          <w:p w14:paraId="7F6EF5F5" w14:textId="77777777" w:rsidR="00DF7997" w:rsidRDefault="00DF7997" w:rsidP="00DF7997">
            <w:pPr>
              <w:jc w:val="center"/>
            </w:pPr>
            <w:r w:rsidRPr="000775D8">
              <w:t>required</w:t>
            </w:r>
          </w:p>
        </w:tc>
        <w:tc>
          <w:tcPr>
            <w:tcW w:w="378" w:type="pct"/>
            <w:vAlign w:val="center"/>
          </w:tcPr>
          <w:p w14:paraId="5EDEB3B5" w14:textId="77777777" w:rsidR="00DF7997" w:rsidRDefault="00DF7997" w:rsidP="00DF7997">
            <w:pPr>
              <w:jc w:val="center"/>
            </w:pPr>
            <w:r w:rsidRPr="00596EE8">
              <w:t>text</w:t>
            </w:r>
          </w:p>
        </w:tc>
        <w:tc>
          <w:tcPr>
            <w:tcW w:w="612" w:type="pct"/>
            <w:vAlign w:val="center"/>
          </w:tcPr>
          <w:p w14:paraId="20A122C3" w14:textId="6B946772" w:rsidR="00DF7997" w:rsidRDefault="00DF7997" w:rsidP="00DF7997">
            <w:pPr>
              <w:jc w:val="center"/>
            </w:pPr>
          </w:p>
        </w:tc>
        <w:tc>
          <w:tcPr>
            <w:tcW w:w="414" w:type="pct"/>
            <w:vAlign w:val="center"/>
          </w:tcPr>
          <w:p w14:paraId="60BF5DEB" w14:textId="77777777" w:rsidR="00DF7997" w:rsidRDefault="00DF7997" w:rsidP="00DF7997">
            <w:pPr>
              <w:jc w:val="center"/>
            </w:pPr>
          </w:p>
        </w:tc>
      </w:tr>
      <w:tr w:rsidR="00DF7997" w14:paraId="6BBAB816" w14:textId="77777777" w:rsidTr="002001B5">
        <w:tc>
          <w:tcPr>
            <w:tcW w:w="1013" w:type="pct"/>
            <w:vAlign w:val="center"/>
          </w:tcPr>
          <w:p w14:paraId="3EFFDB08" w14:textId="57915C75" w:rsidR="00DF7997" w:rsidRDefault="00DF7997" w:rsidP="00DF7997">
            <w:pPr>
              <w:jc w:val="center"/>
            </w:pPr>
            <w:proofErr w:type="spellStart"/>
            <w:r w:rsidRPr="00DF7997">
              <w:t>configuration_parameters</w:t>
            </w:r>
            <w:proofErr w:type="spellEnd"/>
          </w:p>
        </w:tc>
        <w:tc>
          <w:tcPr>
            <w:tcW w:w="2188" w:type="pct"/>
            <w:vAlign w:val="center"/>
          </w:tcPr>
          <w:p w14:paraId="7882930D" w14:textId="5C19AAFD" w:rsidR="00DF7997" w:rsidRDefault="00AD463E" w:rsidP="00DF7997">
            <w:pPr>
              <w:jc w:val="center"/>
            </w:pPr>
            <w:r w:rsidRPr="00AD463E">
              <w:t>Parameter settings used to configure the tag for deployment; could also provide users with the possibility to uploa</w:t>
            </w:r>
            <w:r>
              <w:t>d a text file of specifications</w:t>
            </w:r>
            <w:r w:rsidR="00DF7997">
              <w:t>.</w:t>
            </w:r>
          </w:p>
        </w:tc>
        <w:tc>
          <w:tcPr>
            <w:tcW w:w="395" w:type="pct"/>
            <w:vAlign w:val="center"/>
          </w:tcPr>
          <w:p w14:paraId="44504F0F" w14:textId="77777777" w:rsidR="00DF7997" w:rsidRDefault="00DF7997" w:rsidP="00DF7997">
            <w:pPr>
              <w:jc w:val="center"/>
            </w:pPr>
            <w:r w:rsidRPr="000775D8">
              <w:t>required</w:t>
            </w:r>
          </w:p>
        </w:tc>
        <w:tc>
          <w:tcPr>
            <w:tcW w:w="378" w:type="pct"/>
            <w:vAlign w:val="center"/>
          </w:tcPr>
          <w:p w14:paraId="57F5DDAC" w14:textId="77777777" w:rsidR="00DF7997" w:rsidRDefault="00DF7997" w:rsidP="00DF7997">
            <w:pPr>
              <w:jc w:val="center"/>
            </w:pPr>
            <w:r w:rsidRPr="00596EE8">
              <w:t>text</w:t>
            </w:r>
          </w:p>
        </w:tc>
        <w:tc>
          <w:tcPr>
            <w:tcW w:w="612" w:type="pct"/>
            <w:vAlign w:val="center"/>
          </w:tcPr>
          <w:p w14:paraId="0E45E68E" w14:textId="5FC18F0A" w:rsidR="00DF7997" w:rsidRDefault="00DF7997" w:rsidP="00DF7997">
            <w:pPr>
              <w:jc w:val="center"/>
            </w:pPr>
          </w:p>
        </w:tc>
        <w:tc>
          <w:tcPr>
            <w:tcW w:w="414" w:type="pct"/>
            <w:vAlign w:val="center"/>
          </w:tcPr>
          <w:p w14:paraId="2AAA8B9C" w14:textId="77777777" w:rsidR="00DF7997" w:rsidRDefault="00DF7997" w:rsidP="00DF7997">
            <w:pPr>
              <w:jc w:val="center"/>
            </w:pPr>
          </w:p>
        </w:tc>
      </w:tr>
      <w:tr w:rsidR="00DF7997" w14:paraId="1B0C9DCC" w14:textId="77777777" w:rsidTr="002001B5">
        <w:tc>
          <w:tcPr>
            <w:tcW w:w="1013" w:type="pct"/>
            <w:vAlign w:val="center"/>
          </w:tcPr>
          <w:p w14:paraId="27CD983C" w14:textId="77777777" w:rsidR="00DF7997" w:rsidRDefault="00DF7997" w:rsidP="00DF7997">
            <w:pPr>
              <w:jc w:val="center"/>
            </w:pPr>
            <w:r>
              <w:t>pressure</w:t>
            </w:r>
          </w:p>
        </w:tc>
        <w:tc>
          <w:tcPr>
            <w:tcW w:w="2188" w:type="pct"/>
            <w:vAlign w:val="center"/>
          </w:tcPr>
          <w:p w14:paraId="1555FBB5" w14:textId="77777777" w:rsidR="00DF7997" w:rsidRDefault="00DF7997" w:rsidP="00DF7997">
            <w:pPr>
              <w:jc w:val="center"/>
            </w:pPr>
            <w:r>
              <w:t>Was pressure data recorded?</w:t>
            </w:r>
          </w:p>
        </w:tc>
        <w:tc>
          <w:tcPr>
            <w:tcW w:w="395" w:type="pct"/>
            <w:vAlign w:val="center"/>
          </w:tcPr>
          <w:p w14:paraId="1EA6144A" w14:textId="77777777" w:rsidR="00DF7997" w:rsidRDefault="00DF7997" w:rsidP="00DF7997">
            <w:pPr>
              <w:jc w:val="center"/>
            </w:pPr>
            <w:r w:rsidRPr="004367DE">
              <w:t>required</w:t>
            </w:r>
          </w:p>
        </w:tc>
        <w:tc>
          <w:tcPr>
            <w:tcW w:w="378" w:type="pct"/>
            <w:vAlign w:val="center"/>
          </w:tcPr>
          <w:p w14:paraId="646523F0" w14:textId="77777777" w:rsidR="00DF7997" w:rsidRDefault="00DF7997" w:rsidP="00DF7997">
            <w:pPr>
              <w:jc w:val="center"/>
            </w:pPr>
            <w:proofErr w:type="spellStart"/>
            <w:r>
              <w:t>boolean</w:t>
            </w:r>
            <w:proofErr w:type="spellEnd"/>
          </w:p>
        </w:tc>
        <w:tc>
          <w:tcPr>
            <w:tcW w:w="612" w:type="pct"/>
            <w:vAlign w:val="center"/>
          </w:tcPr>
          <w:p w14:paraId="17208BDA" w14:textId="77777777" w:rsidR="00DF7997" w:rsidRDefault="00DF7997" w:rsidP="00DF7997">
            <w:pPr>
              <w:jc w:val="center"/>
            </w:pPr>
          </w:p>
        </w:tc>
        <w:tc>
          <w:tcPr>
            <w:tcW w:w="414" w:type="pct"/>
            <w:vAlign w:val="center"/>
          </w:tcPr>
          <w:p w14:paraId="56A1DF9E" w14:textId="77777777" w:rsidR="00DF7997" w:rsidRDefault="00DF7997" w:rsidP="00DF7997">
            <w:pPr>
              <w:jc w:val="center"/>
            </w:pPr>
          </w:p>
        </w:tc>
      </w:tr>
      <w:tr w:rsidR="00DF7997" w14:paraId="5B1BA457" w14:textId="77777777" w:rsidTr="002001B5">
        <w:tc>
          <w:tcPr>
            <w:tcW w:w="1013" w:type="pct"/>
            <w:vAlign w:val="center"/>
          </w:tcPr>
          <w:p w14:paraId="4E0E5614" w14:textId="77777777" w:rsidR="00DF7997" w:rsidRDefault="00DF7997" w:rsidP="00DF7997">
            <w:pPr>
              <w:jc w:val="center"/>
            </w:pPr>
            <w:r>
              <w:t>temperature</w:t>
            </w:r>
          </w:p>
        </w:tc>
        <w:tc>
          <w:tcPr>
            <w:tcW w:w="2188" w:type="pct"/>
          </w:tcPr>
          <w:p w14:paraId="1709153C" w14:textId="77777777" w:rsidR="00DF7997" w:rsidRDefault="00DF7997" w:rsidP="00DF7997">
            <w:pPr>
              <w:jc w:val="center"/>
            </w:pPr>
            <w:r w:rsidRPr="009021A1">
              <w:t xml:space="preserve">Was </w:t>
            </w:r>
            <w:r>
              <w:t>temperature</w:t>
            </w:r>
            <w:r w:rsidRPr="009021A1">
              <w:t xml:space="preserve"> data recorded?</w:t>
            </w:r>
          </w:p>
        </w:tc>
        <w:tc>
          <w:tcPr>
            <w:tcW w:w="395" w:type="pct"/>
            <w:vAlign w:val="center"/>
          </w:tcPr>
          <w:p w14:paraId="52805BB6" w14:textId="77777777" w:rsidR="00DF7997" w:rsidRDefault="00DF7997" w:rsidP="00DF7997">
            <w:pPr>
              <w:jc w:val="center"/>
            </w:pPr>
            <w:r w:rsidRPr="004367DE">
              <w:t>required</w:t>
            </w:r>
          </w:p>
        </w:tc>
        <w:tc>
          <w:tcPr>
            <w:tcW w:w="378" w:type="pct"/>
            <w:vAlign w:val="center"/>
          </w:tcPr>
          <w:p w14:paraId="214B48CF" w14:textId="77777777" w:rsidR="00DF7997" w:rsidRDefault="00DF7997" w:rsidP="00DF7997">
            <w:pPr>
              <w:jc w:val="center"/>
            </w:pPr>
            <w:proofErr w:type="spellStart"/>
            <w:r>
              <w:t>boolean</w:t>
            </w:r>
            <w:proofErr w:type="spellEnd"/>
          </w:p>
        </w:tc>
        <w:tc>
          <w:tcPr>
            <w:tcW w:w="612" w:type="pct"/>
            <w:vAlign w:val="center"/>
          </w:tcPr>
          <w:p w14:paraId="6034F20F" w14:textId="77777777" w:rsidR="00DF7997" w:rsidRDefault="00DF7997" w:rsidP="00DF7997">
            <w:pPr>
              <w:jc w:val="center"/>
            </w:pPr>
          </w:p>
        </w:tc>
        <w:tc>
          <w:tcPr>
            <w:tcW w:w="414" w:type="pct"/>
            <w:vAlign w:val="center"/>
          </w:tcPr>
          <w:p w14:paraId="6A370083" w14:textId="77777777" w:rsidR="00DF7997" w:rsidRDefault="00DF7997" w:rsidP="00DF7997">
            <w:pPr>
              <w:jc w:val="center"/>
            </w:pPr>
          </w:p>
        </w:tc>
      </w:tr>
      <w:tr w:rsidR="00DF7997" w14:paraId="3E2987BE" w14:textId="77777777" w:rsidTr="002001B5">
        <w:tc>
          <w:tcPr>
            <w:tcW w:w="1013" w:type="pct"/>
            <w:vAlign w:val="center"/>
          </w:tcPr>
          <w:p w14:paraId="4E7C7605" w14:textId="77777777" w:rsidR="00DF7997" w:rsidRDefault="00DF7997" w:rsidP="00DF7997">
            <w:pPr>
              <w:jc w:val="center"/>
            </w:pPr>
            <w:r>
              <w:t>light</w:t>
            </w:r>
          </w:p>
        </w:tc>
        <w:tc>
          <w:tcPr>
            <w:tcW w:w="2188" w:type="pct"/>
          </w:tcPr>
          <w:p w14:paraId="17C8848C" w14:textId="77777777" w:rsidR="00DF7997" w:rsidRDefault="00DF7997" w:rsidP="00DF7997">
            <w:pPr>
              <w:jc w:val="center"/>
            </w:pPr>
            <w:r w:rsidRPr="009021A1">
              <w:t xml:space="preserve">Was </w:t>
            </w:r>
            <w:r>
              <w:t>light</w:t>
            </w:r>
            <w:r w:rsidRPr="009021A1">
              <w:t xml:space="preserve"> data recorded?</w:t>
            </w:r>
          </w:p>
        </w:tc>
        <w:tc>
          <w:tcPr>
            <w:tcW w:w="395" w:type="pct"/>
            <w:vAlign w:val="center"/>
          </w:tcPr>
          <w:p w14:paraId="0291A377" w14:textId="77777777" w:rsidR="00DF7997" w:rsidRDefault="00DF7997" w:rsidP="00DF7997">
            <w:pPr>
              <w:jc w:val="center"/>
            </w:pPr>
            <w:r w:rsidRPr="004367DE">
              <w:t>required</w:t>
            </w:r>
          </w:p>
        </w:tc>
        <w:tc>
          <w:tcPr>
            <w:tcW w:w="378" w:type="pct"/>
            <w:vAlign w:val="center"/>
          </w:tcPr>
          <w:p w14:paraId="2838ACFA" w14:textId="77777777" w:rsidR="00DF7997" w:rsidRDefault="00DF7997" w:rsidP="00DF7997">
            <w:pPr>
              <w:jc w:val="center"/>
            </w:pPr>
            <w:proofErr w:type="spellStart"/>
            <w:r>
              <w:t>boolean</w:t>
            </w:r>
            <w:proofErr w:type="spellEnd"/>
          </w:p>
        </w:tc>
        <w:tc>
          <w:tcPr>
            <w:tcW w:w="612" w:type="pct"/>
            <w:vAlign w:val="center"/>
          </w:tcPr>
          <w:p w14:paraId="2150B4C3" w14:textId="77777777" w:rsidR="00DF7997" w:rsidRDefault="00DF7997" w:rsidP="00DF7997">
            <w:pPr>
              <w:jc w:val="center"/>
            </w:pPr>
          </w:p>
        </w:tc>
        <w:tc>
          <w:tcPr>
            <w:tcW w:w="414" w:type="pct"/>
            <w:vAlign w:val="center"/>
          </w:tcPr>
          <w:p w14:paraId="30336153" w14:textId="77777777" w:rsidR="00DF7997" w:rsidRDefault="00DF7997" w:rsidP="00DF7997">
            <w:pPr>
              <w:jc w:val="center"/>
            </w:pPr>
          </w:p>
        </w:tc>
      </w:tr>
      <w:tr w:rsidR="00DF7997" w14:paraId="5F9D638C" w14:textId="77777777" w:rsidTr="002001B5">
        <w:tc>
          <w:tcPr>
            <w:tcW w:w="1013" w:type="pct"/>
            <w:vAlign w:val="center"/>
          </w:tcPr>
          <w:p w14:paraId="5A494EA7" w14:textId="77777777" w:rsidR="00DF7997" w:rsidRDefault="00DF7997" w:rsidP="00DF7997">
            <w:pPr>
              <w:jc w:val="center"/>
            </w:pPr>
            <w:r>
              <w:t>conductivity</w:t>
            </w:r>
          </w:p>
        </w:tc>
        <w:tc>
          <w:tcPr>
            <w:tcW w:w="2188" w:type="pct"/>
          </w:tcPr>
          <w:p w14:paraId="495B3336" w14:textId="77777777" w:rsidR="00DF7997" w:rsidRDefault="00DF7997" w:rsidP="00DF7997">
            <w:pPr>
              <w:jc w:val="center"/>
            </w:pPr>
            <w:r w:rsidRPr="009021A1">
              <w:t xml:space="preserve">Was </w:t>
            </w:r>
            <w:r>
              <w:t>conductivity</w:t>
            </w:r>
            <w:r w:rsidRPr="009021A1">
              <w:t xml:space="preserve"> data recorded?</w:t>
            </w:r>
          </w:p>
        </w:tc>
        <w:tc>
          <w:tcPr>
            <w:tcW w:w="395" w:type="pct"/>
            <w:vAlign w:val="center"/>
          </w:tcPr>
          <w:p w14:paraId="4AC87097" w14:textId="77777777" w:rsidR="00DF7997" w:rsidRDefault="00DF7997" w:rsidP="00DF7997">
            <w:pPr>
              <w:jc w:val="center"/>
            </w:pPr>
            <w:r w:rsidRPr="004367DE">
              <w:t>required</w:t>
            </w:r>
          </w:p>
        </w:tc>
        <w:tc>
          <w:tcPr>
            <w:tcW w:w="378" w:type="pct"/>
            <w:vAlign w:val="center"/>
          </w:tcPr>
          <w:p w14:paraId="06941FC2" w14:textId="77777777" w:rsidR="00DF7997" w:rsidRDefault="00DF7997" w:rsidP="00DF7997">
            <w:pPr>
              <w:jc w:val="center"/>
            </w:pPr>
            <w:proofErr w:type="spellStart"/>
            <w:r w:rsidRPr="00624874">
              <w:t>boolean</w:t>
            </w:r>
            <w:proofErr w:type="spellEnd"/>
          </w:p>
        </w:tc>
        <w:tc>
          <w:tcPr>
            <w:tcW w:w="612" w:type="pct"/>
            <w:vAlign w:val="center"/>
          </w:tcPr>
          <w:p w14:paraId="7B931337" w14:textId="77777777" w:rsidR="00DF7997" w:rsidRDefault="00DF7997" w:rsidP="00DF7997">
            <w:pPr>
              <w:jc w:val="center"/>
            </w:pPr>
          </w:p>
        </w:tc>
        <w:tc>
          <w:tcPr>
            <w:tcW w:w="414" w:type="pct"/>
            <w:vAlign w:val="center"/>
          </w:tcPr>
          <w:p w14:paraId="54551898" w14:textId="77777777" w:rsidR="00DF7997" w:rsidRDefault="00DF7997" w:rsidP="00DF7997">
            <w:pPr>
              <w:jc w:val="center"/>
            </w:pPr>
          </w:p>
        </w:tc>
      </w:tr>
      <w:tr w:rsidR="00DF7997" w14:paraId="3B66ADDF" w14:textId="77777777" w:rsidTr="002001B5">
        <w:tc>
          <w:tcPr>
            <w:tcW w:w="1013" w:type="pct"/>
            <w:vAlign w:val="center"/>
          </w:tcPr>
          <w:p w14:paraId="3400D404" w14:textId="77777777" w:rsidR="00DF7997" w:rsidRDefault="00DF7997" w:rsidP="00DF7997">
            <w:pPr>
              <w:jc w:val="center"/>
            </w:pPr>
            <w:r>
              <w:t>fluorescence</w:t>
            </w:r>
          </w:p>
        </w:tc>
        <w:tc>
          <w:tcPr>
            <w:tcW w:w="2188" w:type="pct"/>
          </w:tcPr>
          <w:p w14:paraId="1ED27559" w14:textId="77777777" w:rsidR="00DF7997" w:rsidRDefault="00DF7997" w:rsidP="00DF7997">
            <w:pPr>
              <w:jc w:val="center"/>
            </w:pPr>
            <w:r w:rsidRPr="009021A1">
              <w:t xml:space="preserve">Was </w:t>
            </w:r>
            <w:r>
              <w:t>fluorescence</w:t>
            </w:r>
            <w:r w:rsidRPr="009021A1">
              <w:t xml:space="preserve"> data recorded?</w:t>
            </w:r>
          </w:p>
        </w:tc>
        <w:tc>
          <w:tcPr>
            <w:tcW w:w="395" w:type="pct"/>
            <w:vAlign w:val="center"/>
          </w:tcPr>
          <w:p w14:paraId="0AEC8D49" w14:textId="77777777" w:rsidR="00DF7997" w:rsidRDefault="00DF7997" w:rsidP="00DF7997">
            <w:pPr>
              <w:jc w:val="center"/>
            </w:pPr>
            <w:r w:rsidRPr="004367DE">
              <w:t>required</w:t>
            </w:r>
          </w:p>
        </w:tc>
        <w:tc>
          <w:tcPr>
            <w:tcW w:w="378" w:type="pct"/>
            <w:vAlign w:val="center"/>
          </w:tcPr>
          <w:p w14:paraId="2FF4D49B" w14:textId="77777777" w:rsidR="00DF7997" w:rsidRDefault="00DF7997" w:rsidP="00DF7997">
            <w:pPr>
              <w:jc w:val="center"/>
            </w:pPr>
            <w:proofErr w:type="spellStart"/>
            <w:r w:rsidRPr="00624874">
              <w:t>boolean</w:t>
            </w:r>
            <w:proofErr w:type="spellEnd"/>
          </w:p>
        </w:tc>
        <w:tc>
          <w:tcPr>
            <w:tcW w:w="612" w:type="pct"/>
            <w:vAlign w:val="center"/>
          </w:tcPr>
          <w:p w14:paraId="5E8D02CB" w14:textId="77777777" w:rsidR="00DF7997" w:rsidRDefault="00DF7997" w:rsidP="00DF7997">
            <w:pPr>
              <w:jc w:val="center"/>
            </w:pPr>
          </w:p>
        </w:tc>
        <w:tc>
          <w:tcPr>
            <w:tcW w:w="414" w:type="pct"/>
            <w:vAlign w:val="center"/>
          </w:tcPr>
          <w:p w14:paraId="62B10055" w14:textId="77777777" w:rsidR="00DF7997" w:rsidRDefault="00DF7997" w:rsidP="00DF7997">
            <w:pPr>
              <w:jc w:val="center"/>
            </w:pPr>
          </w:p>
        </w:tc>
      </w:tr>
      <w:tr w:rsidR="00DF7997" w14:paraId="39978E42" w14:textId="77777777" w:rsidTr="002001B5">
        <w:tc>
          <w:tcPr>
            <w:tcW w:w="1013" w:type="pct"/>
            <w:vAlign w:val="center"/>
          </w:tcPr>
          <w:p w14:paraId="6D291A8D" w14:textId="77777777" w:rsidR="00DF7997" w:rsidRDefault="00DF7997" w:rsidP="00DF7997">
            <w:pPr>
              <w:jc w:val="center"/>
            </w:pPr>
            <w:r>
              <w:t>accelerometer_3d</w:t>
            </w:r>
          </w:p>
        </w:tc>
        <w:tc>
          <w:tcPr>
            <w:tcW w:w="2188" w:type="pct"/>
          </w:tcPr>
          <w:p w14:paraId="5CEC8B8E" w14:textId="77777777" w:rsidR="00DF7997" w:rsidRDefault="00DF7997" w:rsidP="00DF7997">
            <w:pPr>
              <w:jc w:val="center"/>
            </w:pPr>
            <w:r w:rsidRPr="009021A1">
              <w:t xml:space="preserve">Was </w:t>
            </w:r>
            <w:r>
              <w:t>speed</w:t>
            </w:r>
            <w:r w:rsidRPr="009021A1">
              <w:t xml:space="preserve"> data recorded?</w:t>
            </w:r>
          </w:p>
        </w:tc>
        <w:tc>
          <w:tcPr>
            <w:tcW w:w="395" w:type="pct"/>
            <w:vAlign w:val="center"/>
          </w:tcPr>
          <w:p w14:paraId="79B2BBFF" w14:textId="77777777" w:rsidR="00DF7997" w:rsidRDefault="00DF7997" w:rsidP="00DF7997">
            <w:pPr>
              <w:jc w:val="center"/>
            </w:pPr>
            <w:r w:rsidRPr="004367DE">
              <w:t>required</w:t>
            </w:r>
          </w:p>
        </w:tc>
        <w:tc>
          <w:tcPr>
            <w:tcW w:w="378" w:type="pct"/>
            <w:vAlign w:val="center"/>
          </w:tcPr>
          <w:p w14:paraId="58E317AD" w14:textId="77777777" w:rsidR="00DF7997" w:rsidRDefault="00DF7997" w:rsidP="00DF7997">
            <w:pPr>
              <w:jc w:val="center"/>
            </w:pPr>
            <w:proofErr w:type="spellStart"/>
            <w:r w:rsidRPr="00624874">
              <w:t>boolean</w:t>
            </w:r>
            <w:proofErr w:type="spellEnd"/>
          </w:p>
        </w:tc>
        <w:tc>
          <w:tcPr>
            <w:tcW w:w="612" w:type="pct"/>
            <w:vAlign w:val="center"/>
          </w:tcPr>
          <w:p w14:paraId="1B10335F" w14:textId="77777777" w:rsidR="00DF7997" w:rsidRDefault="00DF7997" w:rsidP="00DF7997">
            <w:pPr>
              <w:jc w:val="center"/>
            </w:pPr>
          </w:p>
        </w:tc>
        <w:tc>
          <w:tcPr>
            <w:tcW w:w="414" w:type="pct"/>
            <w:vAlign w:val="center"/>
          </w:tcPr>
          <w:p w14:paraId="578F9016" w14:textId="77777777" w:rsidR="00DF7997" w:rsidRDefault="00DF7997" w:rsidP="00DF7997">
            <w:pPr>
              <w:jc w:val="center"/>
            </w:pPr>
          </w:p>
        </w:tc>
      </w:tr>
      <w:tr w:rsidR="00DF7997" w14:paraId="6E2FC7CF" w14:textId="77777777" w:rsidTr="002001B5">
        <w:tc>
          <w:tcPr>
            <w:tcW w:w="1013" w:type="pct"/>
            <w:vAlign w:val="center"/>
          </w:tcPr>
          <w:p w14:paraId="063953E5" w14:textId="77777777" w:rsidR="00DF7997" w:rsidRDefault="00DF7997" w:rsidP="00DF7997">
            <w:pPr>
              <w:jc w:val="center"/>
            </w:pPr>
            <w:r>
              <w:t>magnetometer_3d</w:t>
            </w:r>
          </w:p>
        </w:tc>
        <w:tc>
          <w:tcPr>
            <w:tcW w:w="2188" w:type="pct"/>
          </w:tcPr>
          <w:p w14:paraId="60542A77" w14:textId="77777777" w:rsidR="00DF7997" w:rsidRDefault="00DF7997" w:rsidP="00DF7997">
            <w:pPr>
              <w:jc w:val="center"/>
            </w:pPr>
            <w:r w:rsidRPr="009021A1">
              <w:t xml:space="preserve">Was </w:t>
            </w:r>
            <w:r>
              <w:t>orientation</w:t>
            </w:r>
            <w:r w:rsidRPr="009021A1">
              <w:t xml:space="preserve"> data recorded?</w:t>
            </w:r>
          </w:p>
        </w:tc>
        <w:tc>
          <w:tcPr>
            <w:tcW w:w="395" w:type="pct"/>
            <w:vAlign w:val="center"/>
          </w:tcPr>
          <w:p w14:paraId="17EE12DD" w14:textId="77777777" w:rsidR="00DF7997" w:rsidRDefault="00DF7997" w:rsidP="00DF7997">
            <w:pPr>
              <w:jc w:val="center"/>
            </w:pPr>
            <w:r w:rsidRPr="004367DE">
              <w:t>required</w:t>
            </w:r>
          </w:p>
        </w:tc>
        <w:tc>
          <w:tcPr>
            <w:tcW w:w="378" w:type="pct"/>
            <w:vAlign w:val="center"/>
          </w:tcPr>
          <w:p w14:paraId="235676E3" w14:textId="77777777" w:rsidR="00DF7997" w:rsidRDefault="00DF7997" w:rsidP="00DF7997">
            <w:pPr>
              <w:jc w:val="center"/>
            </w:pPr>
            <w:proofErr w:type="spellStart"/>
            <w:r w:rsidRPr="00624874">
              <w:t>boolean</w:t>
            </w:r>
            <w:proofErr w:type="spellEnd"/>
          </w:p>
        </w:tc>
        <w:tc>
          <w:tcPr>
            <w:tcW w:w="612" w:type="pct"/>
            <w:vAlign w:val="center"/>
          </w:tcPr>
          <w:p w14:paraId="471BAAB2" w14:textId="77777777" w:rsidR="00DF7997" w:rsidRDefault="00DF7997" w:rsidP="00DF7997">
            <w:pPr>
              <w:jc w:val="center"/>
            </w:pPr>
          </w:p>
        </w:tc>
        <w:tc>
          <w:tcPr>
            <w:tcW w:w="414" w:type="pct"/>
            <w:vAlign w:val="center"/>
          </w:tcPr>
          <w:p w14:paraId="0B704C67" w14:textId="77777777" w:rsidR="00DF7997" w:rsidRDefault="00DF7997" w:rsidP="00DF7997">
            <w:pPr>
              <w:jc w:val="center"/>
            </w:pPr>
          </w:p>
        </w:tc>
      </w:tr>
      <w:tr w:rsidR="00DF7997" w14:paraId="6BF32605" w14:textId="77777777" w:rsidTr="002001B5">
        <w:tc>
          <w:tcPr>
            <w:tcW w:w="1013" w:type="pct"/>
            <w:vAlign w:val="center"/>
          </w:tcPr>
          <w:p w14:paraId="3A113979" w14:textId="77777777" w:rsidR="00DF7997" w:rsidRDefault="00DF7997" w:rsidP="00DF7997">
            <w:pPr>
              <w:jc w:val="center"/>
            </w:pPr>
            <w:proofErr w:type="spellStart"/>
            <w:r>
              <w:t>stomach_temperature</w:t>
            </w:r>
            <w:proofErr w:type="spellEnd"/>
          </w:p>
        </w:tc>
        <w:tc>
          <w:tcPr>
            <w:tcW w:w="2188" w:type="pct"/>
          </w:tcPr>
          <w:p w14:paraId="41D6B8BD" w14:textId="77777777" w:rsidR="00DF7997" w:rsidRDefault="00DF7997" w:rsidP="00DF7997">
            <w:pPr>
              <w:jc w:val="center"/>
            </w:pPr>
            <w:r w:rsidRPr="009021A1">
              <w:t xml:space="preserve">Was </w:t>
            </w:r>
            <w:r>
              <w:t>stomach temperature</w:t>
            </w:r>
            <w:r w:rsidRPr="009021A1">
              <w:t xml:space="preserve"> data recorded?</w:t>
            </w:r>
          </w:p>
        </w:tc>
        <w:tc>
          <w:tcPr>
            <w:tcW w:w="395" w:type="pct"/>
            <w:vAlign w:val="center"/>
          </w:tcPr>
          <w:p w14:paraId="657A0612" w14:textId="77777777" w:rsidR="00DF7997" w:rsidRDefault="00DF7997" w:rsidP="00DF7997">
            <w:pPr>
              <w:jc w:val="center"/>
            </w:pPr>
            <w:r w:rsidRPr="004367DE">
              <w:t>required</w:t>
            </w:r>
          </w:p>
        </w:tc>
        <w:tc>
          <w:tcPr>
            <w:tcW w:w="378" w:type="pct"/>
            <w:vAlign w:val="center"/>
          </w:tcPr>
          <w:p w14:paraId="1547D175" w14:textId="77777777" w:rsidR="00DF7997" w:rsidRDefault="00DF7997" w:rsidP="00DF7997">
            <w:pPr>
              <w:jc w:val="center"/>
            </w:pPr>
            <w:proofErr w:type="spellStart"/>
            <w:r w:rsidRPr="00624874">
              <w:t>boolean</w:t>
            </w:r>
            <w:proofErr w:type="spellEnd"/>
          </w:p>
        </w:tc>
        <w:tc>
          <w:tcPr>
            <w:tcW w:w="612" w:type="pct"/>
            <w:vAlign w:val="center"/>
          </w:tcPr>
          <w:p w14:paraId="7F3B4513" w14:textId="77777777" w:rsidR="00DF7997" w:rsidRDefault="00DF7997" w:rsidP="00DF7997">
            <w:pPr>
              <w:jc w:val="center"/>
            </w:pPr>
          </w:p>
        </w:tc>
        <w:tc>
          <w:tcPr>
            <w:tcW w:w="414" w:type="pct"/>
            <w:vAlign w:val="center"/>
          </w:tcPr>
          <w:p w14:paraId="1FD5E65C" w14:textId="77777777" w:rsidR="00DF7997" w:rsidRDefault="00DF7997" w:rsidP="00DF7997">
            <w:pPr>
              <w:jc w:val="center"/>
            </w:pPr>
          </w:p>
        </w:tc>
      </w:tr>
      <w:tr w:rsidR="00DF7997" w14:paraId="22679283" w14:textId="77777777" w:rsidTr="002001B5">
        <w:tc>
          <w:tcPr>
            <w:tcW w:w="1013" w:type="pct"/>
            <w:vAlign w:val="center"/>
          </w:tcPr>
          <w:p w14:paraId="6A067C69" w14:textId="77777777" w:rsidR="00DF7997" w:rsidRDefault="00DF7997" w:rsidP="00DF7997">
            <w:pPr>
              <w:jc w:val="center"/>
            </w:pPr>
            <w:proofErr w:type="spellStart"/>
            <w:r>
              <w:t>argos_location</w:t>
            </w:r>
            <w:proofErr w:type="spellEnd"/>
          </w:p>
        </w:tc>
        <w:tc>
          <w:tcPr>
            <w:tcW w:w="2188" w:type="pct"/>
            <w:vMerge w:val="restart"/>
            <w:vAlign w:val="center"/>
          </w:tcPr>
          <w:p w14:paraId="15DFA5E2" w14:textId="77777777" w:rsidR="00DF7997" w:rsidRDefault="00DF7997" w:rsidP="00DF7997">
            <w:pPr>
              <w:jc w:val="center"/>
            </w:pPr>
            <w:r>
              <w:t>Which type(s) of location estimates was provided by the tag?</w:t>
            </w:r>
          </w:p>
        </w:tc>
        <w:tc>
          <w:tcPr>
            <w:tcW w:w="395" w:type="pct"/>
            <w:vAlign w:val="center"/>
          </w:tcPr>
          <w:p w14:paraId="3FEB8B7E" w14:textId="77777777" w:rsidR="00DF7997" w:rsidRDefault="00DF7997" w:rsidP="00DF7997">
            <w:pPr>
              <w:jc w:val="center"/>
            </w:pPr>
            <w:r w:rsidRPr="004367DE">
              <w:t>required</w:t>
            </w:r>
          </w:p>
        </w:tc>
        <w:tc>
          <w:tcPr>
            <w:tcW w:w="378" w:type="pct"/>
            <w:vAlign w:val="center"/>
          </w:tcPr>
          <w:p w14:paraId="4A534A0C" w14:textId="77777777" w:rsidR="00DF7997" w:rsidRDefault="00DF7997" w:rsidP="00DF7997">
            <w:pPr>
              <w:jc w:val="center"/>
            </w:pPr>
            <w:proofErr w:type="spellStart"/>
            <w:r w:rsidRPr="00624874">
              <w:t>boolean</w:t>
            </w:r>
            <w:proofErr w:type="spellEnd"/>
          </w:p>
        </w:tc>
        <w:tc>
          <w:tcPr>
            <w:tcW w:w="612" w:type="pct"/>
            <w:vAlign w:val="center"/>
          </w:tcPr>
          <w:p w14:paraId="784C9010" w14:textId="77777777" w:rsidR="00DF7997" w:rsidRDefault="00DF7997" w:rsidP="00DF7997">
            <w:pPr>
              <w:jc w:val="center"/>
            </w:pPr>
          </w:p>
        </w:tc>
        <w:tc>
          <w:tcPr>
            <w:tcW w:w="414" w:type="pct"/>
            <w:vAlign w:val="center"/>
          </w:tcPr>
          <w:p w14:paraId="2C3FB09F" w14:textId="77777777" w:rsidR="00DF7997" w:rsidRDefault="00DF7997" w:rsidP="00DF7997">
            <w:pPr>
              <w:jc w:val="center"/>
            </w:pPr>
          </w:p>
        </w:tc>
      </w:tr>
      <w:tr w:rsidR="00DF7997" w14:paraId="3EA396CB" w14:textId="77777777" w:rsidTr="002001B5">
        <w:tc>
          <w:tcPr>
            <w:tcW w:w="1013" w:type="pct"/>
            <w:vAlign w:val="center"/>
          </w:tcPr>
          <w:p w14:paraId="7A6C81C1" w14:textId="0C0EA0B1" w:rsidR="00DF7997" w:rsidRDefault="00AD463E" w:rsidP="00DF7997">
            <w:pPr>
              <w:jc w:val="center"/>
            </w:pPr>
            <w:proofErr w:type="spellStart"/>
            <w:r>
              <w:t>gps_location</w:t>
            </w:r>
            <w:proofErr w:type="spellEnd"/>
          </w:p>
        </w:tc>
        <w:tc>
          <w:tcPr>
            <w:tcW w:w="2188" w:type="pct"/>
            <w:vMerge/>
          </w:tcPr>
          <w:p w14:paraId="2FBAC4F9" w14:textId="77777777" w:rsidR="00DF7997" w:rsidRDefault="00DF7997" w:rsidP="00DF7997">
            <w:pPr>
              <w:jc w:val="center"/>
            </w:pPr>
          </w:p>
        </w:tc>
        <w:tc>
          <w:tcPr>
            <w:tcW w:w="395" w:type="pct"/>
            <w:vAlign w:val="center"/>
          </w:tcPr>
          <w:p w14:paraId="2B2341AD" w14:textId="77777777" w:rsidR="00DF7997" w:rsidRDefault="00DF7997" w:rsidP="00DF7997">
            <w:pPr>
              <w:jc w:val="center"/>
            </w:pPr>
            <w:r w:rsidRPr="004367DE">
              <w:t>required</w:t>
            </w:r>
          </w:p>
        </w:tc>
        <w:tc>
          <w:tcPr>
            <w:tcW w:w="378" w:type="pct"/>
            <w:vAlign w:val="center"/>
          </w:tcPr>
          <w:p w14:paraId="029B4CB0" w14:textId="77777777" w:rsidR="00DF7997" w:rsidRDefault="00DF7997" w:rsidP="00DF7997">
            <w:pPr>
              <w:jc w:val="center"/>
            </w:pPr>
            <w:proofErr w:type="spellStart"/>
            <w:r w:rsidRPr="00624874">
              <w:t>boolean</w:t>
            </w:r>
            <w:proofErr w:type="spellEnd"/>
          </w:p>
        </w:tc>
        <w:tc>
          <w:tcPr>
            <w:tcW w:w="612" w:type="pct"/>
            <w:vAlign w:val="center"/>
          </w:tcPr>
          <w:p w14:paraId="1AD9B051" w14:textId="77777777" w:rsidR="00DF7997" w:rsidRDefault="00DF7997" w:rsidP="00DF7997">
            <w:pPr>
              <w:jc w:val="center"/>
            </w:pPr>
          </w:p>
        </w:tc>
        <w:tc>
          <w:tcPr>
            <w:tcW w:w="414" w:type="pct"/>
            <w:vAlign w:val="center"/>
          </w:tcPr>
          <w:p w14:paraId="2C4DC5A2" w14:textId="77777777" w:rsidR="00DF7997" w:rsidRDefault="00DF7997" w:rsidP="00DF7997">
            <w:pPr>
              <w:jc w:val="center"/>
            </w:pPr>
          </w:p>
        </w:tc>
      </w:tr>
      <w:tr w:rsidR="00DF7997" w14:paraId="6FBAC066" w14:textId="77777777" w:rsidTr="002001B5">
        <w:tc>
          <w:tcPr>
            <w:tcW w:w="1013" w:type="pct"/>
            <w:vAlign w:val="center"/>
          </w:tcPr>
          <w:p w14:paraId="24DCB367" w14:textId="0A4617A4" w:rsidR="00DF7997" w:rsidRDefault="00AD463E" w:rsidP="00DF7997">
            <w:pPr>
              <w:jc w:val="center"/>
            </w:pPr>
            <w:proofErr w:type="spellStart"/>
            <w:r>
              <w:t>geolocation</w:t>
            </w:r>
            <w:proofErr w:type="spellEnd"/>
          </w:p>
        </w:tc>
        <w:tc>
          <w:tcPr>
            <w:tcW w:w="2188" w:type="pct"/>
            <w:vMerge/>
          </w:tcPr>
          <w:p w14:paraId="41DB3F19" w14:textId="77777777" w:rsidR="00DF7997" w:rsidRDefault="00DF7997" w:rsidP="00DF7997">
            <w:pPr>
              <w:jc w:val="center"/>
            </w:pPr>
          </w:p>
        </w:tc>
        <w:tc>
          <w:tcPr>
            <w:tcW w:w="395" w:type="pct"/>
            <w:vAlign w:val="center"/>
          </w:tcPr>
          <w:p w14:paraId="13108344" w14:textId="77777777" w:rsidR="00DF7997" w:rsidRDefault="00DF7997" w:rsidP="00DF7997">
            <w:pPr>
              <w:jc w:val="center"/>
            </w:pPr>
            <w:r w:rsidRPr="004367DE">
              <w:t>required</w:t>
            </w:r>
          </w:p>
        </w:tc>
        <w:tc>
          <w:tcPr>
            <w:tcW w:w="378" w:type="pct"/>
            <w:vAlign w:val="center"/>
          </w:tcPr>
          <w:p w14:paraId="7B8891BB" w14:textId="77777777" w:rsidR="00DF7997" w:rsidRDefault="00DF7997" w:rsidP="00DF7997">
            <w:pPr>
              <w:jc w:val="center"/>
            </w:pPr>
            <w:proofErr w:type="spellStart"/>
            <w:r w:rsidRPr="00624874">
              <w:t>boolean</w:t>
            </w:r>
            <w:proofErr w:type="spellEnd"/>
          </w:p>
        </w:tc>
        <w:tc>
          <w:tcPr>
            <w:tcW w:w="612" w:type="pct"/>
            <w:vAlign w:val="center"/>
          </w:tcPr>
          <w:p w14:paraId="414B9E75" w14:textId="77777777" w:rsidR="00DF7997" w:rsidRDefault="00DF7997" w:rsidP="00DF7997">
            <w:pPr>
              <w:jc w:val="center"/>
            </w:pPr>
          </w:p>
        </w:tc>
        <w:tc>
          <w:tcPr>
            <w:tcW w:w="414" w:type="pct"/>
            <w:vAlign w:val="center"/>
          </w:tcPr>
          <w:p w14:paraId="0D0ABB29" w14:textId="77777777" w:rsidR="00DF7997" w:rsidRDefault="00DF7997" w:rsidP="00DF7997">
            <w:pPr>
              <w:jc w:val="center"/>
            </w:pPr>
          </w:p>
        </w:tc>
      </w:tr>
      <w:tr w:rsidR="00AD463E" w14:paraId="2D5E5309" w14:textId="77777777" w:rsidTr="00AD463E">
        <w:tc>
          <w:tcPr>
            <w:tcW w:w="1013" w:type="pct"/>
            <w:vAlign w:val="center"/>
          </w:tcPr>
          <w:p w14:paraId="508DE4AF" w14:textId="0D92928A" w:rsidR="00AD463E" w:rsidRDefault="00AD463E" w:rsidP="00DF7997">
            <w:pPr>
              <w:jc w:val="center"/>
            </w:pPr>
            <w:proofErr w:type="spellStart"/>
            <w:r w:rsidRPr="00AD463E">
              <w:t>geolocation_data_processing</w:t>
            </w:r>
            <w:proofErr w:type="spellEnd"/>
          </w:p>
        </w:tc>
        <w:tc>
          <w:tcPr>
            <w:tcW w:w="2188" w:type="pct"/>
          </w:tcPr>
          <w:p w14:paraId="6E8AE6D0" w14:textId="7E503554" w:rsidR="00AD463E" w:rsidRDefault="00AD463E" w:rsidP="00DF7997">
            <w:pPr>
              <w:jc w:val="center"/>
            </w:pPr>
            <w:r w:rsidRPr="00AD463E">
              <w:t xml:space="preserve">If </w:t>
            </w:r>
            <w:proofErr w:type="spellStart"/>
            <w:r w:rsidRPr="00AD463E">
              <w:t>geolocation</w:t>
            </w:r>
            <w:proofErr w:type="spellEnd"/>
            <w:r w:rsidRPr="00AD463E">
              <w:t xml:space="preserve"> = TRUE then specify which algorithm was used to process GLS raw data</w:t>
            </w:r>
          </w:p>
        </w:tc>
        <w:tc>
          <w:tcPr>
            <w:tcW w:w="395" w:type="pct"/>
            <w:vAlign w:val="center"/>
          </w:tcPr>
          <w:p w14:paraId="61C5A036" w14:textId="42820C58" w:rsidR="00AD463E" w:rsidRPr="004367DE" w:rsidRDefault="00AD463E" w:rsidP="00DF7997">
            <w:pPr>
              <w:jc w:val="center"/>
            </w:pPr>
            <w:r>
              <w:t>optional/required</w:t>
            </w:r>
          </w:p>
        </w:tc>
        <w:tc>
          <w:tcPr>
            <w:tcW w:w="378" w:type="pct"/>
            <w:vAlign w:val="center"/>
          </w:tcPr>
          <w:p w14:paraId="75A0321F" w14:textId="661AC19D" w:rsidR="00AD463E" w:rsidRPr="00624874" w:rsidRDefault="00AD463E" w:rsidP="00DF7997">
            <w:pPr>
              <w:jc w:val="center"/>
            </w:pPr>
            <w:r>
              <w:t>text</w:t>
            </w:r>
          </w:p>
        </w:tc>
        <w:tc>
          <w:tcPr>
            <w:tcW w:w="612" w:type="pct"/>
            <w:vAlign w:val="center"/>
          </w:tcPr>
          <w:p w14:paraId="1DAFCECB" w14:textId="77777777" w:rsidR="00AD463E" w:rsidRDefault="00AD463E" w:rsidP="00DF7997">
            <w:pPr>
              <w:jc w:val="center"/>
            </w:pPr>
          </w:p>
        </w:tc>
        <w:tc>
          <w:tcPr>
            <w:tcW w:w="414" w:type="pct"/>
            <w:vAlign w:val="center"/>
          </w:tcPr>
          <w:p w14:paraId="7C9CFB36" w14:textId="77777777" w:rsidR="00AD463E" w:rsidRDefault="00AD463E" w:rsidP="00DF7997">
            <w:pPr>
              <w:jc w:val="center"/>
            </w:pPr>
          </w:p>
        </w:tc>
      </w:tr>
    </w:tbl>
    <w:p w14:paraId="052C1579" w14:textId="77777777" w:rsidR="00DF7997" w:rsidRDefault="00DF7997" w:rsidP="002001B5">
      <w:r>
        <w:br w:type="page"/>
      </w:r>
    </w:p>
    <w:p w14:paraId="4CB05673" w14:textId="6AC39556" w:rsidR="00B127DA" w:rsidRDefault="00B127DA" w:rsidP="002001B5">
      <w:pPr>
        <w:pStyle w:val="Heading3"/>
      </w:pPr>
      <w:bookmarkStart w:id="16" w:name="_Surgery_1"/>
      <w:bookmarkStart w:id="17" w:name="Surgery"/>
      <w:bookmarkStart w:id="18" w:name="_Toc317334586"/>
      <w:bookmarkStart w:id="19" w:name="_GoBack"/>
      <w:bookmarkEnd w:id="16"/>
      <w:bookmarkEnd w:id="19"/>
      <w:r>
        <w:t>Surgery</w:t>
      </w:r>
      <w:bookmarkEnd w:id="17"/>
      <w:bookmarkEnd w:id="18"/>
    </w:p>
    <w:tbl>
      <w:tblPr>
        <w:tblStyle w:val="TableGrid"/>
        <w:tblW w:w="5000" w:type="pct"/>
        <w:tblLook w:val="04A0" w:firstRow="1" w:lastRow="0" w:firstColumn="1" w:lastColumn="0" w:noHBand="0" w:noVBand="1"/>
      </w:tblPr>
      <w:tblGrid>
        <w:gridCol w:w="2263"/>
        <w:gridCol w:w="6033"/>
        <w:gridCol w:w="1120"/>
        <w:gridCol w:w="1145"/>
        <w:gridCol w:w="2438"/>
        <w:gridCol w:w="1177"/>
      </w:tblGrid>
      <w:tr w:rsidR="00B127DA" w:rsidRPr="002F2906" w14:paraId="7A195D7A" w14:textId="77777777" w:rsidTr="00DD004A">
        <w:tc>
          <w:tcPr>
            <w:tcW w:w="5000" w:type="pct"/>
            <w:gridSpan w:val="6"/>
            <w:vAlign w:val="center"/>
          </w:tcPr>
          <w:p w14:paraId="23F1460E" w14:textId="1E55F3E4" w:rsidR="00B127DA" w:rsidRPr="002F2906" w:rsidRDefault="00DD004A" w:rsidP="00DD004A">
            <w:pPr>
              <w:jc w:val="center"/>
              <w:rPr>
                <w:b/>
                <w:lang w:val="en-US"/>
              </w:rPr>
            </w:pPr>
            <w:r>
              <w:rPr>
                <w:b/>
                <w:lang w:val="en-US"/>
              </w:rPr>
              <w:t>S</w:t>
            </w:r>
            <w:r w:rsidRPr="00DD004A">
              <w:rPr>
                <w:b/>
                <w:lang w:val="en-US"/>
              </w:rPr>
              <w:t>pecifies which tag was deployed as part of an animal release and how</w:t>
            </w:r>
            <w:r w:rsidR="00B127DA" w:rsidRPr="002F2906">
              <w:rPr>
                <w:b/>
                <w:lang w:val="en-US"/>
              </w:rPr>
              <w:t>.</w:t>
            </w:r>
          </w:p>
        </w:tc>
      </w:tr>
      <w:tr w:rsidR="00B127DA" w14:paraId="117C98FD" w14:textId="77777777" w:rsidTr="00DD004A">
        <w:tc>
          <w:tcPr>
            <w:tcW w:w="5000" w:type="pct"/>
            <w:gridSpan w:val="6"/>
            <w:vAlign w:val="center"/>
          </w:tcPr>
          <w:p w14:paraId="3A23FBB8" w14:textId="77777777" w:rsidR="00B127DA" w:rsidRDefault="00B127DA" w:rsidP="00DD004A">
            <w:pPr>
              <w:jc w:val="center"/>
            </w:pPr>
          </w:p>
        </w:tc>
      </w:tr>
      <w:tr w:rsidR="00B127DA" w:rsidRPr="002F2906" w14:paraId="142079E7" w14:textId="77777777" w:rsidTr="002001B5">
        <w:tc>
          <w:tcPr>
            <w:tcW w:w="798" w:type="pct"/>
            <w:vAlign w:val="center"/>
          </w:tcPr>
          <w:p w14:paraId="7405DEE6" w14:textId="77777777" w:rsidR="00B127DA" w:rsidRPr="002F2906" w:rsidRDefault="00B127DA" w:rsidP="00DD004A">
            <w:pPr>
              <w:jc w:val="center"/>
              <w:rPr>
                <w:i/>
              </w:rPr>
            </w:pPr>
            <w:r w:rsidRPr="002F2906">
              <w:rPr>
                <w:i/>
              </w:rPr>
              <w:t>Field name</w:t>
            </w:r>
          </w:p>
        </w:tc>
        <w:tc>
          <w:tcPr>
            <w:tcW w:w="2128" w:type="pct"/>
            <w:vAlign w:val="center"/>
          </w:tcPr>
          <w:p w14:paraId="20451837" w14:textId="77777777" w:rsidR="00B127DA" w:rsidRPr="002F2906" w:rsidRDefault="00B127DA" w:rsidP="00DD004A">
            <w:pPr>
              <w:jc w:val="center"/>
              <w:rPr>
                <w:i/>
              </w:rPr>
            </w:pPr>
            <w:r w:rsidRPr="002F2906">
              <w:rPr>
                <w:i/>
              </w:rPr>
              <w:t>Description</w:t>
            </w:r>
          </w:p>
        </w:tc>
        <w:tc>
          <w:tcPr>
            <w:tcW w:w="395" w:type="pct"/>
            <w:vAlign w:val="center"/>
          </w:tcPr>
          <w:p w14:paraId="15BEB6CC" w14:textId="77777777" w:rsidR="00B127DA" w:rsidRPr="002F2906" w:rsidRDefault="00B127DA" w:rsidP="00DD004A">
            <w:pPr>
              <w:jc w:val="center"/>
              <w:rPr>
                <w:i/>
              </w:rPr>
            </w:pPr>
            <w:r w:rsidRPr="002F2906">
              <w:rPr>
                <w:i/>
              </w:rPr>
              <w:t>Required</w:t>
            </w:r>
          </w:p>
        </w:tc>
        <w:tc>
          <w:tcPr>
            <w:tcW w:w="404" w:type="pct"/>
            <w:vAlign w:val="center"/>
          </w:tcPr>
          <w:p w14:paraId="50776828" w14:textId="77777777" w:rsidR="00B127DA" w:rsidRPr="002F2906" w:rsidRDefault="00B127DA" w:rsidP="00DD004A">
            <w:pPr>
              <w:jc w:val="center"/>
              <w:rPr>
                <w:i/>
              </w:rPr>
            </w:pPr>
            <w:r w:rsidRPr="002F2906">
              <w:rPr>
                <w:i/>
              </w:rPr>
              <w:t>Data type</w:t>
            </w:r>
          </w:p>
        </w:tc>
        <w:tc>
          <w:tcPr>
            <w:tcW w:w="860" w:type="pct"/>
            <w:vAlign w:val="center"/>
          </w:tcPr>
          <w:p w14:paraId="0FE39B47" w14:textId="77777777" w:rsidR="00B127DA" w:rsidRPr="002F2906" w:rsidRDefault="00B127DA" w:rsidP="00DD004A">
            <w:pPr>
              <w:jc w:val="center"/>
              <w:rPr>
                <w:i/>
              </w:rPr>
            </w:pPr>
            <w:r w:rsidRPr="002F2906">
              <w:rPr>
                <w:i/>
              </w:rPr>
              <w:t>Constraints</w:t>
            </w:r>
          </w:p>
        </w:tc>
        <w:tc>
          <w:tcPr>
            <w:tcW w:w="415" w:type="pct"/>
            <w:vAlign w:val="center"/>
          </w:tcPr>
          <w:p w14:paraId="29C8B6FB" w14:textId="77777777" w:rsidR="00B127DA" w:rsidRPr="002F2906" w:rsidRDefault="00B127DA" w:rsidP="00DD004A">
            <w:pPr>
              <w:jc w:val="center"/>
              <w:rPr>
                <w:i/>
              </w:rPr>
            </w:pPr>
            <w:r>
              <w:rPr>
                <w:i/>
              </w:rPr>
              <w:t>Authority</w:t>
            </w:r>
          </w:p>
        </w:tc>
      </w:tr>
      <w:tr w:rsidR="00B127DA" w14:paraId="636EBABC" w14:textId="77777777" w:rsidTr="002001B5">
        <w:tc>
          <w:tcPr>
            <w:tcW w:w="798" w:type="pct"/>
            <w:vAlign w:val="center"/>
          </w:tcPr>
          <w:p w14:paraId="3CF147AB" w14:textId="77777777" w:rsidR="00B127DA" w:rsidRDefault="00B127DA" w:rsidP="00DD004A">
            <w:pPr>
              <w:jc w:val="center"/>
            </w:pPr>
            <w:r>
              <w:t>id</w:t>
            </w:r>
          </w:p>
        </w:tc>
        <w:tc>
          <w:tcPr>
            <w:tcW w:w="2128" w:type="pct"/>
            <w:vAlign w:val="center"/>
          </w:tcPr>
          <w:p w14:paraId="0F57402B" w14:textId="07AA5CD3" w:rsidR="00B127DA" w:rsidRDefault="00DD004A" w:rsidP="00DD004A">
            <w:pPr>
              <w:jc w:val="center"/>
            </w:pPr>
            <w:r>
              <w:t>Surgery</w:t>
            </w:r>
            <w:r w:rsidR="00B127DA">
              <w:t xml:space="preserve"> ID (unique).</w:t>
            </w:r>
          </w:p>
        </w:tc>
        <w:tc>
          <w:tcPr>
            <w:tcW w:w="395" w:type="pct"/>
            <w:vAlign w:val="center"/>
          </w:tcPr>
          <w:p w14:paraId="21456B51" w14:textId="77777777" w:rsidR="00B127DA" w:rsidRDefault="00B127DA" w:rsidP="00DD004A">
            <w:pPr>
              <w:jc w:val="center"/>
            </w:pPr>
            <w:r>
              <w:t>required</w:t>
            </w:r>
          </w:p>
        </w:tc>
        <w:tc>
          <w:tcPr>
            <w:tcW w:w="404" w:type="pct"/>
            <w:vAlign w:val="center"/>
          </w:tcPr>
          <w:p w14:paraId="7F32D704" w14:textId="77777777" w:rsidR="00B127DA" w:rsidRDefault="00B127DA" w:rsidP="00DD004A">
            <w:pPr>
              <w:jc w:val="center"/>
            </w:pPr>
            <w:r>
              <w:t>numeric</w:t>
            </w:r>
          </w:p>
        </w:tc>
        <w:tc>
          <w:tcPr>
            <w:tcW w:w="860" w:type="pct"/>
            <w:vAlign w:val="center"/>
          </w:tcPr>
          <w:p w14:paraId="5C6FB76D" w14:textId="77777777" w:rsidR="00B127DA" w:rsidRDefault="00B127DA" w:rsidP="00DD004A">
            <w:pPr>
              <w:jc w:val="center"/>
            </w:pPr>
            <w:r>
              <w:t>Primary key</w:t>
            </w:r>
          </w:p>
        </w:tc>
        <w:tc>
          <w:tcPr>
            <w:tcW w:w="415" w:type="pct"/>
            <w:vAlign w:val="center"/>
          </w:tcPr>
          <w:p w14:paraId="44DCBDEB" w14:textId="77777777" w:rsidR="00B127DA" w:rsidRDefault="00B127DA" w:rsidP="00DD004A">
            <w:pPr>
              <w:jc w:val="center"/>
            </w:pPr>
          </w:p>
        </w:tc>
      </w:tr>
      <w:tr w:rsidR="00B127DA" w14:paraId="7BECB83D" w14:textId="77777777" w:rsidTr="002001B5">
        <w:tc>
          <w:tcPr>
            <w:tcW w:w="798" w:type="pct"/>
            <w:vAlign w:val="center"/>
          </w:tcPr>
          <w:p w14:paraId="29FE9A63" w14:textId="77777777" w:rsidR="00B127DA" w:rsidRDefault="00B127DA" w:rsidP="00DD004A">
            <w:pPr>
              <w:jc w:val="center"/>
            </w:pPr>
            <w:proofErr w:type="spellStart"/>
            <w:r>
              <w:t>device_id</w:t>
            </w:r>
            <w:proofErr w:type="spellEnd"/>
          </w:p>
        </w:tc>
        <w:tc>
          <w:tcPr>
            <w:tcW w:w="2128" w:type="pct"/>
            <w:vAlign w:val="center"/>
          </w:tcPr>
          <w:p w14:paraId="27758482" w14:textId="77777777" w:rsidR="00B127DA" w:rsidRDefault="00B127DA" w:rsidP="00DD004A">
            <w:pPr>
              <w:jc w:val="center"/>
            </w:pPr>
            <w:r>
              <w:t>Device ID.</w:t>
            </w:r>
          </w:p>
        </w:tc>
        <w:tc>
          <w:tcPr>
            <w:tcW w:w="395" w:type="pct"/>
            <w:vAlign w:val="center"/>
          </w:tcPr>
          <w:p w14:paraId="62694013" w14:textId="77777777" w:rsidR="00B127DA" w:rsidRDefault="00B127DA" w:rsidP="00DD004A">
            <w:pPr>
              <w:jc w:val="center"/>
            </w:pPr>
            <w:r w:rsidRPr="000775D8">
              <w:t>required</w:t>
            </w:r>
          </w:p>
        </w:tc>
        <w:tc>
          <w:tcPr>
            <w:tcW w:w="404" w:type="pct"/>
            <w:vAlign w:val="center"/>
          </w:tcPr>
          <w:p w14:paraId="7ACBF25D" w14:textId="77777777" w:rsidR="00B127DA" w:rsidRDefault="00B127DA" w:rsidP="00DD004A">
            <w:pPr>
              <w:jc w:val="center"/>
            </w:pPr>
            <w:r>
              <w:t>numeric</w:t>
            </w:r>
          </w:p>
        </w:tc>
        <w:tc>
          <w:tcPr>
            <w:tcW w:w="860" w:type="pct"/>
            <w:vAlign w:val="center"/>
          </w:tcPr>
          <w:p w14:paraId="7D1DD557" w14:textId="77777777" w:rsidR="00B127DA" w:rsidRDefault="00B127DA" w:rsidP="00DD004A">
            <w:pPr>
              <w:jc w:val="center"/>
            </w:pPr>
            <w:r>
              <w:t>Foreign key to device table</w:t>
            </w:r>
          </w:p>
        </w:tc>
        <w:tc>
          <w:tcPr>
            <w:tcW w:w="415" w:type="pct"/>
            <w:vAlign w:val="center"/>
          </w:tcPr>
          <w:p w14:paraId="7C8E58AC" w14:textId="77777777" w:rsidR="00B127DA" w:rsidRDefault="00B127DA" w:rsidP="00DD004A">
            <w:pPr>
              <w:jc w:val="center"/>
            </w:pPr>
          </w:p>
        </w:tc>
      </w:tr>
      <w:tr w:rsidR="00B127DA" w14:paraId="15B4575B" w14:textId="77777777" w:rsidTr="002001B5">
        <w:tc>
          <w:tcPr>
            <w:tcW w:w="798" w:type="pct"/>
            <w:vAlign w:val="center"/>
          </w:tcPr>
          <w:p w14:paraId="436502CE" w14:textId="6439482A" w:rsidR="00B127DA" w:rsidRDefault="00DD004A" w:rsidP="00DD004A">
            <w:pPr>
              <w:jc w:val="center"/>
            </w:pPr>
            <w:proofErr w:type="spellStart"/>
            <w:r>
              <w:t>release</w:t>
            </w:r>
            <w:r w:rsidR="00B127DA">
              <w:t>_id</w:t>
            </w:r>
            <w:proofErr w:type="spellEnd"/>
          </w:p>
        </w:tc>
        <w:tc>
          <w:tcPr>
            <w:tcW w:w="2128" w:type="pct"/>
            <w:vAlign w:val="center"/>
          </w:tcPr>
          <w:p w14:paraId="1529826A" w14:textId="04924D53" w:rsidR="00B127DA" w:rsidRPr="00734F5F" w:rsidRDefault="00B127DA" w:rsidP="00DD004A">
            <w:pPr>
              <w:jc w:val="center"/>
            </w:pPr>
            <w:r>
              <w:t>Animal</w:t>
            </w:r>
            <w:r w:rsidR="00DD004A">
              <w:t xml:space="preserve"> release</w:t>
            </w:r>
            <w:r>
              <w:t xml:space="preserve"> ID.</w:t>
            </w:r>
          </w:p>
        </w:tc>
        <w:tc>
          <w:tcPr>
            <w:tcW w:w="395" w:type="pct"/>
            <w:vAlign w:val="center"/>
          </w:tcPr>
          <w:p w14:paraId="747CCD5C" w14:textId="77777777" w:rsidR="00B127DA" w:rsidRDefault="00B127DA" w:rsidP="00DD004A">
            <w:pPr>
              <w:jc w:val="center"/>
            </w:pPr>
            <w:r w:rsidRPr="000775D8">
              <w:t>required</w:t>
            </w:r>
          </w:p>
        </w:tc>
        <w:tc>
          <w:tcPr>
            <w:tcW w:w="404" w:type="pct"/>
            <w:vAlign w:val="center"/>
          </w:tcPr>
          <w:p w14:paraId="72DF2CBE" w14:textId="77777777" w:rsidR="00B127DA" w:rsidRDefault="00B127DA" w:rsidP="00DD004A">
            <w:pPr>
              <w:jc w:val="center"/>
            </w:pPr>
            <w:r>
              <w:t>numeric</w:t>
            </w:r>
          </w:p>
        </w:tc>
        <w:tc>
          <w:tcPr>
            <w:tcW w:w="860" w:type="pct"/>
            <w:vAlign w:val="center"/>
          </w:tcPr>
          <w:p w14:paraId="76C46BA2" w14:textId="7BAD295D" w:rsidR="00B127DA" w:rsidRDefault="00B127DA" w:rsidP="00DD004A">
            <w:pPr>
              <w:jc w:val="center"/>
            </w:pPr>
            <w:r>
              <w:t xml:space="preserve">Foreign key to </w:t>
            </w:r>
            <w:proofErr w:type="spellStart"/>
            <w:r>
              <w:t>animal</w:t>
            </w:r>
            <w:r w:rsidR="00DD004A">
              <w:t>_release</w:t>
            </w:r>
            <w:proofErr w:type="spellEnd"/>
            <w:r>
              <w:t xml:space="preserve"> table</w:t>
            </w:r>
          </w:p>
        </w:tc>
        <w:tc>
          <w:tcPr>
            <w:tcW w:w="415" w:type="pct"/>
            <w:vAlign w:val="center"/>
          </w:tcPr>
          <w:p w14:paraId="6862145E" w14:textId="77777777" w:rsidR="00B127DA" w:rsidRDefault="00B127DA" w:rsidP="00DD004A">
            <w:pPr>
              <w:jc w:val="center"/>
            </w:pPr>
          </w:p>
        </w:tc>
      </w:tr>
      <w:tr w:rsidR="00B127DA" w14:paraId="3820CF4A" w14:textId="77777777" w:rsidTr="002001B5">
        <w:tc>
          <w:tcPr>
            <w:tcW w:w="798" w:type="pct"/>
            <w:vAlign w:val="center"/>
          </w:tcPr>
          <w:p w14:paraId="41799F1D" w14:textId="77777777" w:rsidR="00B127DA" w:rsidRDefault="00B127DA" w:rsidP="00DD004A">
            <w:pPr>
              <w:jc w:val="center"/>
            </w:pPr>
            <w:proofErr w:type="spellStart"/>
            <w:r>
              <w:t>attachment_method</w:t>
            </w:r>
            <w:proofErr w:type="spellEnd"/>
          </w:p>
        </w:tc>
        <w:tc>
          <w:tcPr>
            <w:tcW w:w="2128" w:type="pct"/>
            <w:vAlign w:val="center"/>
          </w:tcPr>
          <w:p w14:paraId="71D9EF9A" w14:textId="77777777" w:rsidR="00B127DA" w:rsidRPr="00AC1E72" w:rsidRDefault="00B127DA" w:rsidP="00DD004A">
            <w:pPr>
              <w:jc w:val="center"/>
            </w:pPr>
            <w:r>
              <w:t>Describe how the tag was attached (</w:t>
            </w:r>
            <w:r>
              <w:rPr>
                <w:i/>
              </w:rPr>
              <w:t xml:space="preserve">e.g. </w:t>
            </w:r>
            <w:r>
              <w:t>glued, implant).</w:t>
            </w:r>
          </w:p>
        </w:tc>
        <w:tc>
          <w:tcPr>
            <w:tcW w:w="395" w:type="pct"/>
            <w:vAlign w:val="center"/>
          </w:tcPr>
          <w:p w14:paraId="50C9DF81" w14:textId="77777777" w:rsidR="00B127DA" w:rsidRDefault="00B127DA" w:rsidP="00DD004A">
            <w:pPr>
              <w:jc w:val="center"/>
            </w:pPr>
            <w:r w:rsidRPr="000775D8">
              <w:t>required</w:t>
            </w:r>
          </w:p>
        </w:tc>
        <w:tc>
          <w:tcPr>
            <w:tcW w:w="404" w:type="pct"/>
            <w:vAlign w:val="center"/>
          </w:tcPr>
          <w:p w14:paraId="6B903BBE" w14:textId="77777777" w:rsidR="00B127DA" w:rsidRDefault="00B127DA" w:rsidP="00DD004A">
            <w:pPr>
              <w:jc w:val="center"/>
            </w:pPr>
            <w:r>
              <w:t>t</w:t>
            </w:r>
            <w:r w:rsidRPr="00596EE8">
              <w:t>ext</w:t>
            </w:r>
          </w:p>
        </w:tc>
        <w:tc>
          <w:tcPr>
            <w:tcW w:w="860" w:type="pct"/>
            <w:vAlign w:val="center"/>
          </w:tcPr>
          <w:p w14:paraId="1750C6BC" w14:textId="77777777" w:rsidR="00B127DA" w:rsidRDefault="00B127DA" w:rsidP="00DD004A">
            <w:pPr>
              <w:jc w:val="center"/>
            </w:pPr>
            <w:r>
              <w:t>Need controlled vocabulary</w:t>
            </w:r>
          </w:p>
        </w:tc>
        <w:tc>
          <w:tcPr>
            <w:tcW w:w="415" w:type="pct"/>
            <w:vAlign w:val="center"/>
          </w:tcPr>
          <w:p w14:paraId="10E4E48E" w14:textId="77777777" w:rsidR="00B127DA" w:rsidRDefault="00B127DA" w:rsidP="00DD004A">
            <w:pPr>
              <w:jc w:val="center"/>
            </w:pPr>
          </w:p>
        </w:tc>
      </w:tr>
      <w:tr w:rsidR="00B127DA" w14:paraId="0DB6207E" w14:textId="77777777" w:rsidTr="002001B5">
        <w:tc>
          <w:tcPr>
            <w:tcW w:w="798" w:type="pct"/>
            <w:vAlign w:val="center"/>
          </w:tcPr>
          <w:p w14:paraId="5DBD0A18" w14:textId="77777777" w:rsidR="00B127DA" w:rsidRDefault="00B127DA" w:rsidP="00DD004A">
            <w:pPr>
              <w:jc w:val="center"/>
            </w:pPr>
            <w:proofErr w:type="spellStart"/>
            <w:r>
              <w:t>attachment_details</w:t>
            </w:r>
            <w:proofErr w:type="spellEnd"/>
          </w:p>
        </w:tc>
        <w:tc>
          <w:tcPr>
            <w:tcW w:w="2128" w:type="pct"/>
            <w:vAlign w:val="center"/>
          </w:tcPr>
          <w:p w14:paraId="38392E1C" w14:textId="77777777" w:rsidR="00B127DA" w:rsidRDefault="00B127DA" w:rsidP="00DD004A">
            <w:pPr>
              <w:jc w:val="center"/>
            </w:pPr>
            <w:r>
              <w:t>Describe tag</w:t>
            </w:r>
            <w:r w:rsidRPr="00AC1E72">
              <w:t xml:space="preserve"> attachment (</w:t>
            </w:r>
            <w:r w:rsidRPr="00AC1E72">
              <w:rPr>
                <w:i/>
              </w:rPr>
              <w:t xml:space="preserve">e.g. </w:t>
            </w:r>
            <w:r w:rsidRPr="00AC1E72">
              <w:t xml:space="preserve">exact location of tag on animal, </w:t>
            </w:r>
            <w:r>
              <w:t>use of anaesthetics</w:t>
            </w:r>
            <w:r w:rsidRPr="00AC1E72">
              <w:t>)</w:t>
            </w:r>
            <w:r>
              <w:t>.</w:t>
            </w:r>
          </w:p>
        </w:tc>
        <w:tc>
          <w:tcPr>
            <w:tcW w:w="395" w:type="pct"/>
            <w:vAlign w:val="center"/>
          </w:tcPr>
          <w:p w14:paraId="04AAB786" w14:textId="77777777" w:rsidR="00B127DA" w:rsidRDefault="00B127DA" w:rsidP="00DD004A">
            <w:pPr>
              <w:jc w:val="center"/>
            </w:pPr>
            <w:r>
              <w:t>optional</w:t>
            </w:r>
          </w:p>
        </w:tc>
        <w:tc>
          <w:tcPr>
            <w:tcW w:w="404" w:type="pct"/>
            <w:vAlign w:val="center"/>
          </w:tcPr>
          <w:p w14:paraId="244F50DF" w14:textId="77777777" w:rsidR="00B127DA" w:rsidRDefault="00B127DA" w:rsidP="00DD004A">
            <w:pPr>
              <w:jc w:val="center"/>
            </w:pPr>
            <w:r w:rsidRPr="00596EE8">
              <w:t>text</w:t>
            </w:r>
          </w:p>
        </w:tc>
        <w:tc>
          <w:tcPr>
            <w:tcW w:w="860" w:type="pct"/>
            <w:vAlign w:val="center"/>
          </w:tcPr>
          <w:p w14:paraId="11DE2F8A" w14:textId="77777777" w:rsidR="00B127DA" w:rsidRDefault="00B127DA" w:rsidP="00DD004A">
            <w:pPr>
              <w:jc w:val="center"/>
            </w:pPr>
          </w:p>
        </w:tc>
        <w:tc>
          <w:tcPr>
            <w:tcW w:w="415" w:type="pct"/>
            <w:vAlign w:val="center"/>
          </w:tcPr>
          <w:p w14:paraId="13D28146" w14:textId="77777777" w:rsidR="00B127DA" w:rsidRDefault="00B127DA" w:rsidP="00DD004A">
            <w:pPr>
              <w:jc w:val="center"/>
            </w:pPr>
          </w:p>
        </w:tc>
      </w:tr>
    </w:tbl>
    <w:p w14:paraId="1F092EE2" w14:textId="77777777" w:rsidR="00B127DA" w:rsidRDefault="00B127DA" w:rsidP="00B127DA">
      <w:r>
        <w:br w:type="page"/>
      </w:r>
    </w:p>
    <w:p w14:paraId="6F92227B" w14:textId="1B8C5544" w:rsidR="00A05C19" w:rsidRDefault="00DD004A" w:rsidP="002001B5">
      <w:pPr>
        <w:pStyle w:val="Heading3"/>
      </w:pPr>
      <w:bookmarkStart w:id="20" w:name="Animal_release"/>
      <w:bookmarkStart w:id="21" w:name="_Toc317334587"/>
      <w:bookmarkEnd w:id="14"/>
      <w:r>
        <w:t>Animal release</w:t>
      </w:r>
      <w:bookmarkEnd w:id="20"/>
      <w:bookmarkEnd w:id="21"/>
    </w:p>
    <w:tbl>
      <w:tblPr>
        <w:tblStyle w:val="TableGrid"/>
        <w:tblW w:w="0" w:type="auto"/>
        <w:tblLook w:val="04A0" w:firstRow="1" w:lastRow="0" w:firstColumn="1" w:lastColumn="0" w:noHBand="0" w:noVBand="1"/>
      </w:tblPr>
      <w:tblGrid>
        <w:gridCol w:w="2794"/>
        <w:gridCol w:w="5803"/>
        <w:gridCol w:w="1120"/>
        <w:gridCol w:w="1316"/>
        <w:gridCol w:w="1969"/>
        <w:gridCol w:w="1174"/>
      </w:tblGrid>
      <w:tr w:rsidR="00EA0F9A" w:rsidRPr="002F2906" w14:paraId="203D777C" w14:textId="5E2C87DC" w:rsidTr="002001B5">
        <w:tc>
          <w:tcPr>
            <w:tcW w:w="0" w:type="auto"/>
            <w:gridSpan w:val="6"/>
            <w:vAlign w:val="center"/>
          </w:tcPr>
          <w:p w14:paraId="6D64DEDB" w14:textId="2D6E0B15" w:rsidR="00EA0F9A" w:rsidRPr="002F2906" w:rsidRDefault="00EA0F9A" w:rsidP="004F16D9">
            <w:pPr>
              <w:jc w:val="center"/>
              <w:rPr>
                <w:b/>
                <w:lang w:val="en-US"/>
              </w:rPr>
            </w:pPr>
            <w:r w:rsidRPr="002F2906">
              <w:rPr>
                <w:b/>
                <w:lang w:val="en-US"/>
              </w:rPr>
              <w:t xml:space="preserve">Provides </w:t>
            </w:r>
            <w:r w:rsidR="00151C84" w:rsidRPr="00151C84">
              <w:rPr>
                <w:b/>
                <w:lang w:val="en-US"/>
              </w:rPr>
              <w:t>information about animal capture, release, and potential recovery.</w:t>
            </w:r>
          </w:p>
        </w:tc>
      </w:tr>
      <w:tr w:rsidR="00EA0F9A" w14:paraId="15F20A58" w14:textId="51C672E4" w:rsidTr="002001B5">
        <w:tc>
          <w:tcPr>
            <w:tcW w:w="0" w:type="auto"/>
            <w:gridSpan w:val="6"/>
            <w:vAlign w:val="center"/>
          </w:tcPr>
          <w:p w14:paraId="45326E11" w14:textId="77777777" w:rsidR="00EA0F9A" w:rsidRDefault="00EA0F9A" w:rsidP="00EA0F9A">
            <w:pPr>
              <w:jc w:val="center"/>
            </w:pPr>
          </w:p>
        </w:tc>
      </w:tr>
      <w:tr w:rsidR="00EA0F9A" w:rsidRPr="002F2906" w14:paraId="778FEE47" w14:textId="3AB568D4" w:rsidTr="002001B5">
        <w:tc>
          <w:tcPr>
            <w:tcW w:w="0" w:type="auto"/>
            <w:vAlign w:val="center"/>
          </w:tcPr>
          <w:p w14:paraId="01838D17" w14:textId="77777777" w:rsidR="00EA0F9A" w:rsidRPr="002F2906" w:rsidRDefault="00EA0F9A" w:rsidP="00EA0F9A">
            <w:pPr>
              <w:jc w:val="center"/>
              <w:rPr>
                <w:i/>
              </w:rPr>
            </w:pPr>
            <w:r w:rsidRPr="002F2906">
              <w:rPr>
                <w:i/>
              </w:rPr>
              <w:t>Field name</w:t>
            </w:r>
          </w:p>
        </w:tc>
        <w:tc>
          <w:tcPr>
            <w:tcW w:w="0" w:type="auto"/>
            <w:vAlign w:val="center"/>
          </w:tcPr>
          <w:p w14:paraId="2EC86AE5" w14:textId="77777777" w:rsidR="00EA0F9A" w:rsidRPr="002F2906" w:rsidRDefault="00EA0F9A" w:rsidP="00EA0F9A">
            <w:pPr>
              <w:jc w:val="center"/>
              <w:rPr>
                <w:i/>
              </w:rPr>
            </w:pPr>
            <w:r w:rsidRPr="002F2906">
              <w:rPr>
                <w:i/>
              </w:rPr>
              <w:t>Description</w:t>
            </w:r>
          </w:p>
        </w:tc>
        <w:tc>
          <w:tcPr>
            <w:tcW w:w="0" w:type="auto"/>
            <w:vAlign w:val="center"/>
          </w:tcPr>
          <w:p w14:paraId="59B9AE3B" w14:textId="77777777" w:rsidR="00EA0F9A" w:rsidRPr="002F2906" w:rsidRDefault="00EA0F9A" w:rsidP="00EA0F9A">
            <w:pPr>
              <w:jc w:val="center"/>
              <w:rPr>
                <w:i/>
              </w:rPr>
            </w:pPr>
            <w:r w:rsidRPr="002F2906">
              <w:rPr>
                <w:i/>
              </w:rPr>
              <w:t>Required</w:t>
            </w:r>
          </w:p>
        </w:tc>
        <w:tc>
          <w:tcPr>
            <w:tcW w:w="0" w:type="auto"/>
            <w:vAlign w:val="center"/>
          </w:tcPr>
          <w:p w14:paraId="435DE703" w14:textId="77777777" w:rsidR="00EA0F9A" w:rsidRPr="002F2906" w:rsidRDefault="00EA0F9A" w:rsidP="00EA0F9A">
            <w:pPr>
              <w:jc w:val="center"/>
              <w:rPr>
                <w:i/>
              </w:rPr>
            </w:pPr>
            <w:r w:rsidRPr="002F2906">
              <w:rPr>
                <w:i/>
              </w:rPr>
              <w:t>Data type</w:t>
            </w:r>
          </w:p>
        </w:tc>
        <w:tc>
          <w:tcPr>
            <w:tcW w:w="0" w:type="auto"/>
            <w:vAlign w:val="center"/>
          </w:tcPr>
          <w:p w14:paraId="04742A85" w14:textId="77777777" w:rsidR="00EA0F9A" w:rsidRPr="002F2906" w:rsidRDefault="00EA0F9A" w:rsidP="00EA0F9A">
            <w:pPr>
              <w:jc w:val="center"/>
              <w:rPr>
                <w:i/>
              </w:rPr>
            </w:pPr>
            <w:r w:rsidRPr="002F2906">
              <w:rPr>
                <w:i/>
              </w:rPr>
              <w:t>Constraints</w:t>
            </w:r>
          </w:p>
        </w:tc>
        <w:tc>
          <w:tcPr>
            <w:tcW w:w="0" w:type="auto"/>
            <w:vAlign w:val="center"/>
          </w:tcPr>
          <w:p w14:paraId="5C836102" w14:textId="1D2C4597" w:rsidR="00EA0F9A" w:rsidRPr="002F2906" w:rsidRDefault="00EA0F9A" w:rsidP="00EA0F9A">
            <w:pPr>
              <w:jc w:val="center"/>
              <w:rPr>
                <w:i/>
              </w:rPr>
            </w:pPr>
            <w:r>
              <w:rPr>
                <w:i/>
              </w:rPr>
              <w:t>Authority</w:t>
            </w:r>
          </w:p>
        </w:tc>
      </w:tr>
      <w:tr w:rsidR="00EA0F9A" w14:paraId="3B06FB6F" w14:textId="372D7B52" w:rsidTr="002001B5">
        <w:tc>
          <w:tcPr>
            <w:tcW w:w="0" w:type="auto"/>
            <w:vAlign w:val="center"/>
          </w:tcPr>
          <w:p w14:paraId="67B5224F" w14:textId="77777777" w:rsidR="00EA0F9A" w:rsidRDefault="00EA0F9A" w:rsidP="00EA0F9A">
            <w:pPr>
              <w:jc w:val="center"/>
            </w:pPr>
            <w:r>
              <w:t>id</w:t>
            </w:r>
          </w:p>
        </w:tc>
        <w:tc>
          <w:tcPr>
            <w:tcW w:w="0" w:type="auto"/>
            <w:vAlign w:val="center"/>
          </w:tcPr>
          <w:p w14:paraId="2AF22F1B" w14:textId="568B14CF" w:rsidR="00EA0F9A" w:rsidRDefault="00EA0F9A" w:rsidP="00EA0F9A">
            <w:pPr>
              <w:jc w:val="center"/>
            </w:pPr>
            <w:r>
              <w:t>Tag deployment ID (unique).</w:t>
            </w:r>
          </w:p>
        </w:tc>
        <w:tc>
          <w:tcPr>
            <w:tcW w:w="0" w:type="auto"/>
            <w:vAlign w:val="center"/>
          </w:tcPr>
          <w:p w14:paraId="2805E2B2" w14:textId="77777777" w:rsidR="00EA0F9A" w:rsidRDefault="00EA0F9A" w:rsidP="00EA0F9A">
            <w:pPr>
              <w:jc w:val="center"/>
            </w:pPr>
            <w:r>
              <w:t>required</w:t>
            </w:r>
          </w:p>
        </w:tc>
        <w:tc>
          <w:tcPr>
            <w:tcW w:w="0" w:type="auto"/>
            <w:vAlign w:val="center"/>
          </w:tcPr>
          <w:p w14:paraId="04D68FDF" w14:textId="47D42E64" w:rsidR="00EA0F9A" w:rsidRDefault="00EA0F9A" w:rsidP="00EA0F9A">
            <w:pPr>
              <w:jc w:val="center"/>
            </w:pPr>
            <w:r>
              <w:t>numeric</w:t>
            </w:r>
          </w:p>
        </w:tc>
        <w:tc>
          <w:tcPr>
            <w:tcW w:w="0" w:type="auto"/>
            <w:vAlign w:val="center"/>
          </w:tcPr>
          <w:p w14:paraId="365A233F" w14:textId="55723FF6" w:rsidR="00EA0F9A" w:rsidRDefault="00EA0F9A" w:rsidP="00EA0F9A">
            <w:pPr>
              <w:jc w:val="center"/>
            </w:pPr>
            <w:r>
              <w:t>Primary key</w:t>
            </w:r>
          </w:p>
        </w:tc>
        <w:tc>
          <w:tcPr>
            <w:tcW w:w="0" w:type="auto"/>
            <w:vAlign w:val="center"/>
          </w:tcPr>
          <w:p w14:paraId="66E0BA59" w14:textId="77777777" w:rsidR="00EA0F9A" w:rsidRDefault="00EA0F9A" w:rsidP="00EA0F9A">
            <w:pPr>
              <w:jc w:val="center"/>
            </w:pPr>
          </w:p>
        </w:tc>
      </w:tr>
      <w:tr w:rsidR="00EA0F9A" w14:paraId="2CE4C145" w14:textId="773C9F0C" w:rsidTr="002001B5">
        <w:tc>
          <w:tcPr>
            <w:tcW w:w="0" w:type="auto"/>
            <w:vAlign w:val="center"/>
          </w:tcPr>
          <w:p w14:paraId="60ECB9DD" w14:textId="0A1D6B14" w:rsidR="00EA0F9A" w:rsidRDefault="00EA0F9A" w:rsidP="00EA0F9A">
            <w:pPr>
              <w:jc w:val="center"/>
            </w:pPr>
            <w:proofErr w:type="spellStart"/>
            <w:r>
              <w:t>animal_id</w:t>
            </w:r>
            <w:proofErr w:type="spellEnd"/>
          </w:p>
        </w:tc>
        <w:tc>
          <w:tcPr>
            <w:tcW w:w="0" w:type="auto"/>
            <w:vAlign w:val="center"/>
          </w:tcPr>
          <w:p w14:paraId="74A33729" w14:textId="0C7643A3" w:rsidR="00EA0F9A" w:rsidRPr="00734F5F" w:rsidRDefault="00EA0F9A" w:rsidP="00EA0F9A">
            <w:pPr>
              <w:jc w:val="center"/>
            </w:pPr>
            <w:r>
              <w:t>Animal ID.</w:t>
            </w:r>
          </w:p>
        </w:tc>
        <w:tc>
          <w:tcPr>
            <w:tcW w:w="0" w:type="auto"/>
            <w:vAlign w:val="center"/>
          </w:tcPr>
          <w:p w14:paraId="348824F8" w14:textId="77777777" w:rsidR="00EA0F9A" w:rsidRDefault="00EA0F9A" w:rsidP="00EA0F9A">
            <w:pPr>
              <w:jc w:val="center"/>
            </w:pPr>
            <w:r w:rsidRPr="000775D8">
              <w:t>required</w:t>
            </w:r>
          </w:p>
        </w:tc>
        <w:tc>
          <w:tcPr>
            <w:tcW w:w="0" w:type="auto"/>
            <w:vAlign w:val="center"/>
          </w:tcPr>
          <w:p w14:paraId="65FF0858" w14:textId="4FB3C389" w:rsidR="00EA0F9A" w:rsidRDefault="00EA0F9A" w:rsidP="00EA0F9A">
            <w:pPr>
              <w:jc w:val="center"/>
            </w:pPr>
            <w:r>
              <w:t>numeric</w:t>
            </w:r>
          </w:p>
        </w:tc>
        <w:tc>
          <w:tcPr>
            <w:tcW w:w="0" w:type="auto"/>
            <w:vAlign w:val="center"/>
          </w:tcPr>
          <w:p w14:paraId="03F01866" w14:textId="2E2FEDA0" w:rsidR="00EA0F9A" w:rsidRDefault="00EA0F9A" w:rsidP="00EA0F9A">
            <w:pPr>
              <w:jc w:val="center"/>
            </w:pPr>
            <w:r>
              <w:t>Foreign key to animal table</w:t>
            </w:r>
          </w:p>
        </w:tc>
        <w:tc>
          <w:tcPr>
            <w:tcW w:w="0" w:type="auto"/>
            <w:vAlign w:val="center"/>
          </w:tcPr>
          <w:p w14:paraId="6BAE7795" w14:textId="77777777" w:rsidR="00EA0F9A" w:rsidRDefault="00EA0F9A" w:rsidP="00EA0F9A">
            <w:pPr>
              <w:jc w:val="center"/>
            </w:pPr>
          </w:p>
        </w:tc>
      </w:tr>
      <w:tr w:rsidR="00EA0F9A" w14:paraId="4AB93C15" w14:textId="1F2E8272" w:rsidTr="002001B5">
        <w:tc>
          <w:tcPr>
            <w:tcW w:w="0" w:type="auto"/>
            <w:vAlign w:val="center"/>
          </w:tcPr>
          <w:p w14:paraId="5ED74117" w14:textId="2256189E" w:rsidR="00EA0F9A" w:rsidRDefault="00EA0F9A" w:rsidP="00EA0F9A">
            <w:pPr>
              <w:jc w:val="center"/>
            </w:pPr>
            <w:proofErr w:type="spellStart"/>
            <w:r>
              <w:t>tagger_id</w:t>
            </w:r>
            <w:proofErr w:type="spellEnd"/>
          </w:p>
        </w:tc>
        <w:tc>
          <w:tcPr>
            <w:tcW w:w="0" w:type="auto"/>
            <w:vAlign w:val="center"/>
          </w:tcPr>
          <w:p w14:paraId="02E90512" w14:textId="00D1123C" w:rsidR="00EA0F9A" w:rsidRDefault="00EA0F9A" w:rsidP="00EA0F9A">
            <w:pPr>
              <w:jc w:val="center"/>
            </w:pPr>
            <w:r>
              <w:t>ID of the person who deployed the device on the animal.</w:t>
            </w:r>
          </w:p>
        </w:tc>
        <w:tc>
          <w:tcPr>
            <w:tcW w:w="0" w:type="auto"/>
            <w:vAlign w:val="center"/>
          </w:tcPr>
          <w:p w14:paraId="407444BA" w14:textId="77777777" w:rsidR="00EA0F9A" w:rsidRDefault="00EA0F9A" w:rsidP="00EA0F9A">
            <w:pPr>
              <w:jc w:val="center"/>
            </w:pPr>
            <w:r w:rsidRPr="000775D8">
              <w:t>required</w:t>
            </w:r>
          </w:p>
        </w:tc>
        <w:tc>
          <w:tcPr>
            <w:tcW w:w="0" w:type="auto"/>
            <w:vAlign w:val="center"/>
          </w:tcPr>
          <w:p w14:paraId="477D6E76" w14:textId="27A527B9" w:rsidR="00EA0F9A" w:rsidRDefault="00EA0F9A" w:rsidP="00EA0F9A">
            <w:pPr>
              <w:jc w:val="center"/>
            </w:pPr>
            <w:r>
              <w:t>numeric</w:t>
            </w:r>
          </w:p>
        </w:tc>
        <w:tc>
          <w:tcPr>
            <w:tcW w:w="0" w:type="auto"/>
            <w:vAlign w:val="center"/>
          </w:tcPr>
          <w:p w14:paraId="32037C03" w14:textId="7036FF0A" w:rsidR="00EA0F9A" w:rsidRDefault="00EA0F9A" w:rsidP="00EA0F9A">
            <w:pPr>
              <w:jc w:val="center"/>
            </w:pPr>
            <w:r>
              <w:t>Foreign key to users table.</w:t>
            </w:r>
          </w:p>
        </w:tc>
        <w:tc>
          <w:tcPr>
            <w:tcW w:w="0" w:type="auto"/>
            <w:vAlign w:val="center"/>
          </w:tcPr>
          <w:p w14:paraId="564F17DE" w14:textId="77777777" w:rsidR="00EA0F9A" w:rsidRDefault="00EA0F9A" w:rsidP="00EA0F9A">
            <w:pPr>
              <w:jc w:val="center"/>
            </w:pPr>
          </w:p>
        </w:tc>
      </w:tr>
      <w:tr w:rsidR="00130A62" w14:paraId="31DA45F8" w14:textId="77777777" w:rsidTr="002001B5">
        <w:tc>
          <w:tcPr>
            <w:tcW w:w="0" w:type="auto"/>
            <w:vAlign w:val="center"/>
          </w:tcPr>
          <w:p w14:paraId="6FA9F2BB" w14:textId="20397102" w:rsidR="00130A62" w:rsidRDefault="00130A62" w:rsidP="00EA0F9A">
            <w:pPr>
              <w:jc w:val="center"/>
            </w:pPr>
            <w:proofErr w:type="spellStart"/>
            <w:r>
              <w:t>animal_capture_locality</w:t>
            </w:r>
            <w:proofErr w:type="spellEnd"/>
          </w:p>
        </w:tc>
        <w:tc>
          <w:tcPr>
            <w:tcW w:w="0" w:type="auto"/>
            <w:vAlign w:val="center"/>
          </w:tcPr>
          <w:p w14:paraId="65D1D8C2" w14:textId="10260F4D" w:rsidR="00130A62" w:rsidRDefault="00130A62" w:rsidP="00EA0F9A">
            <w:pPr>
              <w:jc w:val="center"/>
            </w:pPr>
            <w:r>
              <w:t>Locality, State/Territory, Country of capture</w:t>
            </w:r>
          </w:p>
        </w:tc>
        <w:tc>
          <w:tcPr>
            <w:tcW w:w="0" w:type="auto"/>
            <w:vAlign w:val="center"/>
          </w:tcPr>
          <w:p w14:paraId="3E7568D0" w14:textId="1F25BEFD" w:rsidR="00130A62" w:rsidRPr="000775D8" w:rsidRDefault="00130A62" w:rsidP="00EA0F9A">
            <w:pPr>
              <w:jc w:val="center"/>
            </w:pPr>
            <w:r>
              <w:t>optional</w:t>
            </w:r>
          </w:p>
        </w:tc>
        <w:tc>
          <w:tcPr>
            <w:tcW w:w="0" w:type="auto"/>
            <w:vAlign w:val="center"/>
          </w:tcPr>
          <w:p w14:paraId="3942C157" w14:textId="061CA45D" w:rsidR="00130A62" w:rsidRDefault="00130A62" w:rsidP="00EA0F9A">
            <w:pPr>
              <w:jc w:val="center"/>
            </w:pPr>
            <w:r>
              <w:t>text</w:t>
            </w:r>
          </w:p>
        </w:tc>
        <w:tc>
          <w:tcPr>
            <w:tcW w:w="0" w:type="auto"/>
            <w:vAlign w:val="center"/>
          </w:tcPr>
          <w:p w14:paraId="50FFEEE9" w14:textId="77777777" w:rsidR="00130A62" w:rsidRDefault="00130A62" w:rsidP="00EA0F9A">
            <w:pPr>
              <w:jc w:val="center"/>
            </w:pPr>
          </w:p>
        </w:tc>
        <w:tc>
          <w:tcPr>
            <w:tcW w:w="0" w:type="auto"/>
            <w:vAlign w:val="center"/>
          </w:tcPr>
          <w:p w14:paraId="057D455A" w14:textId="77777777" w:rsidR="00130A62" w:rsidRDefault="00130A62" w:rsidP="00EA0F9A">
            <w:pPr>
              <w:jc w:val="center"/>
            </w:pPr>
          </w:p>
        </w:tc>
      </w:tr>
      <w:tr w:rsidR="00130A62" w14:paraId="52D25BCB" w14:textId="3353924A" w:rsidTr="002001B5">
        <w:tc>
          <w:tcPr>
            <w:tcW w:w="0" w:type="auto"/>
            <w:vAlign w:val="center"/>
          </w:tcPr>
          <w:p w14:paraId="634F2BBC" w14:textId="255AA49A" w:rsidR="00130A62" w:rsidRDefault="00130A62" w:rsidP="00EA0F9A">
            <w:pPr>
              <w:jc w:val="center"/>
            </w:pPr>
            <w:proofErr w:type="spellStart"/>
            <w:r>
              <w:t>animal_capture_location</w:t>
            </w:r>
            <w:proofErr w:type="spellEnd"/>
          </w:p>
        </w:tc>
        <w:tc>
          <w:tcPr>
            <w:tcW w:w="0" w:type="auto"/>
            <w:vAlign w:val="center"/>
          </w:tcPr>
          <w:p w14:paraId="6F4DC14E" w14:textId="7B238865" w:rsidR="00130A62" w:rsidRPr="00AC1E72" w:rsidRDefault="00130A62" w:rsidP="00EA0F9A">
            <w:pPr>
              <w:jc w:val="center"/>
            </w:pPr>
            <w:r>
              <w:t>Longitude and latitude of capture, transformed into a geometry (point).</w:t>
            </w:r>
          </w:p>
        </w:tc>
        <w:tc>
          <w:tcPr>
            <w:tcW w:w="0" w:type="auto"/>
            <w:vAlign w:val="center"/>
          </w:tcPr>
          <w:p w14:paraId="14FDD0C3" w14:textId="1D3476D1" w:rsidR="00130A62" w:rsidRDefault="00130A62" w:rsidP="00EA0F9A">
            <w:pPr>
              <w:jc w:val="center"/>
            </w:pPr>
            <w:r>
              <w:t>optional</w:t>
            </w:r>
          </w:p>
        </w:tc>
        <w:tc>
          <w:tcPr>
            <w:tcW w:w="0" w:type="auto"/>
            <w:vAlign w:val="center"/>
          </w:tcPr>
          <w:p w14:paraId="683E9364" w14:textId="36C7B0D9" w:rsidR="00130A62" w:rsidRDefault="00130A62" w:rsidP="00EA0F9A">
            <w:pPr>
              <w:jc w:val="center"/>
            </w:pPr>
            <w:r>
              <w:t>geometry</w:t>
            </w:r>
          </w:p>
        </w:tc>
        <w:tc>
          <w:tcPr>
            <w:tcW w:w="0" w:type="auto"/>
            <w:vAlign w:val="center"/>
          </w:tcPr>
          <w:p w14:paraId="43A95944" w14:textId="25D84DA0" w:rsidR="00130A62" w:rsidRDefault="00130A62" w:rsidP="00EA0F9A">
            <w:pPr>
              <w:jc w:val="center"/>
            </w:pPr>
          </w:p>
        </w:tc>
        <w:tc>
          <w:tcPr>
            <w:tcW w:w="0" w:type="auto"/>
            <w:vAlign w:val="center"/>
          </w:tcPr>
          <w:p w14:paraId="281FF747" w14:textId="77777777" w:rsidR="00130A62" w:rsidRDefault="00130A62" w:rsidP="00EA0F9A">
            <w:pPr>
              <w:jc w:val="center"/>
            </w:pPr>
          </w:p>
        </w:tc>
      </w:tr>
      <w:tr w:rsidR="00130A62" w14:paraId="107AD50B" w14:textId="6D5E22D3" w:rsidTr="002001B5">
        <w:tc>
          <w:tcPr>
            <w:tcW w:w="0" w:type="auto"/>
            <w:vAlign w:val="center"/>
          </w:tcPr>
          <w:p w14:paraId="6B186FA2" w14:textId="7626BB6E" w:rsidR="00130A62" w:rsidRDefault="00130A62" w:rsidP="00EA0F9A">
            <w:pPr>
              <w:jc w:val="center"/>
            </w:pPr>
            <w:proofErr w:type="spellStart"/>
            <w:r>
              <w:t>animal_capture_datetime</w:t>
            </w:r>
            <w:proofErr w:type="spellEnd"/>
          </w:p>
        </w:tc>
        <w:tc>
          <w:tcPr>
            <w:tcW w:w="0" w:type="auto"/>
            <w:vAlign w:val="center"/>
          </w:tcPr>
          <w:p w14:paraId="237F817B" w14:textId="62A35746" w:rsidR="00130A62" w:rsidRDefault="00130A62" w:rsidP="00EA0F9A">
            <w:pPr>
              <w:jc w:val="center"/>
            </w:pPr>
            <w:r>
              <w:t>Date and time (UTC) of capture.</w:t>
            </w:r>
          </w:p>
        </w:tc>
        <w:tc>
          <w:tcPr>
            <w:tcW w:w="0" w:type="auto"/>
            <w:vAlign w:val="center"/>
          </w:tcPr>
          <w:p w14:paraId="6D970740" w14:textId="2F580168" w:rsidR="00130A62" w:rsidRDefault="00130A62" w:rsidP="00EA0F9A">
            <w:pPr>
              <w:jc w:val="center"/>
            </w:pPr>
            <w:r>
              <w:t>optional</w:t>
            </w:r>
          </w:p>
        </w:tc>
        <w:tc>
          <w:tcPr>
            <w:tcW w:w="0" w:type="auto"/>
            <w:vAlign w:val="center"/>
          </w:tcPr>
          <w:p w14:paraId="55FE0B99" w14:textId="5E3AB89D" w:rsidR="00130A62" w:rsidRDefault="00130A62" w:rsidP="00EA0F9A">
            <w:pPr>
              <w:jc w:val="center"/>
            </w:pPr>
            <w:r>
              <w:t>timestamp</w:t>
            </w:r>
          </w:p>
        </w:tc>
        <w:tc>
          <w:tcPr>
            <w:tcW w:w="0" w:type="auto"/>
            <w:vAlign w:val="center"/>
          </w:tcPr>
          <w:p w14:paraId="0E0FD569" w14:textId="77777777" w:rsidR="00130A62" w:rsidRDefault="00130A62" w:rsidP="00EA0F9A">
            <w:pPr>
              <w:jc w:val="center"/>
            </w:pPr>
          </w:p>
        </w:tc>
        <w:tc>
          <w:tcPr>
            <w:tcW w:w="0" w:type="auto"/>
            <w:vAlign w:val="center"/>
          </w:tcPr>
          <w:p w14:paraId="4F6AF628" w14:textId="77777777" w:rsidR="00130A62" w:rsidRDefault="00130A62" w:rsidP="00EA0F9A">
            <w:pPr>
              <w:jc w:val="center"/>
            </w:pPr>
          </w:p>
        </w:tc>
      </w:tr>
      <w:tr w:rsidR="00130A62" w14:paraId="44724175" w14:textId="77777777" w:rsidTr="002001B5">
        <w:tc>
          <w:tcPr>
            <w:tcW w:w="0" w:type="auto"/>
            <w:vAlign w:val="center"/>
          </w:tcPr>
          <w:p w14:paraId="622C9FCA" w14:textId="507CC346" w:rsidR="00130A62" w:rsidRDefault="00130A62" w:rsidP="00EA0F9A">
            <w:pPr>
              <w:jc w:val="center"/>
            </w:pPr>
            <w:proofErr w:type="spellStart"/>
            <w:r>
              <w:t>deployment_locality</w:t>
            </w:r>
            <w:proofErr w:type="spellEnd"/>
          </w:p>
        </w:tc>
        <w:tc>
          <w:tcPr>
            <w:tcW w:w="0" w:type="auto"/>
            <w:vAlign w:val="center"/>
          </w:tcPr>
          <w:p w14:paraId="64FB04E9" w14:textId="019558FD" w:rsidR="00130A62" w:rsidRDefault="00130A62" w:rsidP="002001B5">
            <w:pPr>
              <w:jc w:val="center"/>
            </w:pPr>
            <w:r>
              <w:t>Locality, State/Territory, Country of tag deployment</w:t>
            </w:r>
          </w:p>
        </w:tc>
        <w:tc>
          <w:tcPr>
            <w:tcW w:w="0" w:type="auto"/>
            <w:vAlign w:val="center"/>
          </w:tcPr>
          <w:p w14:paraId="0CF85A81" w14:textId="1817A1C2" w:rsidR="00130A62" w:rsidRDefault="00130A62" w:rsidP="00EA0F9A">
            <w:pPr>
              <w:jc w:val="center"/>
            </w:pPr>
            <w:r>
              <w:t>required</w:t>
            </w:r>
          </w:p>
        </w:tc>
        <w:tc>
          <w:tcPr>
            <w:tcW w:w="0" w:type="auto"/>
            <w:vAlign w:val="center"/>
          </w:tcPr>
          <w:p w14:paraId="2EB4C402" w14:textId="2995EA56" w:rsidR="00130A62" w:rsidRPr="00596EE8" w:rsidRDefault="00130A62" w:rsidP="00EA0F9A">
            <w:pPr>
              <w:jc w:val="center"/>
            </w:pPr>
            <w:r>
              <w:t>text</w:t>
            </w:r>
          </w:p>
        </w:tc>
        <w:tc>
          <w:tcPr>
            <w:tcW w:w="0" w:type="auto"/>
            <w:vAlign w:val="center"/>
          </w:tcPr>
          <w:p w14:paraId="67D03C98" w14:textId="774BC140" w:rsidR="00130A62" w:rsidRDefault="00130A62" w:rsidP="00EA0F9A">
            <w:pPr>
              <w:jc w:val="center"/>
            </w:pPr>
          </w:p>
        </w:tc>
        <w:tc>
          <w:tcPr>
            <w:tcW w:w="0" w:type="auto"/>
            <w:vAlign w:val="center"/>
          </w:tcPr>
          <w:p w14:paraId="3AB17214" w14:textId="77777777" w:rsidR="00130A62" w:rsidRDefault="00130A62" w:rsidP="00EA0F9A">
            <w:pPr>
              <w:jc w:val="center"/>
            </w:pPr>
          </w:p>
        </w:tc>
      </w:tr>
      <w:tr w:rsidR="00130A62" w14:paraId="75C602F5" w14:textId="77777777" w:rsidTr="002001B5">
        <w:tc>
          <w:tcPr>
            <w:tcW w:w="0" w:type="auto"/>
            <w:vAlign w:val="center"/>
          </w:tcPr>
          <w:p w14:paraId="3D2890D4" w14:textId="32CFB11B" w:rsidR="00130A62" w:rsidRDefault="00130A62" w:rsidP="00EA0F9A">
            <w:pPr>
              <w:jc w:val="center"/>
            </w:pPr>
            <w:proofErr w:type="spellStart"/>
            <w:r>
              <w:t>deployment_location</w:t>
            </w:r>
            <w:proofErr w:type="spellEnd"/>
          </w:p>
        </w:tc>
        <w:tc>
          <w:tcPr>
            <w:tcW w:w="0" w:type="auto"/>
            <w:vAlign w:val="center"/>
          </w:tcPr>
          <w:p w14:paraId="5848D8F9" w14:textId="6FC2070C" w:rsidR="00130A62" w:rsidRDefault="00130A62" w:rsidP="002001B5">
            <w:pPr>
              <w:jc w:val="center"/>
            </w:pPr>
            <w:r>
              <w:t>Longitude and latitude of tag deployment, transformed into a geometry (point).</w:t>
            </w:r>
          </w:p>
        </w:tc>
        <w:tc>
          <w:tcPr>
            <w:tcW w:w="0" w:type="auto"/>
            <w:vAlign w:val="center"/>
          </w:tcPr>
          <w:p w14:paraId="7DB8BEFD" w14:textId="575D5D25" w:rsidR="00130A62" w:rsidRPr="000775D8" w:rsidRDefault="00130A62" w:rsidP="00EA0F9A">
            <w:pPr>
              <w:jc w:val="center"/>
            </w:pPr>
            <w:r>
              <w:t>required</w:t>
            </w:r>
          </w:p>
        </w:tc>
        <w:tc>
          <w:tcPr>
            <w:tcW w:w="0" w:type="auto"/>
            <w:vAlign w:val="center"/>
          </w:tcPr>
          <w:p w14:paraId="3383FDC0" w14:textId="14CF70ED" w:rsidR="00130A62" w:rsidRDefault="00130A62" w:rsidP="00EA0F9A">
            <w:pPr>
              <w:jc w:val="center"/>
            </w:pPr>
            <w:r>
              <w:t>geometry</w:t>
            </w:r>
          </w:p>
        </w:tc>
        <w:tc>
          <w:tcPr>
            <w:tcW w:w="0" w:type="auto"/>
            <w:vAlign w:val="center"/>
          </w:tcPr>
          <w:p w14:paraId="69AA82BE" w14:textId="77777777" w:rsidR="00130A62" w:rsidRDefault="00130A62" w:rsidP="00EA0F9A">
            <w:pPr>
              <w:jc w:val="center"/>
            </w:pPr>
          </w:p>
        </w:tc>
        <w:tc>
          <w:tcPr>
            <w:tcW w:w="0" w:type="auto"/>
            <w:vAlign w:val="center"/>
          </w:tcPr>
          <w:p w14:paraId="4D66A49D" w14:textId="77777777" w:rsidR="00130A62" w:rsidRDefault="00130A62" w:rsidP="00EA0F9A">
            <w:pPr>
              <w:jc w:val="center"/>
            </w:pPr>
          </w:p>
        </w:tc>
      </w:tr>
      <w:tr w:rsidR="00130A62" w14:paraId="53AD004B" w14:textId="77777777" w:rsidTr="002001B5">
        <w:tc>
          <w:tcPr>
            <w:tcW w:w="0" w:type="auto"/>
            <w:vAlign w:val="center"/>
          </w:tcPr>
          <w:p w14:paraId="4C0133C5" w14:textId="296B389A" w:rsidR="00130A62" w:rsidRDefault="00130A62" w:rsidP="00EA0F9A">
            <w:pPr>
              <w:jc w:val="center"/>
            </w:pPr>
            <w:proofErr w:type="spellStart"/>
            <w:r>
              <w:t>deployment_datetime</w:t>
            </w:r>
            <w:proofErr w:type="spellEnd"/>
          </w:p>
        </w:tc>
        <w:tc>
          <w:tcPr>
            <w:tcW w:w="0" w:type="auto"/>
            <w:vAlign w:val="center"/>
          </w:tcPr>
          <w:p w14:paraId="652BE8CD" w14:textId="41BC23E4" w:rsidR="00130A62" w:rsidRDefault="00130A62" w:rsidP="002001B5">
            <w:pPr>
              <w:jc w:val="center"/>
            </w:pPr>
            <w:r>
              <w:t>Date and time (UTC) of tag deployment.</w:t>
            </w:r>
          </w:p>
        </w:tc>
        <w:tc>
          <w:tcPr>
            <w:tcW w:w="0" w:type="auto"/>
            <w:vAlign w:val="center"/>
          </w:tcPr>
          <w:p w14:paraId="608EF150" w14:textId="7012BFA8" w:rsidR="00130A62" w:rsidRDefault="00130A62" w:rsidP="00EA0F9A">
            <w:pPr>
              <w:jc w:val="center"/>
            </w:pPr>
            <w:r w:rsidRPr="000775D8">
              <w:t>required</w:t>
            </w:r>
          </w:p>
        </w:tc>
        <w:tc>
          <w:tcPr>
            <w:tcW w:w="0" w:type="auto"/>
            <w:vAlign w:val="center"/>
          </w:tcPr>
          <w:p w14:paraId="66CC7907" w14:textId="7823CDB6" w:rsidR="00130A62" w:rsidRDefault="00130A62" w:rsidP="00EA0F9A">
            <w:pPr>
              <w:jc w:val="center"/>
            </w:pPr>
            <w:r>
              <w:t>timestamp</w:t>
            </w:r>
          </w:p>
        </w:tc>
        <w:tc>
          <w:tcPr>
            <w:tcW w:w="0" w:type="auto"/>
            <w:vAlign w:val="center"/>
          </w:tcPr>
          <w:p w14:paraId="4D4C021F" w14:textId="77777777" w:rsidR="00130A62" w:rsidRDefault="00130A62" w:rsidP="00EA0F9A">
            <w:pPr>
              <w:jc w:val="center"/>
            </w:pPr>
          </w:p>
        </w:tc>
        <w:tc>
          <w:tcPr>
            <w:tcW w:w="0" w:type="auto"/>
            <w:vAlign w:val="center"/>
          </w:tcPr>
          <w:p w14:paraId="77FA2D69" w14:textId="77777777" w:rsidR="00130A62" w:rsidRDefault="00130A62" w:rsidP="00EA0F9A">
            <w:pPr>
              <w:jc w:val="center"/>
            </w:pPr>
          </w:p>
        </w:tc>
      </w:tr>
      <w:tr w:rsidR="00130A62" w14:paraId="633000CC" w14:textId="77777777" w:rsidTr="002001B5">
        <w:tc>
          <w:tcPr>
            <w:tcW w:w="0" w:type="auto"/>
            <w:vAlign w:val="center"/>
          </w:tcPr>
          <w:p w14:paraId="16E2D100" w14:textId="71ABF3C0" w:rsidR="00130A62" w:rsidRDefault="00C87E20" w:rsidP="00EA0F9A">
            <w:pPr>
              <w:jc w:val="center"/>
            </w:pPr>
            <w:proofErr w:type="spellStart"/>
            <w:r>
              <w:t>deployment_comments</w:t>
            </w:r>
            <w:proofErr w:type="spellEnd"/>
          </w:p>
        </w:tc>
        <w:tc>
          <w:tcPr>
            <w:tcW w:w="0" w:type="auto"/>
            <w:vAlign w:val="center"/>
          </w:tcPr>
          <w:p w14:paraId="1678A8B9" w14:textId="5C2FD8CD" w:rsidR="00130A62" w:rsidRDefault="00130A62" w:rsidP="002001B5">
            <w:pPr>
              <w:jc w:val="center"/>
            </w:pPr>
            <w:r w:rsidRPr="00AC1E72">
              <w:t xml:space="preserve">Describe </w:t>
            </w:r>
            <w:r w:rsidR="00C87E20">
              <w:t xml:space="preserve">the deployment event and </w:t>
            </w:r>
            <w:r w:rsidRPr="00AC1E72">
              <w:t xml:space="preserve">whether any samples were taken during </w:t>
            </w:r>
            <w:r>
              <w:t>tag deployment</w:t>
            </w:r>
            <w:r w:rsidRPr="00AC1E72">
              <w:t xml:space="preserve"> (</w:t>
            </w:r>
            <w:r w:rsidRPr="00AC1E72">
              <w:rPr>
                <w:i/>
              </w:rPr>
              <w:t>e.g.</w:t>
            </w:r>
            <w:r w:rsidRPr="00AC1E72">
              <w:t xml:space="preserve"> </w:t>
            </w:r>
            <w:r>
              <w:t>tissue</w:t>
            </w:r>
            <w:r w:rsidRPr="00AC1E72">
              <w:t>, blubber, blood)</w:t>
            </w:r>
            <w:r>
              <w:t>.</w:t>
            </w:r>
          </w:p>
        </w:tc>
        <w:tc>
          <w:tcPr>
            <w:tcW w:w="0" w:type="auto"/>
            <w:vAlign w:val="center"/>
          </w:tcPr>
          <w:p w14:paraId="2DED7745" w14:textId="57B814C2" w:rsidR="00130A62" w:rsidRDefault="00130A62" w:rsidP="00EA0F9A">
            <w:pPr>
              <w:jc w:val="center"/>
            </w:pPr>
            <w:r>
              <w:t>optional</w:t>
            </w:r>
          </w:p>
        </w:tc>
        <w:tc>
          <w:tcPr>
            <w:tcW w:w="0" w:type="auto"/>
            <w:vAlign w:val="center"/>
          </w:tcPr>
          <w:p w14:paraId="0A055ACA" w14:textId="65EF165A" w:rsidR="00130A62" w:rsidRDefault="00130A62" w:rsidP="00EA0F9A">
            <w:pPr>
              <w:jc w:val="center"/>
            </w:pPr>
            <w:r w:rsidRPr="00596EE8">
              <w:t>text</w:t>
            </w:r>
          </w:p>
        </w:tc>
        <w:tc>
          <w:tcPr>
            <w:tcW w:w="0" w:type="auto"/>
            <w:vAlign w:val="center"/>
          </w:tcPr>
          <w:p w14:paraId="0A78A282" w14:textId="77777777" w:rsidR="00130A62" w:rsidRDefault="00130A62" w:rsidP="00EA0F9A">
            <w:pPr>
              <w:jc w:val="center"/>
            </w:pPr>
          </w:p>
        </w:tc>
        <w:tc>
          <w:tcPr>
            <w:tcW w:w="0" w:type="auto"/>
            <w:vAlign w:val="center"/>
          </w:tcPr>
          <w:p w14:paraId="50FF0A03" w14:textId="77777777" w:rsidR="00130A62" w:rsidRDefault="00130A62" w:rsidP="00EA0F9A">
            <w:pPr>
              <w:jc w:val="center"/>
            </w:pPr>
          </w:p>
        </w:tc>
      </w:tr>
      <w:tr w:rsidR="00C40B2B" w14:paraId="6FB5D3E6" w14:textId="77777777" w:rsidTr="002001B5">
        <w:tc>
          <w:tcPr>
            <w:tcW w:w="0" w:type="auto"/>
            <w:vAlign w:val="center"/>
          </w:tcPr>
          <w:p w14:paraId="79AA230F" w14:textId="7B721405" w:rsidR="00C40B2B" w:rsidRDefault="00C40B2B" w:rsidP="00EA0F9A">
            <w:pPr>
              <w:jc w:val="center"/>
            </w:pPr>
            <w:proofErr w:type="spellStart"/>
            <w:r>
              <w:t>recoverer_id</w:t>
            </w:r>
            <w:proofErr w:type="spellEnd"/>
          </w:p>
        </w:tc>
        <w:tc>
          <w:tcPr>
            <w:tcW w:w="0" w:type="auto"/>
            <w:vAlign w:val="center"/>
          </w:tcPr>
          <w:p w14:paraId="0F10015F" w14:textId="62770045" w:rsidR="00C40B2B" w:rsidRPr="00AC1E72" w:rsidRDefault="00C40B2B" w:rsidP="00130A62">
            <w:pPr>
              <w:jc w:val="center"/>
            </w:pPr>
            <w:r>
              <w:t>ID of the person who recovered the device on the animal</w:t>
            </w:r>
          </w:p>
        </w:tc>
        <w:tc>
          <w:tcPr>
            <w:tcW w:w="0" w:type="auto"/>
            <w:vAlign w:val="center"/>
          </w:tcPr>
          <w:p w14:paraId="741143FE" w14:textId="2C4EAFE8" w:rsidR="00C40B2B" w:rsidRDefault="00CE1BB9" w:rsidP="00EA0F9A">
            <w:pPr>
              <w:jc w:val="center"/>
            </w:pPr>
            <w:r>
              <w:t>optional</w:t>
            </w:r>
          </w:p>
        </w:tc>
        <w:tc>
          <w:tcPr>
            <w:tcW w:w="0" w:type="auto"/>
            <w:vAlign w:val="center"/>
          </w:tcPr>
          <w:p w14:paraId="556A671A" w14:textId="123B9724" w:rsidR="00C40B2B" w:rsidRPr="00596EE8" w:rsidRDefault="00C40B2B" w:rsidP="00EA0F9A">
            <w:pPr>
              <w:jc w:val="center"/>
            </w:pPr>
            <w:r>
              <w:t>numeric</w:t>
            </w:r>
          </w:p>
        </w:tc>
        <w:tc>
          <w:tcPr>
            <w:tcW w:w="0" w:type="auto"/>
            <w:vAlign w:val="center"/>
          </w:tcPr>
          <w:p w14:paraId="6E0225C9" w14:textId="1321F774" w:rsidR="00C40B2B" w:rsidRDefault="00C40B2B" w:rsidP="00EA0F9A">
            <w:pPr>
              <w:jc w:val="center"/>
            </w:pPr>
            <w:r>
              <w:t>Foreign key to users table</w:t>
            </w:r>
          </w:p>
        </w:tc>
        <w:tc>
          <w:tcPr>
            <w:tcW w:w="0" w:type="auto"/>
          </w:tcPr>
          <w:p w14:paraId="63708BF3" w14:textId="77777777" w:rsidR="00C40B2B" w:rsidRDefault="00C40B2B" w:rsidP="00EA0F9A">
            <w:pPr>
              <w:jc w:val="center"/>
            </w:pPr>
          </w:p>
        </w:tc>
      </w:tr>
      <w:tr w:rsidR="00C40B2B" w14:paraId="499B794B" w14:textId="77777777" w:rsidTr="002001B5">
        <w:tc>
          <w:tcPr>
            <w:tcW w:w="0" w:type="auto"/>
            <w:vAlign w:val="center"/>
          </w:tcPr>
          <w:p w14:paraId="2A111A0F" w14:textId="6C578C86" w:rsidR="00C40B2B" w:rsidRDefault="00C40B2B" w:rsidP="00EA0F9A">
            <w:pPr>
              <w:jc w:val="center"/>
            </w:pPr>
            <w:proofErr w:type="spellStart"/>
            <w:r>
              <w:t>recovery_locality</w:t>
            </w:r>
            <w:proofErr w:type="spellEnd"/>
          </w:p>
        </w:tc>
        <w:tc>
          <w:tcPr>
            <w:tcW w:w="0" w:type="auto"/>
            <w:vAlign w:val="center"/>
          </w:tcPr>
          <w:p w14:paraId="6D216E37" w14:textId="75B6D2D5" w:rsidR="00C40B2B" w:rsidRDefault="00C40B2B" w:rsidP="00130A62">
            <w:pPr>
              <w:jc w:val="center"/>
            </w:pPr>
            <w:r>
              <w:t>Locality, State/Territory, Country of recovery</w:t>
            </w:r>
          </w:p>
        </w:tc>
        <w:tc>
          <w:tcPr>
            <w:tcW w:w="0" w:type="auto"/>
            <w:vAlign w:val="center"/>
          </w:tcPr>
          <w:p w14:paraId="368E19BC" w14:textId="7BB5C77F" w:rsidR="00C40B2B" w:rsidRPr="000775D8" w:rsidRDefault="00CE1BB9" w:rsidP="00EA0F9A">
            <w:pPr>
              <w:jc w:val="center"/>
            </w:pPr>
            <w:r>
              <w:t>optional</w:t>
            </w:r>
          </w:p>
        </w:tc>
        <w:tc>
          <w:tcPr>
            <w:tcW w:w="0" w:type="auto"/>
            <w:vAlign w:val="center"/>
          </w:tcPr>
          <w:p w14:paraId="047E0E8D" w14:textId="38A669FB" w:rsidR="00C40B2B" w:rsidRDefault="00C40B2B" w:rsidP="00EA0F9A">
            <w:pPr>
              <w:jc w:val="center"/>
            </w:pPr>
            <w:r>
              <w:t>text</w:t>
            </w:r>
          </w:p>
        </w:tc>
        <w:tc>
          <w:tcPr>
            <w:tcW w:w="0" w:type="auto"/>
            <w:vAlign w:val="center"/>
          </w:tcPr>
          <w:p w14:paraId="7300F51C" w14:textId="77777777" w:rsidR="00C40B2B" w:rsidRDefault="00C40B2B" w:rsidP="00EA0F9A">
            <w:pPr>
              <w:jc w:val="center"/>
            </w:pPr>
          </w:p>
        </w:tc>
        <w:tc>
          <w:tcPr>
            <w:tcW w:w="0" w:type="auto"/>
          </w:tcPr>
          <w:p w14:paraId="06C834BA" w14:textId="77777777" w:rsidR="00C40B2B" w:rsidRDefault="00C40B2B" w:rsidP="00EA0F9A">
            <w:pPr>
              <w:jc w:val="center"/>
            </w:pPr>
          </w:p>
        </w:tc>
      </w:tr>
      <w:tr w:rsidR="00C40B2B" w14:paraId="43CC13B9" w14:textId="77777777" w:rsidTr="002001B5">
        <w:tc>
          <w:tcPr>
            <w:tcW w:w="0" w:type="auto"/>
            <w:vAlign w:val="center"/>
          </w:tcPr>
          <w:p w14:paraId="21E4C074" w14:textId="2CAA0162" w:rsidR="00C40B2B" w:rsidRDefault="00C40B2B" w:rsidP="00EA0F9A">
            <w:pPr>
              <w:jc w:val="center"/>
            </w:pPr>
            <w:proofErr w:type="spellStart"/>
            <w:r>
              <w:t>recovery_location</w:t>
            </w:r>
            <w:proofErr w:type="spellEnd"/>
          </w:p>
        </w:tc>
        <w:tc>
          <w:tcPr>
            <w:tcW w:w="0" w:type="auto"/>
            <w:vAlign w:val="center"/>
          </w:tcPr>
          <w:p w14:paraId="5FB7F3D0" w14:textId="1103C8C6" w:rsidR="00C40B2B" w:rsidRDefault="00C40B2B" w:rsidP="00130A62">
            <w:pPr>
              <w:jc w:val="center"/>
            </w:pPr>
            <w:r>
              <w:t>Longitude and latitude of recovery, transformed into a geometry (point).</w:t>
            </w:r>
          </w:p>
        </w:tc>
        <w:tc>
          <w:tcPr>
            <w:tcW w:w="0" w:type="auto"/>
            <w:vAlign w:val="center"/>
          </w:tcPr>
          <w:p w14:paraId="2F114BF4" w14:textId="02DC4199" w:rsidR="00C40B2B" w:rsidRPr="000775D8" w:rsidRDefault="00CE1BB9" w:rsidP="00EA0F9A">
            <w:pPr>
              <w:jc w:val="center"/>
            </w:pPr>
            <w:r>
              <w:t>optional</w:t>
            </w:r>
          </w:p>
        </w:tc>
        <w:tc>
          <w:tcPr>
            <w:tcW w:w="0" w:type="auto"/>
            <w:vAlign w:val="center"/>
          </w:tcPr>
          <w:p w14:paraId="459B9DDE" w14:textId="21691BE5" w:rsidR="00C40B2B" w:rsidRDefault="00C40B2B" w:rsidP="00EA0F9A">
            <w:pPr>
              <w:jc w:val="center"/>
            </w:pPr>
            <w:r>
              <w:t>geometry</w:t>
            </w:r>
          </w:p>
        </w:tc>
        <w:tc>
          <w:tcPr>
            <w:tcW w:w="0" w:type="auto"/>
            <w:vAlign w:val="center"/>
          </w:tcPr>
          <w:p w14:paraId="7E041966" w14:textId="77777777" w:rsidR="00C40B2B" w:rsidRDefault="00C40B2B" w:rsidP="00EA0F9A">
            <w:pPr>
              <w:jc w:val="center"/>
            </w:pPr>
          </w:p>
        </w:tc>
        <w:tc>
          <w:tcPr>
            <w:tcW w:w="0" w:type="auto"/>
          </w:tcPr>
          <w:p w14:paraId="7E4F5064" w14:textId="77777777" w:rsidR="00C40B2B" w:rsidRDefault="00C40B2B" w:rsidP="00EA0F9A">
            <w:pPr>
              <w:jc w:val="center"/>
            </w:pPr>
          </w:p>
        </w:tc>
      </w:tr>
      <w:tr w:rsidR="00C40B2B" w14:paraId="540645A9" w14:textId="77777777" w:rsidTr="002001B5">
        <w:tc>
          <w:tcPr>
            <w:tcW w:w="0" w:type="auto"/>
            <w:vAlign w:val="center"/>
          </w:tcPr>
          <w:p w14:paraId="410C45FF" w14:textId="00E65840" w:rsidR="00C40B2B" w:rsidRDefault="00C40B2B" w:rsidP="00EA0F9A">
            <w:pPr>
              <w:jc w:val="center"/>
            </w:pPr>
            <w:proofErr w:type="spellStart"/>
            <w:r>
              <w:t>recovery_datetime</w:t>
            </w:r>
            <w:proofErr w:type="spellEnd"/>
          </w:p>
        </w:tc>
        <w:tc>
          <w:tcPr>
            <w:tcW w:w="0" w:type="auto"/>
            <w:vAlign w:val="center"/>
          </w:tcPr>
          <w:p w14:paraId="0EE6127E" w14:textId="1FD44FEA" w:rsidR="00C40B2B" w:rsidRDefault="00C40B2B" w:rsidP="00130A62">
            <w:pPr>
              <w:jc w:val="center"/>
            </w:pPr>
            <w:r>
              <w:t>Date and time (UTC) of tag recovery.</w:t>
            </w:r>
          </w:p>
        </w:tc>
        <w:tc>
          <w:tcPr>
            <w:tcW w:w="0" w:type="auto"/>
            <w:vAlign w:val="center"/>
          </w:tcPr>
          <w:p w14:paraId="2B6030DC" w14:textId="1C342738" w:rsidR="00C40B2B" w:rsidRDefault="00CE1BB9" w:rsidP="00EA0F9A">
            <w:pPr>
              <w:jc w:val="center"/>
            </w:pPr>
            <w:r>
              <w:t>optional</w:t>
            </w:r>
          </w:p>
        </w:tc>
        <w:tc>
          <w:tcPr>
            <w:tcW w:w="0" w:type="auto"/>
            <w:vAlign w:val="center"/>
          </w:tcPr>
          <w:p w14:paraId="243F2D88" w14:textId="43EF1B2C" w:rsidR="00C40B2B" w:rsidRDefault="00C40B2B" w:rsidP="00EA0F9A">
            <w:pPr>
              <w:jc w:val="center"/>
            </w:pPr>
            <w:r>
              <w:t>timestamp</w:t>
            </w:r>
          </w:p>
        </w:tc>
        <w:tc>
          <w:tcPr>
            <w:tcW w:w="0" w:type="auto"/>
            <w:vAlign w:val="center"/>
          </w:tcPr>
          <w:p w14:paraId="26C28A6E" w14:textId="77777777" w:rsidR="00C40B2B" w:rsidRDefault="00C40B2B" w:rsidP="00EA0F9A">
            <w:pPr>
              <w:jc w:val="center"/>
            </w:pPr>
          </w:p>
        </w:tc>
        <w:tc>
          <w:tcPr>
            <w:tcW w:w="0" w:type="auto"/>
          </w:tcPr>
          <w:p w14:paraId="10457781" w14:textId="77777777" w:rsidR="00C40B2B" w:rsidRDefault="00C40B2B" w:rsidP="00EA0F9A">
            <w:pPr>
              <w:jc w:val="center"/>
            </w:pPr>
          </w:p>
        </w:tc>
      </w:tr>
      <w:tr w:rsidR="00C40B2B" w14:paraId="755C03E4" w14:textId="77777777" w:rsidTr="002001B5">
        <w:tc>
          <w:tcPr>
            <w:tcW w:w="0" w:type="auto"/>
            <w:vAlign w:val="center"/>
          </w:tcPr>
          <w:p w14:paraId="0E80C556" w14:textId="0EF33592" w:rsidR="00C40B2B" w:rsidRDefault="00C40B2B" w:rsidP="00EA0F9A">
            <w:pPr>
              <w:jc w:val="center"/>
            </w:pPr>
            <w:proofErr w:type="spellStart"/>
            <w:r>
              <w:t>recovery_comments</w:t>
            </w:r>
            <w:proofErr w:type="spellEnd"/>
          </w:p>
        </w:tc>
        <w:tc>
          <w:tcPr>
            <w:tcW w:w="0" w:type="auto"/>
            <w:vAlign w:val="center"/>
          </w:tcPr>
          <w:p w14:paraId="7D1F3F77" w14:textId="1CE22B62" w:rsidR="00C40B2B" w:rsidRDefault="00C40B2B" w:rsidP="00130A62">
            <w:pPr>
              <w:jc w:val="center"/>
            </w:pPr>
            <w:r>
              <w:t>Describe the recovery event (</w:t>
            </w:r>
            <w:r>
              <w:rPr>
                <w:i/>
              </w:rPr>
              <w:t xml:space="preserve">e.g. </w:t>
            </w:r>
            <w:r>
              <w:t>damage on tag</w:t>
            </w:r>
            <w:r w:rsidRPr="00134310">
              <w:t xml:space="preserve">, </w:t>
            </w:r>
            <w:proofErr w:type="spellStart"/>
            <w:r>
              <w:t>biofouling</w:t>
            </w:r>
            <w:proofErr w:type="spellEnd"/>
            <w:r>
              <w:t xml:space="preserve">, </w:t>
            </w:r>
            <w:r w:rsidRPr="00134310">
              <w:t>tag sent back to manufacturer for refurbishing</w:t>
            </w:r>
            <w:r>
              <w:t>).</w:t>
            </w:r>
          </w:p>
        </w:tc>
        <w:tc>
          <w:tcPr>
            <w:tcW w:w="0" w:type="auto"/>
            <w:vAlign w:val="center"/>
          </w:tcPr>
          <w:p w14:paraId="32D2C685" w14:textId="2BA7035A" w:rsidR="00C40B2B" w:rsidRPr="000775D8" w:rsidRDefault="00C40B2B" w:rsidP="00EA0F9A">
            <w:pPr>
              <w:jc w:val="center"/>
            </w:pPr>
            <w:r>
              <w:t>optional</w:t>
            </w:r>
          </w:p>
        </w:tc>
        <w:tc>
          <w:tcPr>
            <w:tcW w:w="0" w:type="auto"/>
            <w:vAlign w:val="center"/>
          </w:tcPr>
          <w:p w14:paraId="5B16B3C2" w14:textId="413868BD" w:rsidR="00C40B2B" w:rsidRDefault="00C40B2B" w:rsidP="00EA0F9A">
            <w:pPr>
              <w:jc w:val="center"/>
            </w:pPr>
            <w:r>
              <w:t>text</w:t>
            </w:r>
          </w:p>
        </w:tc>
        <w:tc>
          <w:tcPr>
            <w:tcW w:w="0" w:type="auto"/>
            <w:vAlign w:val="center"/>
          </w:tcPr>
          <w:p w14:paraId="10FAF258" w14:textId="77777777" w:rsidR="00C40B2B" w:rsidRDefault="00C40B2B" w:rsidP="00EA0F9A">
            <w:pPr>
              <w:jc w:val="center"/>
            </w:pPr>
          </w:p>
        </w:tc>
        <w:tc>
          <w:tcPr>
            <w:tcW w:w="0" w:type="auto"/>
          </w:tcPr>
          <w:p w14:paraId="062FDDC8" w14:textId="77777777" w:rsidR="00C40B2B" w:rsidRDefault="00C40B2B" w:rsidP="00EA0F9A">
            <w:pPr>
              <w:jc w:val="center"/>
            </w:pPr>
          </w:p>
        </w:tc>
      </w:tr>
    </w:tbl>
    <w:p w14:paraId="19AA898D" w14:textId="77777777" w:rsidR="000E3D2C" w:rsidRDefault="000E3D2C" w:rsidP="000B68D6">
      <w:bookmarkStart w:id="22" w:name="Tag_recovery"/>
      <w:r>
        <w:br w:type="page"/>
      </w:r>
    </w:p>
    <w:p w14:paraId="20617DA4" w14:textId="654D2521" w:rsidR="00B37288" w:rsidRDefault="00B37288" w:rsidP="002001B5">
      <w:pPr>
        <w:pStyle w:val="Heading3"/>
      </w:pPr>
      <w:bookmarkStart w:id="23" w:name="Animal"/>
      <w:bookmarkStart w:id="24" w:name="_Toc317334588"/>
      <w:bookmarkEnd w:id="22"/>
      <w:r>
        <w:t>Animal</w:t>
      </w:r>
      <w:bookmarkEnd w:id="23"/>
      <w:bookmarkEnd w:id="24"/>
    </w:p>
    <w:tbl>
      <w:tblPr>
        <w:tblStyle w:val="TableGrid"/>
        <w:tblW w:w="5000" w:type="pct"/>
        <w:tblLook w:val="04A0" w:firstRow="1" w:lastRow="0" w:firstColumn="1" w:lastColumn="0" w:noHBand="0" w:noVBand="1"/>
      </w:tblPr>
      <w:tblGrid>
        <w:gridCol w:w="2366"/>
        <w:gridCol w:w="5631"/>
        <w:gridCol w:w="1120"/>
        <w:gridCol w:w="1316"/>
        <w:gridCol w:w="2569"/>
        <w:gridCol w:w="1174"/>
      </w:tblGrid>
      <w:tr w:rsidR="00EA0F9A" w:rsidRPr="002F2906" w14:paraId="49FFBED3" w14:textId="7A0BC483" w:rsidTr="00EA0F9A">
        <w:tc>
          <w:tcPr>
            <w:tcW w:w="5000" w:type="pct"/>
            <w:gridSpan w:val="6"/>
            <w:vAlign w:val="center"/>
          </w:tcPr>
          <w:p w14:paraId="307EDD36" w14:textId="7D4127E7" w:rsidR="00EA0F9A" w:rsidRPr="002F2906" w:rsidRDefault="00EA0F9A" w:rsidP="002001B5">
            <w:pPr>
              <w:jc w:val="center"/>
              <w:rPr>
                <w:b/>
                <w:lang w:val="en-US"/>
              </w:rPr>
            </w:pPr>
            <w:r w:rsidRPr="002F2906">
              <w:rPr>
                <w:b/>
                <w:lang w:val="en-US"/>
              </w:rPr>
              <w:t xml:space="preserve">Provides </w:t>
            </w:r>
            <w:r w:rsidRPr="00DF43CF">
              <w:rPr>
                <w:b/>
                <w:lang w:val="en-US"/>
              </w:rPr>
              <w:t xml:space="preserve">information about each animal equipped with tags including sex, species, </w:t>
            </w:r>
            <w:r w:rsidR="00E00D6C">
              <w:rPr>
                <w:b/>
                <w:lang w:val="en-US"/>
              </w:rPr>
              <w:t xml:space="preserve">and </w:t>
            </w:r>
            <w:r>
              <w:rPr>
                <w:b/>
                <w:lang w:val="en-US"/>
              </w:rPr>
              <w:t>age</w:t>
            </w:r>
            <w:r w:rsidRPr="002F2906">
              <w:rPr>
                <w:b/>
                <w:lang w:val="en-US"/>
              </w:rPr>
              <w:t>.</w:t>
            </w:r>
          </w:p>
        </w:tc>
      </w:tr>
      <w:tr w:rsidR="00EA0F9A" w14:paraId="41B31C38" w14:textId="0DF931C5" w:rsidTr="00EA0F9A">
        <w:tc>
          <w:tcPr>
            <w:tcW w:w="5000" w:type="pct"/>
            <w:gridSpan w:val="6"/>
            <w:vAlign w:val="center"/>
          </w:tcPr>
          <w:p w14:paraId="2BF6FB2E" w14:textId="77777777" w:rsidR="00EA0F9A" w:rsidRDefault="00EA0F9A" w:rsidP="00EA0F9A">
            <w:pPr>
              <w:jc w:val="center"/>
            </w:pPr>
          </w:p>
        </w:tc>
      </w:tr>
      <w:tr w:rsidR="00EA0F9A" w:rsidRPr="002F2906" w14:paraId="5EC2185D" w14:textId="3D0ED86C" w:rsidTr="00EA0F9A">
        <w:tc>
          <w:tcPr>
            <w:tcW w:w="835" w:type="pct"/>
            <w:vAlign w:val="center"/>
          </w:tcPr>
          <w:p w14:paraId="0F4E5F19" w14:textId="77777777" w:rsidR="00EA0F9A" w:rsidRPr="002F2906" w:rsidRDefault="00EA0F9A" w:rsidP="00DF43CF">
            <w:pPr>
              <w:jc w:val="center"/>
              <w:rPr>
                <w:i/>
              </w:rPr>
            </w:pPr>
            <w:r w:rsidRPr="002F2906">
              <w:rPr>
                <w:i/>
              </w:rPr>
              <w:t>Field name</w:t>
            </w:r>
          </w:p>
        </w:tc>
        <w:tc>
          <w:tcPr>
            <w:tcW w:w="1986" w:type="pct"/>
            <w:vAlign w:val="center"/>
          </w:tcPr>
          <w:p w14:paraId="4CA2F1E3" w14:textId="77777777" w:rsidR="00EA0F9A" w:rsidRPr="002F2906" w:rsidRDefault="00EA0F9A" w:rsidP="00DF43CF">
            <w:pPr>
              <w:jc w:val="center"/>
              <w:rPr>
                <w:i/>
              </w:rPr>
            </w:pPr>
            <w:r w:rsidRPr="002F2906">
              <w:rPr>
                <w:i/>
              </w:rPr>
              <w:t>Description</w:t>
            </w:r>
          </w:p>
        </w:tc>
        <w:tc>
          <w:tcPr>
            <w:tcW w:w="395" w:type="pct"/>
            <w:vAlign w:val="center"/>
          </w:tcPr>
          <w:p w14:paraId="222666F6" w14:textId="77777777" w:rsidR="00EA0F9A" w:rsidRPr="002F2906" w:rsidRDefault="00EA0F9A" w:rsidP="00DF43CF">
            <w:pPr>
              <w:jc w:val="center"/>
              <w:rPr>
                <w:i/>
              </w:rPr>
            </w:pPr>
            <w:r w:rsidRPr="002F2906">
              <w:rPr>
                <w:i/>
              </w:rPr>
              <w:t>Required</w:t>
            </w:r>
          </w:p>
        </w:tc>
        <w:tc>
          <w:tcPr>
            <w:tcW w:w="464" w:type="pct"/>
            <w:vAlign w:val="center"/>
          </w:tcPr>
          <w:p w14:paraId="3648A882" w14:textId="77777777" w:rsidR="00EA0F9A" w:rsidRPr="002F2906" w:rsidRDefault="00EA0F9A" w:rsidP="00DF43CF">
            <w:pPr>
              <w:jc w:val="center"/>
              <w:rPr>
                <w:i/>
              </w:rPr>
            </w:pPr>
            <w:r w:rsidRPr="002F2906">
              <w:rPr>
                <w:i/>
              </w:rPr>
              <w:t>Data type</w:t>
            </w:r>
          </w:p>
        </w:tc>
        <w:tc>
          <w:tcPr>
            <w:tcW w:w="906" w:type="pct"/>
            <w:vAlign w:val="center"/>
          </w:tcPr>
          <w:p w14:paraId="1C756576" w14:textId="77777777" w:rsidR="00EA0F9A" w:rsidRPr="002F2906" w:rsidRDefault="00EA0F9A" w:rsidP="00DF43CF">
            <w:pPr>
              <w:jc w:val="center"/>
              <w:rPr>
                <w:i/>
              </w:rPr>
            </w:pPr>
            <w:r w:rsidRPr="002F2906">
              <w:rPr>
                <w:i/>
              </w:rPr>
              <w:t>Constraints</w:t>
            </w:r>
          </w:p>
        </w:tc>
        <w:tc>
          <w:tcPr>
            <w:tcW w:w="414" w:type="pct"/>
            <w:vAlign w:val="center"/>
          </w:tcPr>
          <w:p w14:paraId="7D91705C" w14:textId="17C2B127" w:rsidR="00EA0F9A" w:rsidRPr="002F2906" w:rsidRDefault="00EA0F9A" w:rsidP="00EA0F9A">
            <w:pPr>
              <w:jc w:val="center"/>
              <w:rPr>
                <w:i/>
              </w:rPr>
            </w:pPr>
            <w:r>
              <w:rPr>
                <w:i/>
              </w:rPr>
              <w:t>Authority</w:t>
            </w:r>
          </w:p>
        </w:tc>
      </w:tr>
      <w:tr w:rsidR="00EA0F9A" w14:paraId="7FA4B62F" w14:textId="4F90846A" w:rsidTr="00EA0F9A">
        <w:tc>
          <w:tcPr>
            <w:tcW w:w="835" w:type="pct"/>
            <w:vAlign w:val="center"/>
          </w:tcPr>
          <w:p w14:paraId="572D7FFA" w14:textId="77777777" w:rsidR="00EA0F9A" w:rsidRDefault="00EA0F9A" w:rsidP="00DF43CF">
            <w:pPr>
              <w:jc w:val="center"/>
            </w:pPr>
            <w:r>
              <w:t>id</w:t>
            </w:r>
          </w:p>
        </w:tc>
        <w:tc>
          <w:tcPr>
            <w:tcW w:w="1986" w:type="pct"/>
            <w:vAlign w:val="center"/>
          </w:tcPr>
          <w:p w14:paraId="07936BA5" w14:textId="742C838B" w:rsidR="00EA0F9A" w:rsidRDefault="00EA0F9A" w:rsidP="00DF43CF">
            <w:pPr>
              <w:jc w:val="center"/>
            </w:pPr>
            <w:r>
              <w:t>Animal ID (unique).</w:t>
            </w:r>
          </w:p>
        </w:tc>
        <w:tc>
          <w:tcPr>
            <w:tcW w:w="395" w:type="pct"/>
            <w:vAlign w:val="center"/>
          </w:tcPr>
          <w:p w14:paraId="3D9559E8" w14:textId="77777777" w:rsidR="00EA0F9A" w:rsidRDefault="00EA0F9A" w:rsidP="00DF43CF">
            <w:pPr>
              <w:jc w:val="center"/>
            </w:pPr>
            <w:r>
              <w:t>required</w:t>
            </w:r>
          </w:p>
        </w:tc>
        <w:tc>
          <w:tcPr>
            <w:tcW w:w="464" w:type="pct"/>
            <w:vAlign w:val="center"/>
          </w:tcPr>
          <w:p w14:paraId="25A6DF44" w14:textId="77777777" w:rsidR="00EA0F9A" w:rsidRDefault="00EA0F9A" w:rsidP="00DF43CF">
            <w:pPr>
              <w:jc w:val="center"/>
            </w:pPr>
            <w:r>
              <w:t>numeric</w:t>
            </w:r>
          </w:p>
        </w:tc>
        <w:tc>
          <w:tcPr>
            <w:tcW w:w="906" w:type="pct"/>
            <w:vAlign w:val="center"/>
          </w:tcPr>
          <w:p w14:paraId="0DD00035" w14:textId="717DBC28" w:rsidR="00EA0F9A" w:rsidRDefault="00EA0F9A" w:rsidP="00DF43CF">
            <w:pPr>
              <w:jc w:val="center"/>
            </w:pPr>
            <w:r>
              <w:t>Primary key</w:t>
            </w:r>
          </w:p>
        </w:tc>
        <w:tc>
          <w:tcPr>
            <w:tcW w:w="414" w:type="pct"/>
            <w:vAlign w:val="center"/>
          </w:tcPr>
          <w:p w14:paraId="7634AE3F" w14:textId="77777777" w:rsidR="00EA0F9A" w:rsidRDefault="00EA0F9A" w:rsidP="00EA0F9A">
            <w:pPr>
              <w:jc w:val="center"/>
            </w:pPr>
          </w:p>
        </w:tc>
      </w:tr>
      <w:tr w:rsidR="00EA0F9A" w14:paraId="196D984A" w14:textId="5E0D9BA0" w:rsidTr="00EA0F9A">
        <w:tc>
          <w:tcPr>
            <w:tcW w:w="835" w:type="pct"/>
            <w:vAlign w:val="center"/>
          </w:tcPr>
          <w:p w14:paraId="11EB2333" w14:textId="789646F3" w:rsidR="00EA0F9A" w:rsidRDefault="00EA0F9A" w:rsidP="00DF43CF">
            <w:pPr>
              <w:jc w:val="center"/>
            </w:pPr>
            <w:proofErr w:type="spellStart"/>
            <w:r>
              <w:t>unique_id</w:t>
            </w:r>
            <w:proofErr w:type="spellEnd"/>
          </w:p>
        </w:tc>
        <w:tc>
          <w:tcPr>
            <w:tcW w:w="1986" w:type="pct"/>
            <w:vAlign w:val="center"/>
          </w:tcPr>
          <w:p w14:paraId="04B2136E" w14:textId="16903D30" w:rsidR="00EA0F9A" w:rsidRPr="006164D2" w:rsidRDefault="00EA0F9A" w:rsidP="006164D2">
            <w:pPr>
              <w:jc w:val="center"/>
            </w:pPr>
            <w:r>
              <w:t xml:space="preserve">Unique ID for each animal </w:t>
            </w:r>
            <w:r w:rsidRPr="006164D2">
              <w:rPr>
                <w:i/>
              </w:rPr>
              <w:t>(e.g</w:t>
            </w:r>
            <w:r w:rsidRPr="006164D2">
              <w:t>. numbered tag, band, transponder</w:t>
            </w:r>
            <w:r w:rsidRPr="006164D2">
              <w:rPr>
                <w:i/>
              </w:rPr>
              <w:t>)</w:t>
            </w:r>
          </w:p>
        </w:tc>
        <w:tc>
          <w:tcPr>
            <w:tcW w:w="395" w:type="pct"/>
            <w:vAlign w:val="center"/>
          </w:tcPr>
          <w:p w14:paraId="3EA00368" w14:textId="368809B8" w:rsidR="00EA0F9A" w:rsidRPr="000775D8" w:rsidRDefault="00EA0F9A" w:rsidP="00DF43CF">
            <w:pPr>
              <w:jc w:val="center"/>
            </w:pPr>
            <w:r>
              <w:t>required</w:t>
            </w:r>
          </w:p>
        </w:tc>
        <w:tc>
          <w:tcPr>
            <w:tcW w:w="464" w:type="pct"/>
            <w:vAlign w:val="center"/>
          </w:tcPr>
          <w:p w14:paraId="1BAF7936" w14:textId="118ACA68" w:rsidR="00EA0F9A" w:rsidRDefault="00EA0F9A" w:rsidP="00DF43CF">
            <w:pPr>
              <w:jc w:val="center"/>
            </w:pPr>
            <w:r>
              <w:t>text</w:t>
            </w:r>
          </w:p>
        </w:tc>
        <w:tc>
          <w:tcPr>
            <w:tcW w:w="906" w:type="pct"/>
            <w:vAlign w:val="center"/>
          </w:tcPr>
          <w:p w14:paraId="35C9CA95" w14:textId="77777777" w:rsidR="00EA0F9A" w:rsidRDefault="00EA0F9A" w:rsidP="00E7140C">
            <w:pPr>
              <w:jc w:val="center"/>
            </w:pPr>
          </w:p>
        </w:tc>
        <w:tc>
          <w:tcPr>
            <w:tcW w:w="414" w:type="pct"/>
            <w:vAlign w:val="center"/>
          </w:tcPr>
          <w:p w14:paraId="4B1822F7" w14:textId="77777777" w:rsidR="00EA0F9A" w:rsidRDefault="00EA0F9A" w:rsidP="00EA0F9A">
            <w:pPr>
              <w:jc w:val="center"/>
            </w:pPr>
          </w:p>
        </w:tc>
      </w:tr>
      <w:tr w:rsidR="00EA0F9A" w14:paraId="11BBD9D0" w14:textId="78022F66" w:rsidTr="00EA0F9A">
        <w:tc>
          <w:tcPr>
            <w:tcW w:w="835" w:type="pct"/>
            <w:vAlign w:val="center"/>
          </w:tcPr>
          <w:p w14:paraId="6CEE2D78" w14:textId="22F4616E" w:rsidR="00EA0F9A" w:rsidRDefault="00EA0F9A" w:rsidP="00DF43CF">
            <w:pPr>
              <w:jc w:val="center"/>
            </w:pPr>
            <w:proofErr w:type="spellStart"/>
            <w:r>
              <w:t>species_id</w:t>
            </w:r>
            <w:proofErr w:type="spellEnd"/>
          </w:p>
        </w:tc>
        <w:tc>
          <w:tcPr>
            <w:tcW w:w="1986" w:type="pct"/>
            <w:vAlign w:val="center"/>
          </w:tcPr>
          <w:p w14:paraId="0853534D" w14:textId="18AA1944" w:rsidR="00EA0F9A" w:rsidRDefault="00EA0F9A" w:rsidP="00DF43CF">
            <w:pPr>
              <w:jc w:val="center"/>
            </w:pPr>
            <w:r>
              <w:t>Species ID.</w:t>
            </w:r>
          </w:p>
        </w:tc>
        <w:tc>
          <w:tcPr>
            <w:tcW w:w="395" w:type="pct"/>
            <w:vAlign w:val="center"/>
          </w:tcPr>
          <w:p w14:paraId="7FAF6A70" w14:textId="77777777" w:rsidR="00EA0F9A" w:rsidRDefault="00EA0F9A" w:rsidP="00DF43CF">
            <w:pPr>
              <w:jc w:val="center"/>
            </w:pPr>
            <w:r w:rsidRPr="000775D8">
              <w:t>required</w:t>
            </w:r>
          </w:p>
        </w:tc>
        <w:tc>
          <w:tcPr>
            <w:tcW w:w="464" w:type="pct"/>
            <w:vAlign w:val="center"/>
          </w:tcPr>
          <w:p w14:paraId="0793571B" w14:textId="77777777" w:rsidR="00EA0F9A" w:rsidRDefault="00EA0F9A" w:rsidP="00DF43CF">
            <w:pPr>
              <w:jc w:val="center"/>
            </w:pPr>
            <w:r>
              <w:t>numeric</w:t>
            </w:r>
          </w:p>
        </w:tc>
        <w:tc>
          <w:tcPr>
            <w:tcW w:w="906" w:type="pct"/>
            <w:vAlign w:val="center"/>
          </w:tcPr>
          <w:p w14:paraId="3A816992" w14:textId="7FA84CE7" w:rsidR="00EA0F9A" w:rsidRDefault="00EA0F9A" w:rsidP="00E7140C">
            <w:pPr>
              <w:jc w:val="center"/>
            </w:pPr>
            <w:r>
              <w:t>Foreign key to species table</w:t>
            </w:r>
          </w:p>
        </w:tc>
        <w:tc>
          <w:tcPr>
            <w:tcW w:w="414" w:type="pct"/>
            <w:vAlign w:val="center"/>
          </w:tcPr>
          <w:p w14:paraId="06E15BD0" w14:textId="77777777" w:rsidR="00EA0F9A" w:rsidRDefault="00EA0F9A" w:rsidP="00EA0F9A">
            <w:pPr>
              <w:jc w:val="center"/>
            </w:pPr>
          </w:p>
        </w:tc>
      </w:tr>
      <w:tr w:rsidR="00EA0F9A" w14:paraId="398ECFE1" w14:textId="0E8BE281" w:rsidTr="00EA0F9A">
        <w:tc>
          <w:tcPr>
            <w:tcW w:w="835" w:type="pct"/>
            <w:vAlign w:val="center"/>
          </w:tcPr>
          <w:p w14:paraId="6E9FB6E2" w14:textId="4FFB836E" w:rsidR="00EA0F9A" w:rsidRDefault="00EA0F9A" w:rsidP="00DF43CF">
            <w:pPr>
              <w:jc w:val="center"/>
            </w:pPr>
            <w:r>
              <w:t>sex</w:t>
            </w:r>
          </w:p>
        </w:tc>
        <w:tc>
          <w:tcPr>
            <w:tcW w:w="1986" w:type="pct"/>
            <w:vAlign w:val="center"/>
          </w:tcPr>
          <w:p w14:paraId="0037F065" w14:textId="0F0A0CF2" w:rsidR="00EA0F9A" w:rsidRDefault="00EA0F9A" w:rsidP="00DF43CF">
            <w:pPr>
              <w:jc w:val="center"/>
            </w:pPr>
            <w:r>
              <w:t>Sex of animal.</w:t>
            </w:r>
          </w:p>
        </w:tc>
        <w:tc>
          <w:tcPr>
            <w:tcW w:w="395" w:type="pct"/>
            <w:vAlign w:val="center"/>
          </w:tcPr>
          <w:p w14:paraId="7D0E0291" w14:textId="77777777" w:rsidR="00EA0F9A" w:rsidRDefault="00EA0F9A" w:rsidP="00DF43CF">
            <w:pPr>
              <w:jc w:val="center"/>
            </w:pPr>
            <w:r w:rsidRPr="000775D8">
              <w:t>required</w:t>
            </w:r>
          </w:p>
        </w:tc>
        <w:tc>
          <w:tcPr>
            <w:tcW w:w="464" w:type="pct"/>
            <w:vAlign w:val="center"/>
          </w:tcPr>
          <w:p w14:paraId="1D857781" w14:textId="0B9C03E0" w:rsidR="00EA0F9A" w:rsidRDefault="00EA0F9A" w:rsidP="00DF43CF">
            <w:pPr>
              <w:jc w:val="center"/>
            </w:pPr>
            <w:r>
              <w:t>text</w:t>
            </w:r>
          </w:p>
        </w:tc>
        <w:tc>
          <w:tcPr>
            <w:tcW w:w="906" w:type="pct"/>
            <w:vAlign w:val="center"/>
          </w:tcPr>
          <w:p w14:paraId="24465746" w14:textId="69597518" w:rsidR="00EA0F9A" w:rsidRDefault="00EA0F9A" w:rsidP="00E7140C">
            <w:pPr>
              <w:jc w:val="center"/>
            </w:pPr>
            <w:r>
              <w:t>Can only be female, male, or unknown.</w:t>
            </w:r>
          </w:p>
        </w:tc>
        <w:tc>
          <w:tcPr>
            <w:tcW w:w="414" w:type="pct"/>
            <w:vAlign w:val="center"/>
          </w:tcPr>
          <w:p w14:paraId="277D1B39" w14:textId="69CF8658" w:rsidR="00EA0F9A" w:rsidRDefault="006D1C83" w:rsidP="00EA0F9A">
            <w:pPr>
              <w:jc w:val="center"/>
            </w:pPr>
            <w:r>
              <w:t>Darwin Core</w:t>
            </w:r>
          </w:p>
        </w:tc>
      </w:tr>
      <w:tr w:rsidR="00EA0F9A" w14:paraId="087D526C" w14:textId="058A2191" w:rsidTr="00EA0F9A">
        <w:tc>
          <w:tcPr>
            <w:tcW w:w="835" w:type="pct"/>
            <w:vAlign w:val="center"/>
          </w:tcPr>
          <w:p w14:paraId="25A8B8A7" w14:textId="04BF1264" w:rsidR="00EA0F9A" w:rsidRDefault="006D1C83" w:rsidP="00DF43CF">
            <w:pPr>
              <w:jc w:val="center"/>
            </w:pPr>
            <w:proofErr w:type="spellStart"/>
            <w:r>
              <w:t>lifeS</w:t>
            </w:r>
            <w:r w:rsidR="00EA0F9A">
              <w:t>tage</w:t>
            </w:r>
            <w:proofErr w:type="spellEnd"/>
          </w:p>
        </w:tc>
        <w:tc>
          <w:tcPr>
            <w:tcW w:w="1986" w:type="pct"/>
            <w:vAlign w:val="center"/>
          </w:tcPr>
          <w:p w14:paraId="54C09A9C" w14:textId="29D2A24B" w:rsidR="00EA0F9A" w:rsidRDefault="00EA0F9A" w:rsidP="00DF43CF">
            <w:pPr>
              <w:jc w:val="center"/>
            </w:pPr>
            <w:r>
              <w:t>Animal life stage (</w:t>
            </w:r>
            <w:r w:rsidRPr="00753DBA">
              <w:rPr>
                <w:i/>
              </w:rPr>
              <w:t xml:space="preserve">e.g. </w:t>
            </w:r>
            <w:r w:rsidRPr="00753DBA">
              <w:t xml:space="preserve">adult, juvenile, </w:t>
            </w:r>
            <w:proofErr w:type="spellStart"/>
            <w:r w:rsidRPr="00753DBA">
              <w:t>subadult</w:t>
            </w:r>
            <w:proofErr w:type="spellEnd"/>
            <w:r w:rsidRPr="00753DBA">
              <w:t>, weaner</w:t>
            </w:r>
            <w:r>
              <w:t>)</w:t>
            </w:r>
          </w:p>
        </w:tc>
        <w:tc>
          <w:tcPr>
            <w:tcW w:w="395" w:type="pct"/>
            <w:vAlign w:val="center"/>
          </w:tcPr>
          <w:p w14:paraId="7BF8387F" w14:textId="10A8E361" w:rsidR="00EA0F9A" w:rsidRPr="000775D8" w:rsidRDefault="00EA0F9A" w:rsidP="00DF43CF">
            <w:pPr>
              <w:jc w:val="center"/>
            </w:pPr>
            <w:r>
              <w:t>required</w:t>
            </w:r>
          </w:p>
        </w:tc>
        <w:tc>
          <w:tcPr>
            <w:tcW w:w="464" w:type="pct"/>
            <w:vAlign w:val="center"/>
          </w:tcPr>
          <w:p w14:paraId="7C9C5A91" w14:textId="5ABD7816" w:rsidR="00EA0F9A" w:rsidRDefault="00EA0F9A" w:rsidP="00DF43CF">
            <w:pPr>
              <w:jc w:val="center"/>
            </w:pPr>
            <w:r>
              <w:t>text</w:t>
            </w:r>
          </w:p>
        </w:tc>
        <w:tc>
          <w:tcPr>
            <w:tcW w:w="906" w:type="pct"/>
            <w:vAlign w:val="center"/>
          </w:tcPr>
          <w:p w14:paraId="154B6563" w14:textId="02162667" w:rsidR="00EA0F9A" w:rsidRDefault="00EA0F9A" w:rsidP="00E7140C">
            <w:pPr>
              <w:jc w:val="center"/>
            </w:pPr>
            <w:r>
              <w:t>Need controlled vocabulary</w:t>
            </w:r>
          </w:p>
        </w:tc>
        <w:tc>
          <w:tcPr>
            <w:tcW w:w="414" w:type="pct"/>
            <w:vAlign w:val="center"/>
          </w:tcPr>
          <w:p w14:paraId="1F367292" w14:textId="31312A85" w:rsidR="00EA0F9A" w:rsidRDefault="006D1C83" w:rsidP="00EA0F9A">
            <w:pPr>
              <w:jc w:val="center"/>
            </w:pPr>
            <w:r>
              <w:t>Darwin Core</w:t>
            </w:r>
          </w:p>
        </w:tc>
      </w:tr>
      <w:tr w:rsidR="00EA0F9A" w14:paraId="2850FACC" w14:textId="06D61C0A" w:rsidTr="00EA0F9A">
        <w:tc>
          <w:tcPr>
            <w:tcW w:w="835" w:type="pct"/>
            <w:vAlign w:val="center"/>
          </w:tcPr>
          <w:p w14:paraId="02319E95" w14:textId="117378B1" w:rsidR="00EA0F9A" w:rsidRDefault="00EA0F9A" w:rsidP="00DF43CF">
            <w:pPr>
              <w:jc w:val="center"/>
            </w:pPr>
            <w:r>
              <w:t>unit</w:t>
            </w:r>
          </w:p>
        </w:tc>
        <w:tc>
          <w:tcPr>
            <w:tcW w:w="1986" w:type="pct"/>
            <w:vAlign w:val="center"/>
          </w:tcPr>
          <w:p w14:paraId="449D68F6" w14:textId="345A3F1C" w:rsidR="00EA0F9A" w:rsidRPr="00AA471A" w:rsidRDefault="00EA0F9A" w:rsidP="00DF43CF">
            <w:pPr>
              <w:jc w:val="center"/>
            </w:pPr>
            <w:r>
              <w:t>Unit of age (</w:t>
            </w:r>
            <w:r>
              <w:rPr>
                <w:i/>
              </w:rPr>
              <w:t>e.g.</w:t>
            </w:r>
            <w:r>
              <w:t xml:space="preserve"> days, months, years)</w:t>
            </w:r>
          </w:p>
        </w:tc>
        <w:tc>
          <w:tcPr>
            <w:tcW w:w="395" w:type="pct"/>
            <w:vAlign w:val="center"/>
          </w:tcPr>
          <w:p w14:paraId="65D06D00" w14:textId="6963C826" w:rsidR="00EA0F9A" w:rsidRPr="000775D8" w:rsidRDefault="00EA0F9A" w:rsidP="00DF43CF">
            <w:pPr>
              <w:jc w:val="center"/>
            </w:pPr>
            <w:r>
              <w:t>optional</w:t>
            </w:r>
          </w:p>
        </w:tc>
        <w:tc>
          <w:tcPr>
            <w:tcW w:w="464" w:type="pct"/>
            <w:vAlign w:val="center"/>
          </w:tcPr>
          <w:p w14:paraId="07F27C5C" w14:textId="7E09F1E6" w:rsidR="00EA0F9A" w:rsidRDefault="00EA0F9A" w:rsidP="00DF43CF">
            <w:pPr>
              <w:jc w:val="center"/>
            </w:pPr>
            <w:r>
              <w:t>text</w:t>
            </w:r>
          </w:p>
        </w:tc>
        <w:tc>
          <w:tcPr>
            <w:tcW w:w="906" w:type="pct"/>
            <w:vAlign w:val="center"/>
          </w:tcPr>
          <w:p w14:paraId="7C998359" w14:textId="35620C62" w:rsidR="00EA0F9A" w:rsidRDefault="00EA0F9A" w:rsidP="00753DBA">
            <w:pPr>
              <w:jc w:val="center"/>
            </w:pPr>
            <w:r>
              <w:t>Need controlled vocabulary</w:t>
            </w:r>
          </w:p>
        </w:tc>
        <w:tc>
          <w:tcPr>
            <w:tcW w:w="414" w:type="pct"/>
            <w:vAlign w:val="center"/>
          </w:tcPr>
          <w:p w14:paraId="5EFE6CAB" w14:textId="77777777" w:rsidR="00EA0F9A" w:rsidRDefault="00EA0F9A" w:rsidP="00EA0F9A">
            <w:pPr>
              <w:jc w:val="center"/>
            </w:pPr>
          </w:p>
        </w:tc>
      </w:tr>
      <w:tr w:rsidR="00EA0F9A" w14:paraId="02CF7F38" w14:textId="619BCF6F" w:rsidTr="00EA0F9A">
        <w:tc>
          <w:tcPr>
            <w:tcW w:w="835" w:type="pct"/>
            <w:vAlign w:val="center"/>
          </w:tcPr>
          <w:p w14:paraId="0A3F660B" w14:textId="316AF6D1" w:rsidR="00EA0F9A" w:rsidRDefault="00EA0F9A" w:rsidP="00DF43CF">
            <w:pPr>
              <w:jc w:val="center"/>
            </w:pPr>
            <w:r>
              <w:t>value</w:t>
            </w:r>
          </w:p>
        </w:tc>
        <w:tc>
          <w:tcPr>
            <w:tcW w:w="1986" w:type="pct"/>
            <w:vAlign w:val="center"/>
          </w:tcPr>
          <w:p w14:paraId="3D3A5FE8" w14:textId="01A07F02" w:rsidR="00EA0F9A" w:rsidRDefault="00EA0F9A" w:rsidP="00DF43CF">
            <w:pPr>
              <w:jc w:val="center"/>
            </w:pPr>
            <w:r>
              <w:t>Age of animal</w:t>
            </w:r>
          </w:p>
        </w:tc>
        <w:tc>
          <w:tcPr>
            <w:tcW w:w="395" w:type="pct"/>
            <w:vAlign w:val="center"/>
          </w:tcPr>
          <w:p w14:paraId="037E0BB2" w14:textId="340248C6" w:rsidR="00EA0F9A" w:rsidRPr="000775D8" w:rsidRDefault="00EA0F9A" w:rsidP="00DF43CF">
            <w:pPr>
              <w:jc w:val="center"/>
            </w:pPr>
            <w:r>
              <w:t>optional</w:t>
            </w:r>
          </w:p>
        </w:tc>
        <w:tc>
          <w:tcPr>
            <w:tcW w:w="464" w:type="pct"/>
            <w:vAlign w:val="center"/>
          </w:tcPr>
          <w:p w14:paraId="159358EC" w14:textId="56AEAE24" w:rsidR="00EA0F9A" w:rsidRDefault="00EA0F9A" w:rsidP="00DF43CF">
            <w:pPr>
              <w:jc w:val="center"/>
            </w:pPr>
            <w:r>
              <w:t>numeric</w:t>
            </w:r>
          </w:p>
        </w:tc>
        <w:tc>
          <w:tcPr>
            <w:tcW w:w="906" w:type="pct"/>
            <w:vAlign w:val="center"/>
          </w:tcPr>
          <w:p w14:paraId="50C7247C" w14:textId="77777777" w:rsidR="00EA0F9A" w:rsidRDefault="00EA0F9A" w:rsidP="00E7140C">
            <w:pPr>
              <w:jc w:val="center"/>
            </w:pPr>
          </w:p>
        </w:tc>
        <w:tc>
          <w:tcPr>
            <w:tcW w:w="414" w:type="pct"/>
            <w:vAlign w:val="center"/>
          </w:tcPr>
          <w:p w14:paraId="3171C412" w14:textId="77777777" w:rsidR="00EA0F9A" w:rsidRDefault="00EA0F9A" w:rsidP="00EA0F9A">
            <w:pPr>
              <w:jc w:val="center"/>
            </w:pPr>
          </w:p>
        </w:tc>
      </w:tr>
      <w:tr w:rsidR="00EA0F9A" w14:paraId="53331058" w14:textId="747BABD8" w:rsidTr="00EA0F9A">
        <w:tc>
          <w:tcPr>
            <w:tcW w:w="835" w:type="pct"/>
            <w:vAlign w:val="center"/>
          </w:tcPr>
          <w:p w14:paraId="5935F74C" w14:textId="28433A2B" w:rsidR="00EA0F9A" w:rsidRDefault="00EA0F9A" w:rsidP="00DF43CF">
            <w:pPr>
              <w:jc w:val="center"/>
            </w:pPr>
            <w:r>
              <w:t>estimate</w:t>
            </w:r>
          </w:p>
        </w:tc>
        <w:tc>
          <w:tcPr>
            <w:tcW w:w="1986" w:type="pct"/>
            <w:vAlign w:val="center"/>
          </w:tcPr>
          <w:p w14:paraId="065CFB73" w14:textId="065B8F98" w:rsidR="00EA0F9A" w:rsidRDefault="00EA0F9A" w:rsidP="00DF43CF">
            <w:pPr>
              <w:jc w:val="center"/>
            </w:pPr>
            <w:r>
              <w:t>Is the age value an estimate?</w:t>
            </w:r>
          </w:p>
        </w:tc>
        <w:tc>
          <w:tcPr>
            <w:tcW w:w="395" w:type="pct"/>
            <w:vAlign w:val="center"/>
          </w:tcPr>
          <w:p w14:paraId="38272047" w14:textId="07551584" w:rsidR="00EA0F9A" w:rsidRPr="000775D8" w:rsidRDefault="00EA0F9A" w:rsidP="00DF43CF">
            <w:pPr>
              <w:jc w:val="center"/>
            </w:pPr>
            <w:r>
              <w:t>optional</w:t>
            </w:r>
          </w:p>
        </w:tc>
        <w:tc>
          <w:tcPr>
            <w:tcW w:w="464" w:type="pct"/>
            <w:vAlign w:val="center"/>
          </w:tcPr>
          <w:p w14:paraId="500E11CB" w14:textId="6CA741A2" w:rsidR="00EA0F9A" w:rsidRDefault="00EA0F9A" w:rsidP="00DF43CF">
            <w:pPr>
              <w:jc w:val="center"/>
            </w:pPr>
            <w:proofErr w:type="spellStart"/>
            <w:r>
              <w:t>boolean</w:t>
            </w:r>
            <w:proofErr w:type="spellEnd"/>
          </w:p>
        </w:tc>
        <w:tc>
          <w:tcPr>
            <w:tcW w:w="906" w:type="pct"/>
            <w:vAlign w:val="center"/>
          </w:tcPr>
          <w:p w14:paraId="46CD75F5" w14:textId="77777777" w:rsidR="00EA0F9A" w:rsidRDefault="00EA0F9A" w:rsidP="00E7140C">
            <w:pPr>
              <w:jc w:val="center"/>
            </w:pPr>
          </w:p>
        </w:tc>
        <w:tc>
          <w:tcPr>
            <w:tcW w:w="414" w:type="pct"/>
            <w:vAlign w:val="center"/>
          </w:tcPr>
          <w:p w14:paraId="477C7E58" w14:textId="77777777" w:rsidR="00EA0F9A" w:rsidRDefault="00EA0F9A" w:rsidP="00EA0F9A">
            <w:pPr>
              <w:jc w:val="center"/>
            </w:pPr>
          </w:p>
        </w:tc>
      </w:tr>
      <w:tr w:rsidR="00EA0F9A" w14:paraId="177EB6B4" w14:textId="0E07DFFF" w:rsidTr="00EA0F9A">
        <w:tc>
          <w:tcPr>
            <w:tcW w:w="835" w:type="pct"/>
            <w:vAlign w:val="center"/>
          </w:tcPr>
          <w:p w14:paraId="55AACCA3" w14:textId="7333CE16" w:rsidR="00EA0F9A" w:rsidRDefault="00EA0F9A" w:rsidP="00DF43CF">
            <w:pPr>
              <w:jc w:val="center"/>
            </w:pPr>
            <w:r>
              <w:t>comments</w:t>
            </w:r>
          </w:p>
        </w:tc>
        <w:tc>
          <w:tcPr>
            <w:tcW w:w="1986" w:type="pct"/>
            <w:vAlign w:val="center"/>
          </w:tcPr>
          <w:p w14:paraId="14796228" w14:textId="6CB305C2" w:rsidR="00EA0F9A" w:rsidRPr="00753DBA" w:rsidRDefault="00EA0F9A" w:rsidP="004F16D9">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w:t>
            </w:r>
            <w:r w:rsidR="00812839">
              <w:t>injuries</w:t>
            </w:r>
            <w:r>
              <w:t>)</w:t>
            </w:r>
          </w:p>
        </w:tc>
        <w:tc>
          <w:tcPr>
            <w:tcW w:w="395" w:type="pct"/>
            <w:vAlign w:val="center"/>
          </w:tcPr>
          <w:p w14:paraId="0FB76350" w14:textId="6ED93D50" w:rsidR="00EA0F9A" w:rsidRPr="000775D8" w:rsidRDefault="00EA0F9A" w:rsidP="00DF43CF">
            <w:pPr>
              <w:jc w:val="center"/>
            </w:pPr>
            <w:r>
              <w:t>optional</w:t>
            </w:r>
          </w:p>
        </w:tc>
        <w:tc>
          <w:tcPr>
            <w:tcW w:w="464" w:type="pct"/>
            <w:vAlign w:val="center"/>
          </w:tcPr>
          <w:p w14:paraId="0969B22F" w14:textId="11D322D4" w:rsidR="00EA0F9A" w:rsidRDefault="00EA0F9A" w:rsidP="00DF43CF">
            <w:pPr>
              <w:jc w:val="center"/>
            </w:pPr>
            <w:r>
              <w:t>text</w:t>
            </w:r>
          </w:p>
        </w:tc>
        <w:tc>
          <w:tcPr>
            <w:tcW w:w="906" w:type="pct"/>
            <w:vAlign w:val="center"/>
          </w:tcPr>
          <w:p w14:paraId="36E55871" w14:textId="77777777" w:rsidR="00EA0F9A" w:rsidRDefault="00EA0F9A" w:rsidP="00E7140C">
            <w:pPr>
              <w:jc w:val="center"/>
            </w:pPr>
          </w:p>
        </w:tc>
        <w:tc>
          <w:tcPr>
            <w:tcW w:w="414" w:type="pct"/>
            <w:vAlign w:val="center"/>
          </w:tcPr>
          <w:p w14:paraId="5F28EDEF" w14:textId="77777777" w:rsidR="00EA0F9A" w:rsidRDefault="00EA0F9A" w:rsidP="00EA0F9A">
            <w:pPr>
              <w:jc w:val="center"/>
            </w:pPr>
          </w:p>
        </w:tc>
      </w:tr>
    </w:tbl>
    <w:p w14:paraId="29743D29" w14:textId="77777777" w:rsidR="000E3D2C" w:rsidRDefault="000E3D2C" w:rsidP="000B68D6">
      <w:bookmarkStart w:id="25" w:name="_Species_1"/>
      <w:bookmarkStart w:id="26" w:name="Species"/>
      <w:bookmarkEnd w:id="25"/>
      <w:r>
        <w:br w:type="page"/>
      </w:r>
    </w:p>
    <w:p w14:paraId="3E5186E4" w14:textId="33CBB890" w:rsidR="00AE7E26" w:rsidRDefault="00AE7E26" w:rsidP="002001B5">
      <w:pPr>
        <w:pStyle w:val="Heading3"/>
      </w:pPr>
      <w:bookmarkStart w:id="27" w:name="_Toc317334589"/>
      <w:r>
        <w:t>Species</w:t>
      </w:r>
      <w:bookmarkEnd w:id="26"/>
      <w:bookmarkEnd w:id="27"/>
    </w:p>
    <w:tbl>
      <w:tblPr>
        <w:tblStyle w:val="TableGrid"/>
        <w:tblW w:w="5000" w:type="pct"/>
        <w:tblLook w:val="04A0" w:firstRow="1" w:lastRow="0" w:firstColumn="1" w:lastColumn="0" w:noHBand="0" w:noVBand="1"/>
      </w:tblPr>
      <w:tblGrid>
        <w:gridCol w:w="2892"/>
        <w:gridCol w:w="6175"/>
        <w:gridCol w:w="1120"/>
        <w:gridCol w:w="1344"/>
        <w:gridCol w:w="1460"/>
        <w:gridCol w:w="1185"/>
      </w:tblGrid>
      <w:tr w:rsidR="00EA0F9A" w:rsidRPr="002F2906" w14:paraId="06863157" w14:textId="5B882B71" w:rsidTr="00EA0F9A">
        <w:tc>
          <w:tcPr>
            <w:tcW w:w="5000" w:type="pct"/>
            <w:gridSpan w:val="6"/>
            <w:vAlign w:val="center"/>
          </w:tcPr>
          <w:p w14:paraId="11F782CB" w14:textId="4378E16E" w:rsidR="00EA0F9A" w:rsidRDefault="00EA0F9A" w:rsidP="00EA0F9A">
            <w:pPr>
              <w:jc w:val="center"/>
              <w:rPr>
                <w:b/>
                <w:lang w:val="en-US"/>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proofErr w:type="spellStart"/>
            <w:r w:rsidRPr="00AE7E26">
              <w:rPr>
                <w:b/>
                <w:lang w:val="en-US"/>
              </w:rPr>
              <w:t>WoRMS</w:t>
            </w:r>
            <w:proofErr w:type="spellEnd"/>
            <w:r w:rsidRPr="00AE7E26">
              <w:rPr>
                <w:b/>
                <w:lang w:val="en-US"/>
              </w:rPr>
              <w:t xml:space="preserve"> for marine species, </w:t>
            </w:r>
            <w:hyperlink r:id="rId17" w:history="1">
              <w:r w:rsidRPr="00AE7E26">
                <w:rPr>
                  <w:rStyle w:val="Hyperlink"/>
                  <w:b/>
                  <w:lang w:val="en-US"/>
                </w:rPr>
                <w:t>http://www.marinespecies.org/</w:t>
              </w:r>
            </w:hyperlink>
            <w:r w:rsidRPr="00AE7E26">
              <w:rPr>
                <w:b/>
                <w:lang w:val="en-US"/>
              </w:rPr>
              <w:t>)</w:t>
            </w:r>
          </w:p>
        </w:tc>
      </w:tr>
      <w:tr w:rsidR="00EA0F9A" w14:paraId="06F28E71" w14:textId="5F615912" w:rsidTr="00EA0F9A">
        <w:tc>
          <w:tcPr>
            <w:tcW w:w="5000" w:type="pct"/>
            <w:gridSpan w:val="6"/>
            <w:vAlign w:val="center"/>
          </w:tcPr>
          <w:p w14:paraId="34A2F1A3" w14:textId="77777777" w:rsidR="00EA0F9A" w:rsidRDefault="00EA0F9A" w:rsidP="00EA0F9A">
            <w:pPr>
              <w:jc w:val="center"/>
            </w:pPr>
          </w:p>
        </w:tc>
      </w:tr>
      <w:tr w:rsidR="00EA0F9A" w:rsidRPr="002F2906" w14:paraId="69C7B9AB" w14:textId="6A1CDBD8" w:rsidTr="00811A88">
        <w:tc>
          <w:tcPr>
            <w:tcW w:w="1020" w:type="pct"/>
            <w:vAlign w:val="center"/>
          </w:tcPr>
          <w:p w14:paraId="224F372E" w14:textId="77777777" w:rsidR="00EA0F9A" w:rsidRPr="002F2906" w:rsidRDefault="00EA0F9A" w:rsidP="00EA0F9A">
            <w:pPr>
              <w:jc w:val="center"/>
              <w:rPr>
                <w:i/>
              </w:rPr>
            </w:pPr>
            <w:r w:rsidRPr="002F2906">
              <w:rPr>
                <w:i/>
              </w:rPr>
              <w:t>Field name</w:t>
            </w:r>
          </w:p>
        </w:tc>
        <w:tc>
          <w:tcPr>
            <w:tcW w:w="2178" w:type="pct"/>
            <w:vAlign w:val="center"/>
          </w:tcPr>
          <w:p w14:paraId="5404A70B" w14:textId="77777777" w:rsidR="00EA0F9A" w:rsidRPr="002F2906" w:rsidRDefault="00EA0F9A" w:rsidP="00EA0F9A">
            <w:pPr>
              <w:jc w:val="center"/>
              <w:rPr>
                <w:i/>
              </w:rPr>
            </w:pPr>
            <w:r w:rsidRPr="002F2906">
              <w:rPr>
                <w:i/>
              </w:rPr>
              <w:t>Description</w:t>
            </w:r>
          </w:p>
        </w:tc>
        <w:tc>
          <w:tcPr>
            <w:tcW w:w="395" w:type="pct"/>
            <w:vAlign w:val="center"/>
          </w:tcPr>
          <w:p w14:paraId="518927D6" w14:textId="77777777" w:rsidR="00EA0F9A" w:rsidRPr="002F2906" w:rsidRDefault="00EA0F9A" w:rsidP="00EA0F9A">
            <w:pPr>
              <w:jc w:val="center"/>
              <w:rPr>
                <w:i/>
              </w:rPr>
            </w:pPr>
            <w:r w:rsidRPr="002F2906">
              <w:rPr>
                <w:i/>
              </w:rPr>
              <w:t>Required</w:t>
            </w:r>
          </w:p>
        </w:tc>
        <w:tc>
          <w:tcPr>
            <w:tcW w:w="474" w:type="pct"/>
            <w:vAlign w:val="center"/>
          </w:tcPr>
          <w:p w14:paraId="15CA2A97" w14:textId="77777777" w:rsidR="00EA0F9A" w:rsidRPr="002F2906" w:rsidRDefault="00EA0F9A" w:rsidP="00EA0F9A">
            <w:pPr>
              <w:jc w:val="center"/>
              <w:rPr>
                <w:i/>
              </w:rPr>
            </w:pPr>
            <w:r w:rsidRPr="002F2906">
              <w:rPr>
                <w:i/>
              </w:rPr>
              <w:t>Data type</w:t>
            </w:r>
          </w:p>
        </w:tc>
        <w:tc>
          <w:tcPr>
            <w:tcW w:w="515" w:type="pct"/>
            <w:vAlign w:val="center"/>
          </w:tcPr>
          <w:p w14:paraId="07D0A146" w14:textId="77777777" w:rsidR="00EA0F9A" w:rsidRPr="002F2906" w:rsidRDefault="00EA0F9A" w:rsidP="00EA0F9A">
            <w:pPr>
              <w:jc w:val="center"/>
              <w:rPr>
                <w:i/>
              </w:rPr>
            </w:pPr>
            <w:r w:rsidRPr="002F2906">
              <w:rPr>
                <w:i/>
              </w:rPr>
              <w:t>Constraints</w:t>
            </w:r>
          </w:p>
        </w:tc>
        <w:tc>
          <w:tcPr>
            <w:tcW w:w="418" w:type="pct"/>
            <w:vAlign w:val="center"/>
          </w:tcPr>
          <w:p w14:paraId="702AE14E" w14:textId="2EC2EDB9" w:rsidR="00EA0F9A" w:rsidRPr="002F2906" w:rsidRDefault="00EA0F9A" w:rsidP="00EA0F9A">
            <w:pPr>
              <w:jc w:val="center"/>
              <w:rPr>
                <w:i/>
              </w:rPr>
            </w:pPr>
            <w:r>
              <w:rPr>
                <w:i/>
              </w:rPr>
              <w:t>Authority</w:t>
            </w:r>
          </w:p>
        </w:tc>
      </w:tr>
      <w:tr w:rsidR="00EA0F9A" w14:paraId="72E15C26" w14:textId="3812667F" w:rsidTr="00811A88">
        <w:tc>
          <w:tcPr>
            <w:tcW w:w="1020" w:type="pct"/>
            <w:vAlign w:val="center"/>
          </w:tcPr>
          <w:p w14:paraId="2E2ABAA6" w14:textId="77777777" w:rsidR="00EA0F9A" w:rsidRDefault="00EA0F9A" w:rsidP="00EA0F9A">
            <w:pPr>
              <w:jc w:val="center"/>
            </w:pPr>
            <w:r>
              <w:t>id</w:t>
            </w:r>
          </w:p>
        </w:tc>
        <w:tc>
          <w:tcPr>
            <w:tcW w:w="2178" w:type="pct"/>
            <w:vAlign w:val="center"/>
          </w:tcPr>
          <w:p w14:paraId="384750DD" w14:textId="1770D1E1" w:rsidR="00EA0F9A" w:rsidRDefault="00EA0F9A" w:rsidP="00EA0F9A">
            <w:pPr>
              <w:jc w:val="center"/>
            </w:pPr>
            <w:r>
              <w:t>Species ID (unique).</w:t>
            </w:r>
          </w:p>
        </w:tc>
        <w:tc>
          <w:tcPr>
            <w:tcW w:w="395" w:type="pct"/>
            <w:vAlign w:val="center"/>
          </w:tcPr>
          <w:p w14:paraId="22F610F8" w14:textId="77777777" w:rsidR="00EA0F9A" w:rsidRDefault="00EA0F9A" w:rsidP="00EA0F9A">
            <w:pPr>
              <w:jc w:val="center"/>
            </w:pPr>
            <w:r>
              <w:t>required</w:t>
            </w:r>
          </w:p>
        </w:tc>
        <w:tc>
          <w:tcPr>
            <w:tcW w:w="474" w:type="pct"/>
            <w:vAlign w:val="center"/>
          </w:tcPr>
          <w:p w14:paraId="54F5B609" w14:textId="77777777" w:rsidR="00EA0F9A" w:rsidRDefault="00EA0F9A" w:rsidP="00EA0F9A">
            <w:pPr>
              <w:jc w:val="center"/>
            </w:pPr>
            <w:r>
              <w:t>numeric</w:t>
            </w:r>
          </w:p>
        </w:tc>
        <w:tc>
          <w:tcPr>
            <w:tcW w:w="515" w:type="pct"/>
            <w:vAlign w:val="center"/>
          </w:tcPr>
          <w:p w14:paraId="71555D18" w14:textId="77777777" w:rsidR="00EA0F9A" w:rsidRDefault="00EA0F9A" w:rsidP="00EA0F9A">
            <w:pPr>
              <w:jc w:val="center"/>
            </w:pPr>
            <w:r>
              <w:t>Primary key</w:t>
            </w:r>
          </w:p>
        </w:tc>
        <w:tc>
          <w:tcPr>
            <w:tcW w:w="418" w:type="pct"/>
            <w:vAlign w:val="center"/>
          </w:tcPr>
          <w:p w14:paraId="34F2E50A" w14:textId="77777777" w:rsidR="00EA0F9A" w:rsidRDefault="00EA0F9A" w:rsidP="00EA0F9A">
            <w:pPr>
              <w:jc w:val="center"/>
            </w:pPr>
          </w:p>
        </w:tc>
      </w:tr>
      <w:tr w:rsidR="00811A88" w14:paraId="5348F755" w14:textId="77777777" w:rsidTr="00811A88">
        <w:tc>
          <w:tcPr>
            <w:tcW w:w="1020" w:type="pct"/>
            <w:vAlign w:val="center"/>
          </w:tcPr>
          <w:p w14:paraId="0B4292F8" w14:textId="4A3BE462" w:rsidR="00811A88" w:rsidRDefault="00811A88" w:rsidP="00EA0F9A">
            <w:pPr>
              <w:jc w:val="center"/>
            </w:pPr>
            <w:proofErr w:type="spellStart"/>
            <w:r w:rsidRPr="00811A88">
              <w:t>worms_aphiaID</w:t>
            </w:r>
            <w:proofErr w:type="spellEnd"/>
          </w:p>
        </w:tc>
        <w:tc>
          <w:tcPr>
            <w:tcW w:w="2178" w:type="pct"/>
            <w:vAlign w:val="center"/>
          </w:tcPr>
          <w:p w14:paraId="140CF775" w14:textId="230F58CA" w:rsidR="00811A88" w:rsidRDefault="00811A88" w:rsidP="00EA0F9A">
            <w:pPr>
              <w:jc w:val="center"/>
            </w:pPr>
            <w:proofErr w:type="spellStart"/>
            <w:r w:rsidRPr="00811A88">
              <w:t>WoRMS</w:t>
            </w:r>
            <w:proofErr w:type="spellEnd"/>
            <w:r w:rsidRPr="00811A88">
              <w:t xml:space="preserve"> </w:t>
            </w:r>
            <w:proofErr w:type="spellStart"/>
            <w:r w:rsidRPr="00811A88">
              <w:t>Aphia</w:t>
            </w:r>
            <w:proofErr w:type="spellEnd"/>
            <w:r w:rsidRPr="00811A88">
              <w:t xml:space="preserve"> ID</w:t>
            </w:r>
          </w:p>
        </w:tc>
        <w:tc>
          <w:tcPr>
            <w:tcW w:w="395" w:type="pct"/>
            <w:vAlign w:val="center"/>
          </w:tcPr>
          <w:p w14:paraId="507E024B" w14:textId="1ECE0D69" w:rsidR="00811A88" w:rsidRDefault="00811A88" w:rsidP="00EA0F9A">
            <w:pPr>
              <w:jc w:val="center"/>
            </w:pPr>
            <w:r>
              <w:t>required</w:t>
            </w:r>
          </w:p>
        </w:tc>
        <w:tc>
          <w:tcPr>
            <w:tcW w:w="474" w:type="pct"/>
            <w:vAlign w:val="center"/>
          </w:tcPr>
          <w:p w14:paraId="0D2AD955" w14:textId="0AF7CFE1" w:rsidR="00811A88" w:rsidRDefault="00811A88" w:rsidP="00EA0F9A">
            <w:pPr>
              <w:jc w:val="center"/>
            </w:pPr>
            <w:r>
              <w:t>numeric</w:t>
            </w:r>
          </w:p>
        </w:tc>
        <w:tc>
          <w:tcPr>
            <w:tcW w:w="515" w:type="pct"/>
            <w:vAlign w:val="center"/>
          </w:tcPr>
          <w:p w14:paraId="3FE03C70" w14:textId="77777777" w:rsidR="00811A88" w:rsidRDefault="00811A88" w:rsidP="00EA0F9A">
            <w:pPr>
              <w:jc w:val="center"/>
            </w:pPr>
          </w:p>
        </w:tc>
        <w:tc>
          <w:tcPr>
            <w:tcW w:w="418" w:type="pct"/>
            <w:vAlign w:val="center"/>
          </w:tcPr>
          <w:p w14:paraId="187B751F" w14:textId="77777777" w:rsidR="00811A88" w:rsidRDefault="00811A88" w:rsidP="00EA0F9A">
            <w:pPr>
              <w:jc w:val="center"/>
            </w:pPr>
          </w:p>
        </w:tc>
      </w:tr>
      <w:tr w:rsidR="00EA0F9A" w14:paraId="61BDBD5C" w14:textId="65496E5F" w:rsidTr="00811A88">
        <w:tc>
          <w:tcPr>
            <w:tcW w:w="1020" w:type="pct"/>
            <w:vAlign w:val="center"/>
          </w:tcPr>
          <w:p w14:paraId="4A991684" w14:textId="55226E43" w:rsidR="00EA0F9A" w:rsidRDefault="00EA0F9A" w:rsidP="00EA0F9A">
            <w:pPr>
              <w:jc w:val="center"/>
            </w:pPr>
            <w:r>
              <w:t>kingdom</w:t>
            </w:r>
          </w:p>
        </w:tc>
        <w:tc>
          <w:tcPr>
            <w:tcW w:w="2178" w:type="pct"/>
            <w:vMerge w:val="restart"/>
            <w:vAlign w:val="center"/>
          </w:tcPr>
          <w:p w14:paraId="6E019167" w14:textId="47A4CC91" w:rsidR="00EA0F9A" w:rsidRPr="006164D2" w:rsidRDefault="00EA0F9A" w:rsidP="002001B5">
            <w:pPr>
              <w:jc w:val="center"/>
            </w:pPr>
            <w:r>
              <w:t xml:space="preserve">Taxonomical </w:t>
            </w:r>
            <w:r w:rsidR="00D607A3">
              <w:t xml:space="preserve">information </w:t>
            </w:r>
            <w:r>
              <w:t>for each species</w:t>
            </w:r>
            <w:r w:rsidR="00D607A3">
              <w:t xml:space="preserve">, see </w:t>
            </w:r>
            <w:hyperlink r:id="rId18" w:anchor="taxonindex" w:history="1">
              <w:r w:rsidR="00D607A3" w:rsidRPr="00E43B29">
                <w:rPr>
                  <w:rStyle w:val="Hyperlink"/>
                </w:rPr>
                <w:t>http://rs.tdwg.org/dwc/terms/index.htm#taxonindex</w:t>
              </w:r>
            </w:hyperlink>
            <w:r w:rsidR="00D607A3">
              <w:t xml:space="preserve"> for more details</w:t>
            </w:r>
            <w:r>
              <w:t>.</w:t>
            </w:r>
          </w:p>
        </w:tc>
        <w:tc>
          <w:tcPr>
            <w:tcW w:w="395" w:type="pct"/>
            <w:vAlign w:val="center"/>
          </w:tcPr>
          <w:p w14:paraId="4D34193F" w14:textId="77777777" w:rsidR="00EA0F9A" w:rsidRPr="000775D8" w:rsidRDefault="00EA0F9A" w:rsidP="00EA0F9A">
            <w:pPr>
              <w:jc w:val="center"/>
            </w:pPr>
            <w:r>
              <w:t>required</w:t>
            </w:r>
          </w:p>
        </w:tc>
        <w:tc>
          <w:tcPr>
            <w:tcW w:w="474" w:type="pct"/>
            <w:vAlign w:val="center"/>
          </w:tcPr>
          <w:p w14:paraId="62B97767" w14:textId="77777777" w:rsidR="00EA0F9A" w:rsidRDefault="00EA0F9A" w:rsidP="00EA0F9A">
            <w:pPr>
              <w:jc w:val="center"/>
            </w:pPr>
            <w:r>
              <w:t>text</w:t>
            </w:r>
          </w:p>
        </w:tc>
        <w:tc>
          <w:tcPr>
            <w:tcW w:w="515" w:type="pct"/>
            <w:vAlign w:val="center"/>
          </w:tcPr>
          <w:p w14:paraId="00268B61" w14:textId="77777777" w:rsidR="00EA0F9A" w:rsidRDefault="00EA0F9A" w:rsidP="00EA0F9A">
            <w:pPr>
              <w:jc w:val="center"/>
            </w:pPr>
          </w:p>
        </w:tc>
        <w:tc>
          <w:tcPr>
            <w:tcW w:w="418" w:type="pct"/>
            <w:vAlign w:val="center"/>
          </w:tcPr>
          <w:p w14:paraId="4D1C2620" w14:textId="74E86FE0" w:rsidR="00EA0F9A" w:rsidRDefault="0045405A" w:rsidP="00EA0F9A">
            <w:pPr>
              <w:jc w:val="center"/>
            </w:pPr>
            <w:r>
              <w:t>Darwin Core</w:t>
            </w:r>
          </w:p>
        </w:tc>
      </w:tr>
      <w:tr w:rsidR="00EA0F9A" w14:paraId="465C175D" w14:textId="4BEF7DE1" w:rsidTr="00811A88">
        <w:tc>
          <w:tcPr>
            <w:tcW w:w="1020" w:type="pct"/>
            <w:vAlign w:val="center"/>
          </w:tcPr>
          <w:p w14:paraId="47166A4F" w14:textId="7F381B7A" w:rsidR="00EA0F9A" w:rsidRDefault="00EA0F9A" w:rsidP="00EA0F9A">
            <w:pPr>
              <w:jc w:val="center"/>
            </w:pPr>
            <w:r>
              <w:t>phylum</w:t>
            </w:r>
          </w:p>
        </w:tc>
        <w:tc>
          <w:tcPr>
            <w:tcW w:w="2178" w:type="pct"/>
            <w:vMerge/>
            <w:vAlign w:val="center"/>
          </w:tcPr>
          <w:p w14:paraId="41F9328A" w14:textId="6D604249" w:rsidR="00EA0F9A" w:rsidRDefault="00EA0F9A" w:rsidP="00EA0F9A">
            <w:pPr>
              <w:jc w:val="center"/>
            </w:pPr>
          </w:p>
        </w:tc>
        <w:tc>
          <w:tcPr>
            <w:tcW w:w="395" w:type="pct"/>
            <w:vAlign w:val="center"/>
          </w:tcPr>
          <w:p w14:paraId="1014A9CF" w14:textId="77777777" w:rsidR="00EA0F9A" w:rsidRDefault="00EA0F9A" w:rsidP="00EA0F9A">
            <w:pPr>
              <w:jc w:val="center"/>
            </w:pPr>
            <w:r w:rsidRPr="000775D8">
              <w:t>required</w:t>
            </w:r>
          </w:p>
        </w:tc>
        <w:tc>
          <w:tcPr>
            <w:tcW w:w="474" w:type="pct"/>
            <w:vAlign w:val="center"/>
          </w:tcPr>
          <w:p w14:paraId="03C31D3B" w14:textId="66AC1B36" w:rsidR="00EA0F9A" w:rsidRDefault="00EA0F9A" w:rsidP="00EA0F9A">
            <w:pPr>
              <w:jc w:val="center"/>
            </w:pPr>
            <w:r>
              <w:t>text</w:t>
            </w:r>
          </w:p>
        </w:tc>
        <w:tc>
          <w:tcPr>
            <w:tcW w:w="515" w:type="pct"/>
            <w:vAlign w:val="center"/>
          </w:tcPr>
          <w:p w14:paraId="6F45084B" w14:textId="739CC89F" w:rsidR="00EA0F9A" w:rsidRDefault="00EA0F9A" w:rsidP="00EA0F9A">
            <w:pPr>
              <w:jc w:val="center"/>
            </w:pPr>
          </w:p>
        </w:tc>
        <w:tc>
          <w:tcPr>
            <w:tcW w:w="418" w:type="pct"/>
            <w:vAlign w:val="center"/>
          </w:tcPr>
          <w:p w14:paraId="3DBCFBED" w14:textId="35011476" w:rsidR="00EA0F9A" w:rsidRDefault="0045405A" w:rsidP="00EA0F9A">
            <w:pPr>
              <w:jc w:val="center"/>
            </w:pPr>
            <w:r>
              <w:t>Darwin Core</w:t>
            </w:r>
          </w:p>
        </w:tc>
      </w:tr>
      <w:tr w:rsidR="00EA0F9A" w14:paraId="6728466B" w14:textId="16198F1D" w:rsidTr="00811A88">
        <w:tc>
          <w:tcPr>
            <w:tcW w:w="1020" w:type="pct"/>
            <w:vAlign w:val="center"/>
          </w:tcPr>
          <w:p w14:paraId="55F916D6" w14:textId="244F7C9F" w:rsidR="00EA0F9A" w:rsidRDefault="00EA0F9A" w:rsidP="00EA0F9A">
            <w:pPr>
              <w:jc w:val="center"/>
            </w:pPr>
            <w:proofErr w:type="spellStart"/>
            <w:r>
              <w:t>class</w:t>
            </w:r>
            <w:r w:rsidR="00CE1BB9">
              <w:t>_name</w:t>
            </w:r>
            <w:proofErr w:type="spellEnd"/>
          </w:p>
        </w:tc>
        <w:tc>
          <w:tcPr>
            <w:tcW w:w="2178" w:type="pct"/>
            <w:vMerge/>
            <w:vAlign w:val="center"/>
          </w:tcPr>
          <w:p w14:paraId="4FEDF798" w14:textId="20DBE913" w:rsidR="00EA0F9A" w:rsidRDefault="00EA0F9A" w:rsidP="00EA0F9A">
            <w:pPr>
              <w:jc w:val="center"/>
            </w:pPr>
          </w:p>
        </w:tc>
        <w:tc>
          <w:tcPr>
            <w:tcW w:w="395" w:type="pct"/>
            <w:vAlign w:val="center"/>
          </w:tcPr>
          <w:p w14:paraId="7740529D" w14:textId="77777777" w:rsidR="00EA0F9A" w:rsidRDefault="00EA0F9A" w:rsidP="00EA0F9A">
            <w:pPr>
              <w:jc w:val="center"/>
            </w:pPr>
            <w:r w:rsidRPr="000775D8">
              <w:t>required</w:t>
            </w:r>
          </w:p>
        </w:tc>
        <w:tc>
          <w:tcPr>
            <w:tcW w:w="474" w:type="pct"/>
            <w:vAlign w:val="center"/>
          </w:tcPr>
          <w:p w14:paraId="79AE4D6A" w14:textId="77777777" w:rsidR="00EA0F9A" w:rsidRDefault="00EA0F9A" w:rsidP="00EA0F9A">
            <w:pPr>
              <w:jc w:val="center"/>
            </w:pPr>
            <w:r>
              <w:t>text</w:t>
            </w:r>
          </w:p>
        </w:tc>
        <w:tc>
          <w:tcPr>
            <w:tcW w:w="515" w:type="pct"/>
            <w:vAlign w:val="center"/>
          </w:tcPr>
          <w:p w14:paraId="2EDCC96E" w14:textId="12886BDC" w:rsidR="00EA0F9A" w:rsidRDefault="00EA0F9A" w:rsidP="00EA0F9A">
            <w:pPr>
              <w:jc w:val="center"/>
            </w:pPr>
          </w:p>
        </w:tc>
        <w:tc>
          <w:tcPr>
            <w:tcW w:w="418" w:type="pct"/>
            <w:vAlign w:val="center"/>
          </w:tcPr>
          <w:p w14:paraId="6D94011B" w14:textId="1848B610" w:rsidR="00EA0F9A" w:rsidRDefault="00EA0F9A" w:rsidP="00EA0F9A">
            <w:pPr>
              <w:jc w:val="center"/>
            </w:pPr>
          </w:p>
        </w:tc>
      </w:tr>
      <w:tr w:rsidR="00EA0F9A" w14:paraId="4AFF4C41" w14:textId="61FB6424" w:rsidTr="00811A88">
        <w:tc>
          <w:tcPr>
            <w:tcW w:w="1020" w:type="pct"/>
            <w:vAlign w:val="center"/>
          </w:tcPr>
          <w:p w14:paraId="0F225F53" w14:textId="793DAD26" w:rsidR="00EA0F9A" w:rsidRDefault="00EA0F9A" w:rsidP="00EA0F9A">
            <w:pPr>
              <w:jc w:val="center"/>
            </w:pPr>
            <w:proofErr w:type="spellStart"/>
            <w:r>
              <w:t>order_name</w:t>
            </w:r>
            <w:proofErr w:type="spellEnd"/>
          </w:p>
        </w:tc>
        <w:tc>
          <w:tcPr>
            <w:tcW w:w="2178" w:type="pct"/>
            <w:vMerge/>
            <w:vAlign w:val="center"/>
          </w:tcPr>
          <w:p w14:paraId="34AFAE92" w14:textId="2F894FCD" w:rsidR="00EA0F9A" w:rsidRDefault="00EA0F9A" w:rsidP="00EA0F9A">
            <w:pPr>
              <w:jc w:val="center"/>
            </w:pPr>
          </w:p>
        </w:tc>
        <w:tc>
          <w:tcPr>
            <w:tcW w:w="395" w:type="pct"/>
            <w:vAlign w:val="center"/>
          </w:tcPr>
          <w:p w14:paraId="52C8F273" w14:textId="77777777" w:rsidR="00EA0F9A" w:rsidRPr="000775D8" w:rsidRDefault="00EA0F9A" w:rsidP="00EA0F9A">
            <w:pPr>
              <w:jc w:val="center"/>
            </w:pPr>
            <w:r>
              <w:t>required</w:t>
            </w:r>
          </w:p>
        </w:tc>
        <w:tc>
          <w:tcPr>
            <w:tcW w:w="474" w:type="pct"/>
            <w:vAlign w:val="center"/>
          </w:tcPr>
          <w:p w14:paraId="020A16B3" w14:textId="77777777" w:rsidR="00EA0F9A" w:rsidRDefault="00EA0F9A" w:rsidP="00EA0F9A">
            <w:pPr>
              <w:jc w:val="center"/>
            </w:pPr>
            <w:r>
              <w:t>text</w:t>
            </w:r>
          </w:p>
        </w:tc>
        <w:tc>
          <w:tcPr>
            <w:tcW w:w="515" w:type="pct"/>
            <w:vAlign w:val="center"/>
          </w:tcPr>
          <w:p w14:paraId="58157A3D" w14:textId="169E9E55" w:rsidR="00EA0F9A" w:rsidRDefault="00EA0F9A" w:rsidP="00EA0F9A">
            <w:pPr>
              <w:jc w:val="center"/>
            </w:pPr>
          </w:p>
        </w:tc>
        <w:tc>
          <w:tcPr>
            <w:tcW w:w="418" w:type="pct"/>
            <w:vAlign w:val="center"/>
          </w:tcPr>
          <w:p w14:paraId="043D9252" w14:textId="77777777" w:rsidR="00EA0F9A" w:rsidRDefault="00EA0F9A" w:rsidP="00EA0F9A">
            <w:pPr>
              <w:jc w:val="center"/>
            </w:pPr>
          </w:p>
        </w:tc>
      </w:tr>
      <w:tr w:rsidR="00EA0F9A" w14:paraId="48568CCD" w14:textId="49231414" w:rsidTr="00811A88">
        <w:tc>
          <w:tcPr>
            <w:tcW w:w="1020" w:type="pct"/>
            <w:vAlign w:val="center"/>
          </w:tcPr>
          <w:p w14:paraId="3F1D3F24" w14:textId="03446AAB" w:rsidR="00EA0F9A" w:rsidRDefault="00EA0F9A" w:rsidP="00EA0F9A">
            <w:pPr>
              <w:jc w:val="center"/>
            </w:pPr>
            <w:r>
              <w:t>family</w:t>
            </w:r>
          </w:p>
        </w:tc>
        <w:tc>
          <w:tcPr>
            <w:tcW w:w="2178" w:type="pct"/>
            <w:vMerge/>
            <w:vAlign w:val="center"/>
          </w:tcPr>
          <w:p w14:paraId="600C26A3" w14:textId="41C73367" w:rsidR="00EA0F9A" w:rsidRDefault="00EA0F9A" w:rsidP="00EA0F9A">
            <w:pPr>
              <w:jc w:val="center"/>
            </w:pPr>
          </w:p>
        </w:tc>
        <w:tc>
          <w:tcPr>
            <w:tcW w:w="395" w:type="pct"/>
            <w:vAlign w:val="center"/>
          </w:tcPr>
          <w:p w14:paraId="4D331DE5" w14:textId="7DE3A43A" w:rsidR="00EA0F9A" w:rsidRPr="000775D8" w:rsidRDefault="00EA0F9A" w:rsidP="00EA0F9A">
            <w:pPr>
              <w:jc w:val="center"/>
            </w:pPr>
            <w:r w:rsidRPr="002C20F8">
              <w:t>required</w:t>
            </w:r>
          </w:p>
        </w:tc>
        <w:tc>
          <w:tcPr>
            <w:tcW w:w="474" w:type="pct"/>
            <w:vAlign w:val="center"/>
          </w:tcPr>
          <w:p w14:paraId="3D0EBC7F" w14:textId="77777777" w:rsidR="00EA0F9A" w:rsidRDefault="00EA0F9A" w:rsidP="00EA0F9A">
            <w:pPr>
              <w:jc w:val="center"/>
            </w:pPr>
            <w:r>
              <w:t>text</w:t>
            </w:r>
          </w:p>
        </w:tc>
        <w:tc>
          <w:tcPr>
            <w:tcW w:w="515" w:type="pct"/>
            <w:vAlign w:val="center"/>
          </w:tcPr>
          <w:p w14:paraId="796239F6" w14:textId="5E2CDA53" w:rsidR="00EA0F9A" w:rsidRDefault="00EA0F9A" w:rsidP="00EA0F9A">
            <w:pPr>
              <w:jc w:val="center"/>
            </w:pPr>
          </w:p>
        </w:tc>
        <w:tc>
          <w:tcPr>
            <w:tcW w:w="418" w:type="pct"/>
            <w:vAlign w:val="center"/>
          </w:tcPr>
          <w:p w14:paraId="61C61742" w14:textId="4FC4B330" w:rsidR="00EA0F9A" w:rsidRDefault="0045405A" w:rsidP="00EA0F9A">
            <w:pPr>
              <w:jc w:val="center"/>
            </w:pPr>
            <w:r>
              <w:t>Darwin Core</w:t>
            </w:r>
          </w:p>
        </w:tc>
      </w:tr>
      <w:tr w:rsidR="00EA0F9A" w14:paraId="1CC6B26D" w14:textId="07773092" w:rsidTr="00811A88">
        <w:tc>
          <w:tcPr>
            <w:tcW w:w="1020" w:type="pct"/>
            <w:vAlign w:val="center"/>
          </w:tcPr>
          <w:p w14:paraId="3B6466D2" w14:textId="5215F7D9" w:rsidR="00EA0F9A" w:rsidRDefault="00EA0F9A" w:rsidP="00EA0F9A">
            <w:pPr>
              <w:jc w:val="center"/>
            </w:pPr>
            <w:r>
              <w:t>genus</w:t>
            </w:r>
          </w:p>
        </w:tc>
        <w:tc>
          <w:tcPr>
            <w:tcW w:w="2178" w:type="pct"/>
            <w:vMerge/>
            <w:vAlign w:val="center"/>
          </w:tcPr>
          <w:p w14:paraId="15C951AB" w14:textId="120BDEA5" w:rsidR="00EA0F9A" w:rsidRDefault="00EA0F9A" w:rsidP="00EA0F9A">
            <w:pPr>
              <w:jc w:val="center"/>
            </w:pPr>
          </w:p>
        </w:tc>
        <w:tc>
          <w:tcPr>
            <w:tcW w:w="395" w:type="pct"/>
            <w:vAlign w:val="center"/>
          </w:tcPr>
          <w:p w14:paraId="674EDC9E" w14:textId="6B599F6B" w:rsidR="00EA0F9A" w:rsidRPr="000775D8" w:rsidRDefault="00EA0F9A" w:rsidP="00EA0F9A">
            <w:pPr>
              <w:jc w:val="center"/>
            </w:pPr>
            <w:r w:rsidRPr="002C20F8">
              <w:t>required</w:t>
            </w:r>
          </w:p>
        </w:tc>
        <w:tc>
          <w:tcPr>
            <w:tcW w:w="474" w:type="pct"/>
            <w:vAlign w:val="center"/>
          </w:tcPr>
          <w:p w14:paraId="57728EE3" w14:textId="6674AB80" w:rsidR="00EA0F9A" w:rsidRDefault="00EA0F9A" w:rsidP="00EA0F9A">
            <w:pPr>
              <w:jc w:val="center"/>
            </w:pPr>
            <w:r w:rsidRPr="002B1A1F">
              <w:t>text</w:t>
            </w:r>
          </w:p>
        </w:tc>
        <w:tc>
          <w:tcPr>
            <w:tcW w:w="515" w:type="pct"/>
            <w:vAlign w:val="center"/>
          </w:tcPr>
          <w:p w14:paraId="60E06D1C" w14:textId="77777777" w:rsidR="00EA0F9A" w:rsidRDefault="00EA0F9A" w:rsidP="00EA0F9A">
            <w:pPr>
              <w:jc w:val="center"/>
            </w:pPr>
          </w:p>
        </w:tc>
        <w:tc>
          <w:tcPr>
            <w:tcW w:w="418" w:type="pct"/>
            <w:vAlign w:val="center"/>
          </w:tcPr>
          <w:p w14:paraId="028F129B" w14:textId="2785F6E4" w:rsidR="00EA0F9A" w:rsidRDefault="002F581E" w:rsidP="00EA0F9A">
            <w:pPr>
              <w:jc w:val="center"/>
            </w:pPr>
            <w:r>
              <w:t>Darwin Core</w:t>
            </w:r>
          </w:p>
        </w:tc>
      </w:tr>
      <w:tr w:rsidR="00811A88" w14:paraId="4A8950C4" w14:textId="77777777" w:rsidTr="00811A88">
        <w:tc>
          <w:tcPr>
            <w:tcW w:w="1020" w:type="pct"/>
            <w:vAlign w:val="center"/>
          </w:tcPr>
          <w:p w14:paraId="5407BF55" w14:textId="10EC51A9" w:rsidR="00811A88" w:rsidRDefault="00811A88" w:rsidP="00EA0F9A">
            <w:pPr>
              <w:jc w:val="center"/>
            </w:pPr>
            <w:r>
              <w:t>subgenus</w:t>
            </w:r>
          </w:p>
        </w:tc>
        <w:tc>
          <w:tcPr>
            <w:tcW w:w="2178" w:type="pct"/>
            <w:vMerge/>
            <w:vAlign w:val="center"/>
          </w:tcPr>
          <w:p w14:paraId="48440482" w14:textId="77777777" w:rsidR="00811A88" w:rsidRDefault="00811A88" w:rsidP="00EA0F9A">
            <w:pPr>
              <w:jc w:val="center"/>
            </w:pPr>
          </w:p>
        </w:tc>
        <w:tc>
          <w:tcPr>
            <w:tcW w:w="395" w:type="pct"/>
            <w:vAlign w:val="center"/>
          </w:tcPr>
          <w:p w14:paraId="746DC6E4" w14:textId="226CD780" w:rsidR="00811A88" w:rsidRPr="002C20F8" w:rsidRDefault="00811A88" w:rsidP="00EA0F9A">
            <w:pPr>
              <w:jc w:val="center"/>
            </w:pPr>
            <w:r>
              <w:t>optional</w:t>
            </w:r>
          </w:p>
        </w:tc>
        <w:tc>
          <w:tcPr>
            <w:tcW w:w="474" w:type="pct"/>
            <w:vAlign w:val="center"/>
          </w:tcPr>
          <w:p w14:paraId="32740699" w14:textId="44941075" w:rsidR="00811A88" w:rsidRPr="002B1A1F" w:rsidRDefault="00811A88" w:rsidP="00EA0F9A">
            <w:pPr>
              <w:jc w:val="center"/>
            </w:pPr>
            <w:r>
              <w:t>text</w:t>
            </w:r>
          </w:p>
        </w:tc>
        <w:tc>
          <w:tcPr>
            <w:tcW w:w="515" w:type="pct"/>
            <w:vAlign w:val="center"/>
          </w:tcPr>
          <w:p w14:paraId="282DF978" w14:textId="77777777" w:rsidR="00811A88" w:rsidRDefault="00811A88" w:rsidP="00EA0F9A">
            <w:pPr>
              <w:jc w:val="center"/>
            </w:pPr>
          </w:p>
        </w:tc>
        <w:tc>
          <w:tcPr>
            <w:tcW w:w="418" w:type="pct"/>
            <w:vAlign w:val="center"/>
          </w:tcPr>
          <w:p w14:paraId="06C83AED" w14:textId="7F4832DD" w:rsidR="00811A88" w:rsidRDefault="00811A88" w:rsidP="00EA0F9A">
            <w:pPr>
              <w:jc w:val="center"/>
            </w:pPr>
            <w:r>
              <w:t>Darwin Core</w:t>
            </w:r>
          </w:p>
        </w:tc>
      </w:tr>
      <w:tr w:rsidR="00EA0F9A" w14:paraId="0F5CF131" w14:textId="45C97550" w:rsidTr="00811A88">
        <w:tc>
          <w:tcPr>
            <w:tcW w:w="1020" w:type="pct"/>
            <w:vAlign w:val="center"/>
          </w:tcPr>
          <w:p w14:paraId="0DB7BE9E" w14:textId="6D2B4D84" w:rsidR="00EA0F9A" w:rsidRPr="002F581E" w:rsidRDefault="002F581E" w:rsidP="002F581E">
            <w:pPr>
              <w:jc w:val="center"/>
            </w:pPr>
            <w:bookmarkStart w:id="28" w:name="specificEpithet"/>
            <w:proofErr w:type="spellStart"/>
            <w:r w:rsidRPr="002F581E">
              <w:rPr>
                <w:bCs/>
              </w:rPr>
              <w:t>specificEpithet</w:t>
            </w:r>
            <w:bookmarkEnd w:id="28"/>
            <w:proofErr w:type="spellEnd"/>
          </w:p>
        </w:tc>
        <w:tc>
          <w:tcPr>
            <w:tcW w:w="2178" w:type="pct"/>
            <w:vMerge/>
            <w:vAlign w:val="center"/>
          </w:tcPr>
          <w:p w14:paraId="5D185DA8" w14:textId="6C692CD1" w:rsidR="00EA0F9A" w:rsidRDefault="00EA0F9A" w:rsidP="00EA0F9A">
            <w:pPr>
              <w:jc w:val="center"/>
            </w:pPr>
          </w:p>
        </w:tc>
        <w:tc>
          <w:tcPr>
            <w:tcW w:w="395" w:type="pct"/>
            <w:vAlign w:val="center"/>
          </w:tcPr>
          <w:p w14:paraId="0ACDE0F5" w14:textId="54549908" w:rsidR="00EA0F9A" w:rsidRPr="000775D8" w:rsidRDefault="00EA0F9A" w:rsidP="00EA0F9A">
            <w:pPr>
              <w:jc w:val="center"/>
            </w:pPr>
            <w:r w:rsidRPr="002C20F8">
              <w:t>required</w:t>
            </w:r>
          </w:p>
        </w:tc>
        <w:tc>
          <w:tcPr>
            <w:tcW w:w="474" w:type="pct"/>
            <w:vAlign w:val="center"/>
          </w:tcPr>
          <w:p w14:paraId="173BD233" w14:textId="6377BBBA" w:rsidR="00EA0F9A" w:rsidRDefault="00EA0F9A" w:rsidP="00EA0F9A">
            <w:pPr>
              <w:jc w:val="center"/>
            </w:pPr>
            <w:r w:rsidRPr="002B1A1F">
              <w:t>text</w:t>
            </w:r>
          </w:p>
        </w:tc>
        <w:tc>
          <w:tcPr>
            <w:tcW w:w="515" w:type="pct"/>
            <w:vAlign w:val="center"/>
          </w:tcPr>
          <w:p w14:paraId="6CFBB508" w14:textId="77777777" w:rsidR="00EA0F9A" w:rsidRDefault="00EA0F9A" w:rsidP="00EA0F9A">
            <w:pPr>
              <w:jc w:val="center"/>
            </w:pPr>
          </w:p>
        </w:tc>
        <w:tc>
          <w:tcPr>
            <w:tcW w:w="418" w:type="pct"/>
            <w:vAlign w:val="center"/>
          </w:tcPr>
          <w:p w14:paraId="5CA64FF6" w14:textId="2ABDD1A4" w:rsidR="00EA0F9A" w:rsidRDefault="002F581E" w:rsidP="00EA0F9A">
            <w:pPr>
              <w:jc w:val="center"/>
            </w:pPr>
            <w:r>
              <w:t>Darwin Core</w:t>
            </w:r>
          </w:p>
        </w:tc>
      </w:tr>
      <w:tr w:rsidR="00811A88" w14:paraId="6B26AB1D" w14:textId="77777777" w:rsidTr="00811A88">
        <w:tc>
          <w:tcPr>
            <w:tcW w:w="1020" w:type="pct"/>
            <w:vAlign w:val="center"/>
          </w:tcPr>
          <w:p w14:paraId="1A7FDDE3" w14:textId="0D45BE3F" w:rsidR="00811A88" w:rsidRPr="002F581E" w:rsidRDefault="00811A88" w:rsidP="002F581E">
            <w:pPr>
              <w:jc w:val="center"/>
              <w:rPr>
                <w:bCs/>
              </w:rPr>
            </w:pPr>
            <w:proofErr w:type="spellStart"/>
            <w:r w:rsidRPr="00811A88">
              <w:rPr>
                <w:bCs/>
              </w:rPr>
              <w:t>infraspecificEpithet</w:t>
            </w:r>
            <w:proofErr w:type="spellEnd"/>
          </w:p>
        </w:tc>
        <w:tc>
          <w:tcPr>
            <w:tcW w:w="2178" w:type="pct"/>
            <w:vMerge/>
            <w:vAlign w:val="center"/>
          </w:tcPr>
          <w:p w14:paraId="367006C9" w14:textId="77777777" w:rsidR="00811A88" w:rsidRDefault="00811A88" w:rsidP="00EA0F9A">
            <w:pPr>
              <w:jc w:val="center"/>
            </w:pPr>
          </w:p>
        </w:tc>
        <w:tc>
          <w:tcPr>
            <w:tcW w:w="395" w:type="pct"/>
            <w:vAlign w:val="center"/>
          </w:tcPr>
          <w:p w14:paraId="02C12524" w14:textId="4B7C360E" w:rsidR="00811A88" w:rsidRPr="002C20F8" w:rsidRDefault="00811A88" w:rsidP="00EA0F9A">
            <w:pPr>
              <w:jc w:val="center"/>
            </w:pPr>
            <w:r w:rsidRPr="002C20F8">
              <w:t>required</w:t>
            </w:r>
          </w:p>
        </w:tc>
        <w:tc>
          <w:tcPr>
            <w:tcW w:w="474" w:type="pct"/>
            <w:vAlign w:val="center"/>
          </w:tcPr>
          <w:p w14:paraId="46BA7A91" w14:textId="77329B0A" w:rsidR="00811A88" w:rsidRPr="002B1A1F" w:rsidRDefault="00811A88" w:rsidP="00EA0F9A">
            <w:pPr>
              <w:jc w:val="center"/>
            </w:pPr>
            <w:r w:rsidRPr="002B1A1F">
              <w:t>text</w:t>
            </w:r>
          </w:p>
        </w:tc>
        <w:tc>
          <w:tcPr>
            <w:tcW w:w="515" w:type="pct"/>
            <w:vAlign w:val="center"/>
          </w:tcPr>
          <w:p w14:paraId="7AFCF81F" w14:textId="77777777" w:rsidR="00811A88" w:rsidRDefault="00811A88" w:rsidP="00EA0F9A">
            <w:pPr>
              <w:jc w:val="center"/>
            </w:pPr>
          </w:p>
        </w:tc>
        <w:tc>
          <w:tcPr>
            <w:tcW w:w="418" w:type="pct"/>
            <w:vAlign w:val="center"/>
          </w:tcPr>
          <w:p w14:paraId="55C7C03C" w14:textId="6B72B44F" w:rsidR="00811A88" w:rsidRDefault="00811A88" w:rsidP="00EA0F9A">
            <w:pPr>
              <w:jc w:val="center"/>
            </w:pPr>
            <w:r>
              <w:t>Darwin Core</w:t>
            </w:r>
          </w:p>
        </w:tc>
      </w:tr>
      <w:tr w:rsidR="00811A88" w14:paraId="1B38F95D" w14:textId="73566F4C" w:rsidTr="00811A88">
        <w:tc>
          <w:tcPr>
            <w:tcW w:w="1020" w:type="pct"/>
            <w:vAlign w:val="center"/>
          </w:tcPr>
          <w:p w14:paraId="7B9D8CE2" w14:textId="2D81E8D2" w:rsidR="00811A88" w:rsidRDefault="00811A88" w:rsidP="0045405A">
            <w:pPr>
              <w:jc w:val="center"/>
            </w:pPr>
            <w:proofErr w:type="spellStart"/>
            <w:r>
              <w:t>scientificName</w:t>
            </w:r>
            <w:proofErr w:type="spellEnd"/>
          </w:p>
        </w:tc>
        <w:tc>
          <w:tcPr>
            <w:tcW w:w="2178" w:type="pct"/>
            <w:vMerge/>
            <w:vAlign w:val="center"/>
          </w:tcPr>
          <w:p w14:paraId="6632C11F" w14:textId="19E935B4" w:rsidR="00811A88" w:rsidRPr="00753DBA" w:rsidRDefault="00811A88" w:rsidP="00EA0F9A">
            <w:pPr>
              <w:jc w:val="center"/>
            </w:pPr>
          </w:p>
        </w:tc>
        <w:tc>
          <w:tcPr>
            <w:tcW w:w="395" w:type="pct"/>
            <w:vAlign w:val="center"/>
          </w:tcPr>
          <w:p w14:paraId="4427A864" w14:textId="583904E0" w:rsidR="00811A88" w:rsidRPr="000775D8" w:rsidRDefault="00811A88" w:rsidP="00EA0F9A">
            <w:pPr>
              <w:jc w:val="center"/>
            </w:pPr>
            <w:r w:rsidRPr="002C20F8">
              <w:t>required</w:t>
            </w:r>
          </w:p>
        </w:tc>
        <w:tc>
          <w:tcPr>
            <w:tcW w:w="474" w:type="pct"/>
            <w:vAlign w:val="center"/>
          </w:tcPr>
          <w:p w14:paraId="4073CDE8" w14:textId="0B260B03" w:rsidR="00811A88" w:rsidRDefault="00811A88" w:rsidP="00EA0F9A">
            <w:pPr>
              <w:jc w:val="center"/>
            </w:pPr>
            <w:r w:rsidRPr="002B1A1F">
              <w:t>text</w:t>
            </w:r>
          </w:p>
        </w:tc>
        <w:tc>
          <w:tcPr>
            <w:tcW w:w="515" w:type="pct"/>
            <w:vAlign w:val="center"/>
          </w:tcPr>
          <w:p w14:paraId="35AF255C" w14:textId="77777777" w:rsidR="00811A88" w:rsidRDefault="00811A88" w:rsidP="00EA0F9A">
            <w:pPr>
              <w:jc w:val="center"/>
            </w:pPr>
          </w:p>
        </w:tc>
        <w:tc>
          <w:tcPr>
            <w:tcW w:w="418" w:type="pct"/>
            <w:vAlign w:val="center"/>
          </w:tcPr>
          <w:p w14:paraId="55F8BC21" w14:textId="62CDE84D" w:rsidR="00811A88" w:rsidRDefault="00811A88" w:rsidP="00EA0F9A">
            <w:pPr>
              <w:jc w:val="center"/>
            </w:pPr>
            <w:r>
              <w:t>Darwin Core</w:t>
            </w:r>
          </w:p>
        </w:tc>
      </w:tr>
      <w:tr w:rsidR="00811A88" w14:paraId="4878AD7B" w14:textId="77777777" w:rsidTr="00811A88">
        <w:tc>
          <w:tcPr>
            <w:tcW w:w="1020" w:type="pct"/>
            <w:vAlign w:val="center"/>
          </w:tcPr>
          <w:p w14:paraId="244719A3" w14:textId="2A2B746D" w:rsidR="00811A88" w:rsidRDefault="00811A88" w:rsidP="0045405A">
            <w:pPr>
              <w:jc w:val="center"/>
            </w:pPr>
            <w:proofErr w:type="spellStart"/>
            <w:r w:rsidRPr="00811A88">
              <w:t>acceptedNameUsage</w:t>
            </w:r>
            <w:proofErr w:type="spellEnd"/>
          </w:p>
        </w:tc>
        <w:tc>
          <w:tcPr>
            <w:tcW w:w="2178" w:type="pct"/>
            <w:vMerge/>
            <w:vAlign w:val="center"/>
          </w:tcPr>
          <w:p w14:paraId="56AF553C" w14:textId="77777777" w:rsidR="00811A88" w:rsidRPr="00753DBA" w:rsidRDefault="00811A88" w:rsidP="00EA0F9A">
            <w:pPr>
              <w:jc w:val="center"/>
            </w:pPr>
          </w:p>
        </w:tc>
        <w:tc>
          <w:tcPr>
            <w:tcW w:w="395" w:type="pct"/>
            <w:vAlign w:val="center"/>
          </w:tcPr>
          <w:p w14:paraId="1F65C287" w14:textId="4C9E0408" w:rsidR="00811A88" w:rsidRPr="002C20F8" w:rsidRDefault="00811A88" w:rsidP="00EA0F9A">
            <w:pPr>
              <w:jc w:val="center"/>
            </w:pPr>
            <w:r w:rsidRPr="002C20F8">
              <w:t>required</w:t>
            </w:r>
          </w:p>
        </w:tc>
        <w:tc>
          <w:tcPr>
            <w:tcW w:w="474" w:type="pct"/>
            <w:vAlign w:val="center"/>
          </w:tcPr>
          <w:p w14:paraId="1DE485D1" w14:textId="650D877D" w:rsidR="00811A88" w:rsidRPr="002B1A1F" w:rsidRDefault="00811A88" w:rsidP="00EA0F9A">
            <w:pPr>
              <w:jc w:val="center"/>
            </w:pPr>
            <w:r w:rsidRPr="002B1A1F">
              <w:t>text</w:t>
            </w:r>
          </w:p>
        </w:tc>
        <w:tc>
          <w:tcPr>
            <w:tcW w:w="515" w:type="pct"/>
            <w:vAlign w:val="center"/>
          </w:tcPr>
          <w:p w14:paraId="62EE756C" w14:textId="77777777" w:rsidR="00811A88" w:rsidRDefault="00811A88" w:rsidP="00EA0F9A">
            <w:pPr>
              <w:jc w:val="center"/>
            </w:pPr>
          </w:p>
        </w:tc>
        <w:tc>
          <w:tcPr>
            <w:tcW w:w="418" w:type="pct"/>
            <w:vAlign w:val="center"/>
          </w:tcPr>
          <w:p w14:paraId="711B898C" w14:textId="5313A56B" w:rsidR="00811A88" w:rsidRDefault="00811A88" w:rsidP="00EA0F9A">
            <w:pPr>
              <w:jc w:val="center"/>
            </w:pPr>
            <w:r>
              <w:t>Darwin Core</w:t>
            </w:r>
          </w:p>
        </w:tc>
      </w:tr>
      <w:tr w:rsidR="00811A88" w14:paraId="37887D0D" w14:textId="42563234" w:rsidTr="00811A88">
        <w:tc>
          <w:tcPr>
            <w:tcW w:w="1020" w:type="pct"/>
            <w:vAlign w:val="center"/>
          </w:tcPr>
          <w:p w14:paraId="59A8931E" w14:textId="643A6A26" w:rsidR="00811A88" w:rsidRDefault="00811A88" w:rsidP="0045405A">
            <w:pPr>
              <w:jc w:val="center"/>
            </w:pPr>
            <w:proofErr w:type="spellStart"/>
            <w:r>
              <w:t>vernacularName</w:t>
            </w:r>
            <w:proofErr w:type="spellEnd"/>
          </w:p>
        </w:tc>
        <w:tc>
          <w:tcPr>
            <w:tcW w:w="2178" w:type="pct"/>
            <w:vMerge/>
            <w:vAlign w:val="center"/>
          </w:tcPr>
          <w:p w14:paraId="3320B8D8" w14:textId="22BE03E6" w:rsidR="00811A88" w:rsidRDefault="00811A88" w:rsidP="00EA0F9A">
            <w:pPr>
              <w:jc w:val="center"/>
            </w:pPr>
          </w:p>
        </w:tc>
        <w:tc>
          <w:tcPr>
            <w:tcW w:w="395" w:type="pct"/>
            <w:vAlign w:val="center"/>
          </w:tcPr>
          <w:p w14:paraId="0960133C" w14:textId="399FDABA" w:rsidR="00811A88" w:rsidRDefault="00811A88" w:rsidP="00EA0F9A">
            <w:pPr>
              <w:jc w:val="center"/>
            </w:pPr>
            <w:r w:rsidRPr="002C20F8">
              <w:t>required</w:t>
            </w:r>
          </w:p>
        </w:tc>
        <w:tc>
          <w:tcPr>
            <w:tcW w:w="474" w:type="pct"/>
            <w:vAlign w:val="center"/>
          </w:tcPr>
          <w:p w14:paraId="45CE9354" w14:textId="710640C4" w:rsidR="00811A88" w:rsidRDefault="00811A88" w:rsidP="00EA0F9A">
            <w:pPr>
              <w:jc w:val="center"/>
            </w:pPr>
            <w:r w:rsidRPr="002B1A1F">
              <w:t>text</w:t>
            </w:r>
          </w:p>
        </w:tc>
        <w:tc>
          <w:tcPr>
            <w:tcW w:w="515" w:type="pct"/>
            <w:vAlign w:val="center"/>
          </w:tcPr>
          <w:p w14:paraId="20F6CFA4" w14:textId="77777777" w:rsidR="00811A88" w:rsidRDefault="00811A88" w:rsidP="00EA0F9A">
            <w:pPr>
              <w:jc w:val="center"/>
            </w:pPr>
          </w:p>
        </w:tc>
        <w:tc>
          <w:tcPr>
            <w:tcW w:w="418" w:type="pct"/>
            <w:vAlign w:val="center"/>
          </w:tcPr>
          <w:p w14:paraId="7FD0C429" w14:textId="1055AB24" w:rsidR="00811A88" w:rsidRDefault="00811A88" w:rsidP="00EA0F9A">
            <w:pPr>
              <w:jc w:val="center"/>
            </w:pPr>
            <w:r>
              <w:t>Darwin Core</w:t>
            </w:r>
          </w:p>
        </w:tc>
      </w:tr>
      <w:tr w:rsidR="00811A88" w14:paraId="47D659CB" w14:textId="07025FD8" w:rsidTr="00811A88">
        <w:tc>
          <w:tcPr>
            <w:tcW w:w="1020" w:type="pct"/>
            <w:vAlign w:val="center"/>
          </w:tcPr>
          <w:p w14:paraId="0A323797" w14:textId="49962911" w:rsidR="00811A88" w:rsidRPr="0045405A" w:rsidRDefault="00811A88" w:rsidP="0045405A">
            <w:pPr>
              <w:jc w:val="center"/>
            </w:pPr>
            <w:bookmarkStart w:id="29" w:name="scientificNameAuthorship"/>
            <w:proofErr w:type="spellStart"/>
            <w:r w:rsidRPr="0045405A">
              <w:rPr>
                <w:bCs/>
              </w:rPr>
              <w:t>scientificNameAuthorship</w:t>
            </w:r>
            <w:bookmarkEnd w:id="29"/>
            <w:proofErr w:type="spellEnd"/>
          </w:p>
        </w:tc>
        <w:tc>
          <w:tcPr>
            <w:tcW w:w="2178" w:type="pct"/>
            <w:vAlign w:val="center"/>
          </w:tcPr>
          <w:p w14:paraId="438B437E" w14:textId="06752F72" w:rsidR="00811A88" w:rsidRDefault="00811A88" w:rsidP="00EA0F9A">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395" w:type="pct"/>
            <w:vAlign w:val="center"/>
          </w:tcPr>
          <w:p w14:paraId="50A915FC" w14:textId="1FEAADD8" w:rsidR="00811A88" w:rsidRDefault="00811A88" w:rsidP="00EA0F9A">
            <w:pPr>
              <w:jc w:val="center"/>
            </w:pPr>
            <w:r>
              <w:t>required</w:t>
            </w:r>
          </w:p>
        </w:tc>
        <w:tc>
          <w:tcPr>
            <w:tcW w:w="474" w:type="pct"/>
            <w:vAlign w:val="center"/>
          </w:tcPr>
          <w:p w14:paraId="01BD3CE4" w14:textId="0F1D7920" w:rsidR="00811A88" w:rsidRDefault="00811A88" w:rsidP="00EA0F9A">
            <w:pPr>
              <w:jc w:val="center"/>
            </w:pPr>
            <w:r w:rsidRPr="002B1A1F">
              <w:t>text</w:t>
            </w:r>
          </w:p>
        </w:tc>
        <w:tc>
          <w:tcPr>
            <w:tcW w:w="515" w:type="pct"/>
            <w:vAlign w:val="center"/>
          </w:tcPr>
          <w:p w14:paraId="53D5B039" w14:textId="77777777" w:rsidR="00811A88" w:rsidRDefault="00811A88" w:rsidP="00EA0F9A">
            <w:pPr>
              <w:jc w:val="center"/>
            </w:pPr>
          </w:p>
        </w:tc>
        <w:tc>
          <w:tcPr>
            <w:tcW w:w="418" w:type="pct"/>
            <w:vAlign w:val="center"/>
          </w:tcPr>
          <w:p w14:paraId="01239A32" w14:textId="697117B9" w:rsidR="00811A88" w:rsidRDefault="00811A88" w:rsidP="00EA0F9A">
            <w:pPr>
              <w:jc w:val="center"/>
            </w:pPr>
            <w:r>
              <w:t>Darwin Core</w:t>
            </w:r>
          </w:p>
        </w:tc>
      </w:tr>
      <w:tr w:rsidR="00811A88" w14:paraId="39C43AE6" w14:textId="4DDF1088" w:rsidTr="00811A88">
        <w:tc>
          <w:tcPr>
            <w:tcW w:w="1020" w:type="pct"/>
            <w:vAlign w:val="center"/>
          </w:tcPr>
          <w:p w14:paraId="053F9E7C" w14:textId="5E2211AF" w:rsidR="00811A88" w:rsidRDefault="00811A88" w:rsidP="00EA0F9A">
            <w:pPr>
              <w:jc w:val="center"/>
            </w:pPr>
            <w:proofErr w:type="spellStart"/>
            <w:r>
              <w:t>date_modified</w:t>
            </w:r>
            <w:proofErr w:type="spellEnd"/>
          </w:p>
        </w:tc>
        <w:tc>
          <w:tcPr>
            <w:tcW w:w="2178" w:type="pct"/>
            <w:vAlign w:val="center"/>
          </w:tcPr>
          <w:p w14:paraId="74AFB770" w14:textId="7051A007" w:rsidR="00811A88" w:rsidRDefault="00811A88" w:rsidP="00EA0F9A">
            <w:pPr>
              <w:jc w:val="center"/>
            </w:pPr>
            <w:r>
              <w:t>Date on which each species entry was last modified.</w:t>
            </w:r>
          </w:p>
        </w:tc>
        <w:tc>
          <w:tcPr>
            <w:tcW w:w="395" w:type="pct"/>
            <w:vAlign w:val="center"/>
          </w:tcPr>
          <w:p w14:paraId="141D2CF7" w14:textId="77777777" w:rsidR="00811A88" w:rsidRPr="000775D8" w:rsidRDefault="00811A88" w:rsidP="00EA0F9A">
            <w:pPr>
              <w:jc w:val="center"/>
            </w:pPr>
            <w:r>
              <w:t>required</w:t>
            </w:r>
          </w:p>
        </w:tc>
        <w:tc>
          <w:tcPr>
            <w:tcW w:w="474" w:type="pct"/>
            <w:vAlign w:val="center"/>
          </w:tcPr>
          <w:p w14:paraId="3E52BB26" w14:textId="53F506CD" w:rsidR="00811A88" w:rsidRDefault="00811A88" w:rsidP="00EA0F9A">
            <w:pPr>
              <w:jc w:val="center"/>
            </w:pPr>
            <w:r>
              <w:t>timestamp</w:t>
            </w:r>
          </w:p>
        </w:tc>
        <w:tc>
          <w:tcPr>
            <w:tcW w:w="515" w:type="pct"/>
            <w:vAlign w:val="center"/>
          </w:tcPr>
          <w:p w14:paraId="06E27C39" w14:textId="77777777" w:rsidR="00811A88" w:rsidRDefault="00811A88" w:rsidP="00EA0F9A">
            <w:pPr>
              <w:jc w:val="center"/>
            </w:pPr>
          </w:p>
        </w:tc>
        <w:tc>
          <w:tcPr>
            <w:tcW w:w="418" w:type="pct"/>
            <w:vAlign w:val="center"/>
          </w:tcPr>
          <w:p w14:paraId="018A1D3C" w14:textId="376E7CBD" w:rsidR="00811A88" w:rsidRDefault="00811A88" w:rsidP="00EA0F9A">
            <w:pPr>
              <w:jc w:val="center"/>
            </w:pPr>
            <w:r>
              <w:t>NACDD</w:t>
            </w:r>
          </w:p>
        </w:tc>
      </w:tr>
    </w:tbl>
    <w:p w14:paraId="3BBA33DD" w14:textId="77777777" w:rsidR="000E3D2C" w:rsidRDefault="000E3D2C" w:rsidP="000B68D6">
      <w:bookmarkStart w:id="30" w:name="Animal_measurement"/>
      <w:r>
        <w:br w:type="page"/>
      </w:r>
    </w:p>
    <w:p w14:paraId="0286E5D5" w14:textId="2F110A05" w:rsidR="00DA5C48" w:rsidRDefault="00DA5C48" w:rsidP="002001B5">
      <w:pPr>
        <w:pStyle w:val="Heading3"/>
      </w:pPr>
      <w:bookmarkStart w:id="31" w:name="_Toc317334590"/>
      <w:r>
        <w:t>Animal measurement</w:t>
      </w:r>
      <w:bookmarkEnd w:id="30"/>
      <w:bookmarkEnd w:id="31"/>
    </w:p>
    <w:tbl>
      <w:tblPr>
        <w:tblStyle w:val="TableGrid"/>
        <w:tblW w:w="5000" w:type="pct"/>
        <w:tblLook w:val="04A0" w:firstRow="1" w:lastRow="0" w:firstColumn="1" w:lastColumn="0" w:noHBand="0" w:noVBand="1"/>
      </w:tblPr>
      <w:tblGrid>
        <w:gridCol w:w="1284"/>
        <w:gridCol w:w="7133"/>
        <w:gridCol w:w="1120"/>
        <w:gridCol w:w="1134"/>
        <w:gridCol w:w="2331"/>
        <w:gridCol w:w="1174"/>
      </w:tblGrid>
      <w:tr w:rsidR="00EA0F9A" w:rsidRPr="002F2906" w14:paraId="42F6CEFD" w14:textId="2DA2785E" w:rsidTr="00EA0F9A">
        <w:tc>
          <w:tcPr>
            <w:tcW w:w="5000" w:type="pct"/>
            <w:gridSpan w:val="6"/>
            <w:vAlign w:val="center"/>
          </w:tcPr>
          <w:p w14:paraId="4CF07601" w14:textId="6F9CE537" w:rsidR="00EA0F9A" w:rsidRDefault="00EA0F9A" w:rsidP="00EA0F9A">
            <w:pPr>
              <w:jc w:val="center"/>
              <w:rPr>
                <w:b/>
                <w:lang w:val="en-US"/>
              </w:rPr>
            </w:pPr>
            <w:r>
              <w:rPr>
                <w:b/>
                <w:lang w:val="en-US"/>
              </w:rPr>
              <w:t>L</w:t>
            </w:r>
            <w:r w:rsidRPr="00B171AB">
              <w:rPr>
                <w:b/>
                <w:lang w:val="en-US"/>
              </w:rPr>
              <w:t xml:space="preserve">ists all the </w:t>
            </w:r>
            <w:r>
              <w:rPr>
                <w:b/>
                <w:lang w:val="en-US"/>
              </w:rPr>
              <w:t xml:space="preserve">morphological </w:t>
            </w:r>
            <w:r w:rsidRPr="00B171AB">
              <w:rPr>
                <w:b/>
                <w:lang w:val="en-US"/>
              </w:rPr>
              <w:t xml:space="preserve">measurements </w:t>
            </w:r>
            <w:r>
              <w:rPr>
                <w:b/>
                <w:lang w:val="en-US"/>
              </w:rPr>
              <w:t>taken</w:t>
            </w:r>
            <w:r w:rsidRPr="00B171AB">
              <w:rPr>
                <w:b/>
                <w:lang w:val="en-US"/>
              </w:rPr>
              <w:t xml:space="preserve"> for each tagged animal.</w:t>
            </w:r>
          </w:p>
        </w:tc>
      </w:tr>
      <w:tr w:rsidR="00EA0F9A" w14:paraId="0261614E" w14:textId="3FEBE59F" w:rsidTr="00EA0F9A">
        <w:tc>
          <w:tcPr>
            <w:tcW w:w="5000" w:type="pct"/>
            <w:gridSpan w:val="6"/>
            <w:vAlign w:val="center"/>
          </w:tcPr>
          <w:p w14:paraId="57D4D5C2" w14:textId="77777777" w:rsidR="00EA0F9A" w:rsidRDefault="00EA0F9A" w:rsidP="00EA0F9A">
            <w:pPr>
              <w:jc w:val="center"/>
            </w:pPr>
          </w:p>
        </w:tc>
      </w:tr>
      <w:tr w:rsidR="00EA0F9A" w:rsidRPr="002F2906" w14:paraId="079EA000" w14:textId="1B195AE1" w:rsidTr="00EA0F9A">
        <w:tc>
          <w:tcPr>
            <w:tcW w:w="448" w:type="pct"/>
            <w:vAlign w:val="center"/>
          </w:tcPr>
          <w:p w14:paraId="6CDE9738" w14:textId="77777777" w:rsidR="00EA0F9A" w:rsidRPr="002F2906" w:rsidRDefault="00EA0F9A" w:rsidP="00EA0F9A">
            <w:pPr>
              <w:jc w:val="center"/>
              <w:rPr>
                <w:i/>
              </w:rPr>
            </w:pPr>
            <w:r w:rsidRPr="002F2906">
              <w:rPr>
                <w:i/>
              </w:rPr>
              <w:t>Field name</w:t>
            </w:r>
          </w:p>
        </w:tc>
        <w:tc>
          <w:tcPr>
            <w:tcW w:w="2518" w:type="pct"/>
            <w:vAlign w:val="center"/>
          </w:tcPr>
          <w:p w14:paraId="325C2DCB" w14:textId="77777777" w:rsidR="00EA0F9A" w:rsidRPr="002F2906" w:rsidRDefault="00EA0F9A" w:rsidP="00EA0F9A">
            <w:pPr>
              <w:jc w:val="center"/>
              <w:rPr>
                <w:i/>
              </w:rPr>
            </w:pPr>
            <w:r w:rsidRPr="002F2906">
              <w:rPr>
                <w:i/>
              </w:rPr>
              <w:t>Description</w:t>
            </w:r>
          </w:p>
        </w:tc>
        <w:tc>
          <w:tcPr>
            <w:tcW w:w="395" w:type="pct"/>
            <w:vAlign w:val="center"/>
          </w:tcPr>
          <w:p w14:paraId="15558543" w14:textId="77777777" w:rsidR="00EA0F9A" w:rsidRPr="002F2906" w:rsidRDefault="00EA0F9A" w:rsidP="00EA0F9A">
            <w:pPr>
              <w:jc w:val="center"/>
              <w:rPr>
                <w:i/>
              </w:rPr>
            </w:pPr>
            <w:r w:rsidRPr="002F2906">
              <w:rPr>
                <w:i/>
              </w:rPr>
              <w:t>Required</w:t>
            </w:r>
          </w:p>
        </w:tc>
        <w:tc>
          <w:tcPr>
            <w:tcW w:w="402" w:type="pct"/>
            <w:vAlign w:val="center"/>
          </w:tcPr>
          <w:p w14:paraId="0CE61DE1" w14:textId="77777777" w:rsidR="00EA0F9A" w:rsidRPr="002F2906" w:rsidRDefault="00EA0F9A" w:rsidP="00EA0F9A">
            <w:pPr>
              <w:jc w:val="center"/>
              <w:rPr>
                <w:i/>
              </w:rPr>
            </w:pPr>
            <w:r w:rsidRPr="002F2906">
              <w:rPr>
                <w:i/>
              </w:rPr>
              <w:t>Data type</w:t>
            </w:r>
          </w:p>
        </w:tc>
        <w:tc>
          <w:tcPr>
            <w:tcW w:w="824" w:type="pct"/>
            <w:vAlign w:val="center"/>
          </w:tcPr>
          <w:p w14:paraId="7314FF9A" w14:textId="77777777" w:rsidR="00EA0F9A" w:rsidRPr="002F2906" w:rsidRDefault="00EA0F9A" w:rsidP="00EA0F9A">
            <w:pPr>
              <w:jc w:val="center"/>
              <w:rPr>
                <w:i/>
              </w:rPr>
            </w:pPr>
            <w:r w:rsidRPr="002F2906">
              <w:rPr>
                <w:i/>
              </w:rPr>
              <w:t>Constraints</w:t>
            </w:r>
          </w:p>
        </w:tc>
        <w:tc>
          <w:tcPr>
            <w:tcW w:w="414" w:type="pct"/>
            <w:vAlign w:val="center"/>
          </w:tcPr>
          <w:p w14:paraId="36C036B1" w14:textId="2BBBB62D" w:rsidR="00EA0F9A" w:rsidRPr="002F2906" w:rsidRDefault="00EA0F9A" w:rsidP="00EA0F9A">
            <w:pPr>
              <w:jc w:val="center"/>
              <w:rPr>
                <w:i/>
              </w:rPr>
            </w:pPr>
            <w:r>
              <w:rPr>
                <w:i/>
              </w:rPr>
              <w:t>Authority</w:t>
            </w:r>
          </w:p>
        </w:tc>
      </w:tr>
      <w:tr w:rsidR="00EA0F9A" w14:paraId="55390172" w14:textId="06FEECAF" w:rsidTr="00EA0F9A">
        <w:tc>
          <w:tcPr>
            <w:tcW w:w="448" w:type="pct"/>
            <w:vAlign w:val="center"/>
          </w:tcPr>
          <w:p w14:paraId="6B6CC696" w14:textId="77777777" w:rsidR="00EA0F9A" w:rsidRDefault="00EA0F9A" w:rsidP="00EA0F9A">
            <w:pPr>
              <w:jc w:val="center"/>
            </w:pPr>
            <w:r>
              <w:t>id</w:t>
            </w:r>
          </w:p>
        </w:tc>
        <w:tc>
          <w:tcPr>
            <w:tcW w:w="2518" w:type="pct"/>
            <w:vAlign w:val="center"/>
          </w:tcPr>
          <w:p w14:paraId="470B573C" w14:textId="5E305584" w:rsidR="00EA0F9A" w:rsidRDefault="00EA0F9A" w:rsidP="00EA0F9A">
            <w:pPr>
              <w:jc w:val="center"/>
            </w:pPr>
            <w:r>
              <w:t>Animal measurement ID (unique).</w:t>
            </w:r>
          </w:p>
        </w:tc>
        <w:tc>
          <w:tcPr>
            <w:tcW w:w="395" w:type="pct"/>
            <w:vAlign w:val="center"/>
          </w:tcPr>
          <w:p w14:paraId="191E849F" w14:textId="77777777" w:rsidR="00EA0F9A" w:rsidRDefault="00EA0F9A" w:rsidP="00EA0F9A">
            <w:pPr>
              <w:jc w:val="center"/>
            </w:pPr>
            <w:r>
              <w:t>required</w:t>
            </w:r>
          </w:p>
        </w:tc>
        <w:tc>
          <w:tcPr>
            <w:tcW w:w="402" w:type="pct"/>
            <w:vAlign w:val="center"/>
          </w:tcPr>
          <w:p w14:paraId="42D289D9" w14:textId="77777777" w:rsidR="00EA0F9A" w:rsidRDefault="00EA0F9A" w:rsidP="00EA0F9A">
            <w:pPr>
              <w:jc w:val="center"/>
            </w:pPr>
            <w:r>
              <w:t>numeric</w:t>
            </w:r>
          </w:p>
        </w:tc>
        <w:tc>
          <w:tcPr>
            <w:tcW w:w="824" w:type="pct"/>
            <w:vAlign w:val="center"/>
          </w:tcPr>
          <w:p w14:paraId="21FF2B9E" w14:textId="77777777" w:rsidR="00EA0F9A" w:rsidRDefault="00EA0F9A" w:rsidP="00EA0F9A">
            <w:pPr>
              <w:jc w:val="center"/>
            </w:pPr>
            <w:r>
              <w:t>Primary key</w:t>
            </w:r>
          </w:p>
        </w:tc>
        <w:tc>
          <w:tcPr>
            <w:tcW w:w="414" w:type="pct"/>
            <w:vAlign w:val="center"/>
          </w:tcPr>
          <w:p w14:paraId="7CCABAE1" w14:textId="77777777" w:rsidR="00EA0F9A" w:rsidRDefault="00EA0F9A" w:rsidP="00EA0F9A">
            <w:pPr>
              <w:jc w:val="center"/>
            </w:pPr>
          </w:p>
        </w:tc>
      </w:tr>
      <w:tr w:rsidR="00EA0F9A" w14:paraId="565DC85D" w14:textId="08704A9E" w:rsidTr="00EA0F9A">
        <w:tc>
          <w:tcPr>
            <w:tcW w:w="448" w:type="pct"/>
            <w:vAlign w:val="center"/>
          </w:tcPr>
          <w:p w14:paraId="06F96356" w14:textId="7CBB6643" w:rsidR="00EA0F9A" w:rsidRDefault="00EA0F9A" w:rsidP="00EA0F9A">
            <w:pPr>
              <w:jc w:val="center"/>
            </w:pPr>
            <w:proofErr w:type="spellStart"/>
            <w:r>
              <w:t>animal_id</w:t>
            </w:r>
            <w:proofErr w:type="spellEnd"/>
          </w:p>
        </w:tc>
        <w:tc>
          <w:tcPr>
            <w:tcW w:w="2518" w:type="pct"/>
            <w:vAlign w:val="center"/>
          </w:tcPr>
          <w:p w14:paraId="28648374" w14:textId="3B2EDD7D" w:rsidR="00EA0F9A" w:rsidRPr="006164D2" w:rsidRDefault="00EA0F9A" w:rsidP="00EA0F9A">
            <w:pPr>
              <w:jc w:val="center"/>
            </w:pPr>
            <w:r>
              <w:t>Animal ID.</w:t>
            </w:r>
          </w:p>
        </w:tc>
        <w:tc>
          <w:tcPr>
            <w:tcW w:w="395" w:type="pct"/>
            <w:vAlign w:val="center"/>
          </w:tcPr>
          <w:p w14:paraId="3313CF3C" w14:textId="77777777" w:rsidR="00EA0F9A" w:rsidRPr="000775D8" w:rsidRDefault="00EA0F9A" w:rsidP="00EA0F9A">
            <w:pPr>
              <w:jc w:val="center"/>
            </w:pPr>
            <w:r>
              <w:t>required</w:t>
            </w:r>
          </w:p>
        </w:tc>
        <w:tc>
          <w:tcPr>
            <w:tcW w:w="402" w:type="pct"/>
            <w:vAlign w:val="center"/>
          </w:tcPr>
          <w:p w14:paraId="1A01FF53" w14:textId="60B93F34" w:rsidR="00EA0F9A" w:rsidRDefault="00EA0F9A" w:rsidP="00EA0F9A">
            <w:pPr>
              <w:jc w:val="center"/>
            </w:pPr>
            <w:r>
              <w:t>numeric</w:t>
            </w:r>
          </w:p>
        </w:tc>
        <w:tc>
          <w:tcPr>
            <w:tcW w:w="824" w:type="pct"/>
            <w:vAlign w:val="center"/>
          </w:tcPr>
          <w:p w14:paraId="59ACD46A" w14:textId="7EE7F7D7" w:rsidR="00EA0F9A" w:rsidRDefault="00EA0F9A" w:rsidP="00EA0F9A">
            <w:pPr>
              <w:jc w:val="center"/>
            </w:pPr>
            <w:r>
              <w:t>Foreign key to animal table</w:t>
            </w:r>
          </w:p>
        </w:tc>
        <w:tc>
          <w:tcPr>
            <w:tcW w:w="414" w:type="pct"/>
            <w:vAlign w:val="center"/>
          </w:tcPr>
          <w:p w14:paraId="56EB530F" w14:textId="77777777" w:rsidR="00EA0F9A" w:rsidRDefault="00EA0F9A" w:rsidP="00EA0F9A">
            <w:pPr>
              <w:jc w:val="center"/>
            </w:pPr>
          </w:p>
        </w:tc>
      </w:tr>
      <w:tr w:rsidR="00EA0F9A" w14:paraId="132C7178" w14:textId="1CDE411D" w:rsidTr="00EA0F9A">
        <w:tc>
          <w:tcPr>
            <w:tcW w:w="448" w:type="pct"/>
            <w:vAlign w:val="center"/>
          </w:tcPr>
          <w:p w14:paraId="66DC7A2A" w14:textId="300A59A2" w:rsidR="00EA0F9A" w:rsidRDefault="00EA0F9A" w:rsidP="00EA0F9A">
            <w:pPr>
              <w:jc w:val="center"/>
            </w:pPr>
            <w:r>
              <w:t>type</w:t>
            </w:r>
          </w:p>
        </w:tc>
        <w:tc>
          <w:tcPr>
            <w:tcW w:w="2518" w:type="pct"/>
            <w:vAlign w:val="center"/>
          </w:tcPr>
          <w:p w14:paraId="33478A0E" w14:textId="63D5BEC4" w:rsidR="00EA0F9A" w:rsidRPr="006A6577" w:rsidRDefault="00EA0F9A" w:rsidP="00EA0F9A">
            <w:pPr>
              <w:jc w:val="center"/>
            </w:pPr>
            <w:r>
              <w:t>Type of measurement (</w:t>
            </w:r>
            <w:r>
              <w:rPr>
                <w:i/>
              </w:rPr>
              <w:t>e.g.</w:t>
            </w:r>
            <w:r>
              <w:t xml:space="preserve"> </w:t>
            </w:r>
            <w:r w:rsidRPr="006A6577">
              <w:t>length, weight, total length, carapace length, carapace width, fork length, width</w:t>
            </w:r>
            <w:r>
              <w:t>).</w:t>
            </w:r>
          </w:p>
        </w:tc>
        <w:tc>
          <w:tcPr>
            <w:tcW w:w="395" w:type="pct"/>
            <w:vAlign w:val="center"/>
          </w:tcPr>
          <w:p w14:paraId="5A880B08" w14:textId="77777777" w:rsidR="00EA0F9A" w:rsidRDefault="00EA0F9A" w:rsidP="00EA0F9A">
            <w:pPr>
              <w:jc w:val="center"/>
            </w:pPr>
            <w:r w:rsidRPr="000775D8">
              <w:t>required</w:t>
            </w:r>
          </w:p>
        </w:tc>
        <w:tc>
          <w:tcPr>
            <w:tcW w:w="402" w:type="pct"/>
            <w:vAlign w:val="center"/>
          </w:tcPr>
          <w:p w14:paraId="301C2AD8" w14:textId="5536B45C" w:rsidR="00EA0F9A" w:rsidRDefault="00EA0F9A" w:rsidP="00EA0F9A">
            <w:pPr>
              <w:jc w:val="center"/>
            </w:pPr>
            <w:r>
              <w:t>text</w:t>
            </w:r>
          </w:p>
        </w:tc>
        <w:tc>
          <w:tcPr>
            <w:tcW w:w="824" w:type="pct"/>
            <w:vAlign w:val="center"/>
          </w:tcPr>
          <w:p w14:paraId="43A45A63" w14:textId="489FD081" w:rsidR="00EA0F9A" w:rsidRDefault="00EA0F9A" w:rsidP="00EA0F9A">
            <w:pPr>
              <w:jc w:val="center"/>
            </w:pPr>
            <w:r>
              <w:t>Need controlled vocabulary</w:t>
            </w:r>
          </w:p>
        </w:tc>
        <w:tc>
          <w:tcPr>
            <w:tcW w:w="414" w:type="pct"/>
            <w:vAlign w:val="center"/>
          </w:tcPr>
          <w:p w14:paraId="1574C723" w14:textId="77777777" w:rsidR="00EA0F9A" w:rsidRDefault="00EA0F9A" w:rsidP="00EA0F9A">
            <w:pPr>
              <w:jc w:val="center"/>
            </w:pPr>
          </w:p>
        </w:tc>
      </w:tr>
      <w:tr w:rsidR="00EA0F9A" w14:paraId="0E96D5B9" w14:textId="3C0835C6" w:rsidTr="00EA0F9A">
        <w:tc>
          <w:tcPr>
            <w:tcW w:w="448" w:type="pct"/>
            <w:vAlign w:val="center"/>
          </w:tcPr>
          <w:p w14:paraId="2B09B27B" w14:textId="3DF69070" w:rsidR="00EA0F9A" w:rsidRDefault="00EA0F9A" w:rsidP="00EA0F9A">
            <w:pPr>
              <w:jc w:val="center"/>
            </w:pPr>
            <w:r>
              <w:t>unit</w:t>
            </w:r>
          </w:p>
        </w:tc>
        <w:tc>
          <w:tcPr>
            <w:tcW w:w="2518" w:type="pct"/>
            <w:vAlign w:val="center"/>
          </w:tcPr>
          <w:p w14:paraId="2E10E0C4" w14:textId="22B08C44" w:rsidR="00EA0F9A" w:rsidRPr="006A6577" w:rsidRDefault="00EA0F9A" w:rsidP="00EA0F9A">
            <w:pPr>
              <w:jc w:val="center"/>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EA0F9A">
            <w:pPr>
              <w:jc w:val="center"/>
            </w:pPr>
            <w:r w:rsidRPr="000775D8">
              <w:t>required</w:t>
            </w:r>
          </w:p>
        </w:tc>
        <w:tc>
          <w:tcPr>
            <w:tcW w:w="402" w:type="pct"/>
            <w:vAlign w:val="center"/>
          </w:tcPr>
          <w:p w14:paraId="7CF9DDFF" w14:textId="77777777" w:rsidR="00EA0F9A" w:rsidRDefault="00EA0F9A" w:rsidP="00EA0F9A">
            <w:pPr>
              <w:jc w:val="center"/>
            </w:pPr>
            <w:r>
              <w:t>text</w:t>
            </w:r>
          </w:p>
        </w:tc>
        <w:tc>
          <w:tcPr>
            <w:tcW w:w="824" w:type="pct"/>
            <w:vAlign w:val="center"/>
          </w:tcPr>
          <w:p w14:paraId="18C6682A" w14:textId="6C276E8C" w:rsidR="00EA0F9A" w:rsidRDefault="00EA0F9A" w:rsidP="00EA0F9A">
            <w:pPr>
              <w:jc w:val="center"/>
            </w:pPr>
            <w:r>
              <w:t>Need controlled vocabulary</w:t>
            </w:r>
          </w:p>
        </w:tc>
        <w:tc>
          <w:tcPr>
            <w:tcW w:w="414" w:type="pct"/>
            <w:vAlign w:val="center"/>
          </w:tcPr>
          <w:p w14:paraId="2203BF47" w14:textId="77777777" w:rsidR="00EA0F9A" w:rsidRDefault="00EA0F9A" w:rsidP="00EA0F9A">
            <w:pPr>
              <w:jc w:val="center"/>
            </w:pPr>
          </w:p>
        </w:tc>
      </w:tr>
      <w:tr w:rsidR="00EA0F9A" w14:paraId="51E74F7F" w14:textId="04CDD22D" w:rsidTr="00EA0F9A">
        <w:tc>
          <w:tcPr>
            <w:tcW w:w="448" w:type="pct"/>
            <w:vAlign w:val="center"/>
          </w:tcPr>
          <w:p w14:paraId="4B91D21A" w14:textId="7D55FDD5" w:rsidR="00EA0F9A" w:rsidRDefault="00EA0F9A" w:rsidP="00EA0F9A">
            <w:pPr>
              <w:jc w:val="center"/>
            </w:pPr>
            <w:r>
              <w:t>value</w:t>
            </w:r>
          </w:p>
        </w:tc>
        <w:tc>
          <w:tcPr>
            <w:tcW w:w="2518" w:type="pct"/>
            <w:vAlign w:val="center"/>
          </w:tcPr>
          <w:p w14:paraId="34361C9E" w14:textId="4C7AEBB0" w:rsidR="00EA0F9A" w:rsidRDefault="00EA0F9A" w:rsidP="00EA0F9A">
            <w:pPr>
              <w:jc w:val="center"/>
            </w:pPr>
            <w:r>
              <w:t>Measurement value.</w:t>
            </w:r>
          </w:p>
        </w:tc>
        <w:tc>
          <w:tcPr>
            <w:tcW w:w="395" w:type="pct"/>
            <w:vAlign w:val="center"/>
          </w:tcPr>
          <w:p w14:paraId="1AF4A5D4" w14:textId="77777777" w:rsidR="00EA0F9A" w:rsidRPr="000775D8" w:rsidRDefault="00EA0F9A" w:rsidP="00EA0F9A">
            <w:pPr>
              <w:jc w:val="center"/>
            </w:pPr>
            <w:r>
              <w:t>required</w:t>
            </w:r>
          </w:p>
        </w:tc>
        <w:tc>
          <w:tcPr>
            <w:tcW w:w="402" w:type="pct"/>
            <w:vAlign w:val="center"/>
          </w:tcPr>
          <w:p w14:paraId="368A73FB" w14:textId="77777777" w:rsidR="00EA0F9A" w:rsidRDefault="00EA0F9A" w:rsidP="00EA0F9A">
            <w:pPr>
              <w:jc w:val="center"/>
            </w:pPr>
            <w:r>
              <w:t>text</w:t>
            </w:r>
          </w:p>
        </w:tc>
        <w:tc>
          <w:tcPr>
            <w:tcW w:w="824" w:type="pct"/>
            <w:vAlign w:val="center"/>
          </w:tcPr>
          <w:p w14:paraId="78904656" w14:textId="40709379" w:rsidR="00EA0F9A" w:rsidRDefault="00EA0F9A" w:rsidP="00EA0F9A">
            <w:pPr>
              <w:jc w:val="center"/>
            </w:pPr>
          </w:p>
        </w:tc>
        <w:tc>
          <w:tcPr>
            <w:tcW w:w="414" w:type="pct"/>
            <w:vAlign w:val="center"/>
          </w:tcPr>
          <w:p w14:paraId="6704B17B" w14:textId="77777777" w:rsidR="00EA0F9A" w:rsidRDefault="00EA0F9A" w:rsidP="00EA0F9A">
            <w:pPr>
              <w:jc w:val="center"/>
            </w:pPr>
          </w:p>
        </w:tc>
      </w:tr>
      <w:tr w:rsidR="00EA0F9A" w14:paraId="56FCAFE9" w14:textId="3A19B12C" w:rsidTr="00EA0F9A">
        <w:tc>
          <w:tcPr>
            <w:tcW w:w="448" w:type="pct"/>
            <w:vAlign w:val="center"/>
          </w:tcPr>
          <w:p w14:paraId="542170C3" w14:textId="77777777" w:rsidR="00EA0F9A" w:rsidRDefault="00EA0F9A" w:rsidP="00EA0F9A">
            <w:pPr>
              <w:jc w:val="center"/>
            </w:pPr>
            <w:r>
              <w:t>estimate</w:t>
            </w:r>
          </w:p>
        </w:tc>
        <w:tc>
          <w:tcPr>
            <w:tcW w:w="2518" w:type="pct"/>
            <w:vAlign w:val="center"/>
          </w:tcPr>
          <w:p w14:paraId="21EFDE54" w14:textId="1CBFC96F" w:rsidR="00EA0F9A" w:rsidRDefault="00EA0F9A" w:rsidP="00EA0F9A">
            <w:pPr>
              <w:jc w:val="center"/>
            </w:pPr>
            <w:r>
              <w:t>Is the measurement value an estimate?</w:t>
            </w:r>
          </w:p>
        </w:tc>
        <w:tc>
          <w:tcPr>
            <w:tcW w:w="395" w:type="pct"/>
            <w:vAlign w:val="center"/>
          </w:tcPr>
          <w:p w14:paraId="0A310F2A" w14:textId="2537DCCD" w:rsidR="00EA0F9A" w:rsidRPr="000775D8" w:rsidRDefault="00EA0F9A" w:rsidP="00EA0F9A">
            <w:pPr>
              <w:jc w:val="center"/>
            </w:pPr>
            <w:r>
              <w:t>required</w:t>
            </w:r>
          </w:p>
        </w:tc>
        <w:tc>
          <w:tcPr>
            <w:tcW w:w="402" w:type="pct"/>
            <w:vAlign w:val="center"/>
          </w:tcPr>
          <w:p w14:paraId="171F7F26" w14:textId="77777777" w:rsidR="00EA0F9A" w:rsidRDefault="00EA0F9A" w:rsidP="00EA0F9A">
            <w:pPr>
              <w:jc w:val="center"/>
            </w:pPr>
            <w:proofErr w:type="spellStart"/>
            <w:r>
              <w:t>boolean</w:t>
            </w:r>
            <w:proofErr w:type="spellEnd"/>
          </w:p>
        </w:tc>
        <w:tc>
          <w:tcPr>
            <w:tcW w:w="824" w:type="pct"/>
            <w:vAlign w:val="center"/>
          </w:tcPr>
          <w:p w14:paraId="2E5D93D2" w14:textId="77777777" w:rsidR="00EA0F9A" w:rsidRDefault="00EA0F9A" w:rsidP="00EA0F9A">
            <w:pPr>
              <w:jc w:val="center"/>
            </w:pPr>
          </w:p>
        </w:tc>
        <w:tc>
          <w:tcPr>
            <w:tcW w:w="414" w:type="pct"/>
            <w:vAlign w:val="center"/>
          </w:tcPr>
          <w:p w14:paraId="06AEB7A2" w14:textId="77777777" w:rsidR="00EA0F9A" w:rsidRDefault="00EA0F9A" w:rsidP="00EA0F9A">
            <w:pPr>
              <w:jc w:val="center"/>
            </w:pPr>
          </w:p>
        </w:tc>
      </w:tr>
      <w:tr w:rsidR="00F42DC9" w14:paraId="0880BF3C" w14:textId="77777777" w:rsidTr="00EA0F9A">
        <w:tc>
          <w:tcPr>
            <w:tcW w:w="448" w:type="pct"/>
            <w:vAlign w:val="center"/>
          </w:tcPr>
          <w:p w14:paraId="3DDE888B" w14:textId="4E35086F" w:rsidR="00F42DC9" w:rsidRDefault="00F42DC9" w:rsidP="00EA0F9A">
            <w:pPr>
              <w:jc w:val="center"/>
            </w:pPr>
            <w:r>
              <w:t>comments</w:t>
            </w:r>
          </w:p>
        </w:tc>
        <w:tc>
          <w:tcPr>
            <w:tcW w:w="2518" w:type="pct"/>
            <w:vAlign w:val="center"/>
          </w:tcPr>
          <w:p w14:paraId="1D290F72" w14:textId="141B573A" w:rsidR="00F42DC9" w:rsidRDefault="00F42DC9" w:rsidP="00EA0F9A">
            <w:pPr>
              <w:jc w:val="center"/>
            </w:pPr>
            <w:r>
              <w:t>Additional information on each measurement.</w:t>
            </w:r>
          </w:p>
        </w:tc>
        <w:tc>
          <w:tcPr>
            <w:tcW w:w="395" w:type="pct"/>
            <w:vAlign w:val="center"/>
          </w:tcPr>
          <w:p w14:paraId="4B423ED0" w14:textId="63916788" w:rsidR="00F42DC9" w:rsidRDefault="00F42DC9" w:rsidP="00EA0F9A">
            <w:pPr>
              <w:jc w:val="center"/>
            </w:pPr>
            <w:r>
              <w:t>optional</w:t>
            </w:r>
          </w:p>
        </w:tc>
        <w:tc>
          <w:tcPr>
            <w:tcW w:w="402" w:type="pct"/>
            <w:vAlign w:val="center"/>
          </w:tcPr>
          <w:p w14:paraId="47708675" w14:textId="69EC97BD" w:rsidR="00F42DC9" w:rsidRDefault="00F42DC9" w:rsidP="00EA0F9A">
            <w:pPr>
              <w:jc w:val="center"/>
            </w:pPr>
            <w:r>
              <w:t>text</w:t>
            </w:r>
          </w:p>
        </w:tc>
        <w:tc>
          <w:tcPr>
            <w:tcW w:w="824" w:type="pct"/>
            <w:vAlign w:val="center"/>
          </w:tcPr>
          <w:p w14:paraId="42E308A0" w14:textId="77777777" w:rsidR="00F42DC9" w:rsidRDefault="00F42DC9" w:rsidP="00EA0F9A">
            <w:pPr>
              <w:jc w:val="center"/>
            </w:pPr>
          </w:p>
        </w:tc>
        <w:tc>
          <w:tcPr>
            <w:tcW w:w="414" w:type="pct"/>
            <w:vAlign w:val="center"/>
          </w:tcPr>
          <w:p w14:paraId="1ACEBEF7" w14:textId="77777777" w:rsidR="00F42DC9" w:rsidRDefault="00F42DC9" w:rsidP="00EA0F9A">
            <w:pPr>
              <w:jc w:val="center"/>
            </w:pPr>
          </w:p>
        </w:tc>
      </w:tr>
    </w:tbl>
    <w:p w14:paraId="20229271" w14:textId="36D56727" w:rsidR="000E3D2C" w:rsidRDefault="000E3D2C" w:rsidP="002F2906">
      <w:r>
        <w:br w:type="page"/>
      </w:r>
    </w:p>
    <w:p w14:paraId="0EB1B89B" w14:textId="521269D7" w:rsidR="00AD6C59" w:rsidRDefault="00AD6C59" w:rsidP="002001B5">
      <w:pPr>
        <w:pStyle w:val="Heading3"/>
      </w:pPr>
      <w:bookmarkStart w:id="32" w:name="Project"/>
      <w:bookmarkStart w:id="33" w:name="_Toc317334591"/>
      <w:r>
        <w:t>Project</w:t>
      </w:r>
      <w:bookmarkEnd w:id="32"/>
      <w:bookmarkEnd w:id="33"/>
    </w:p>
    <w:tbl>
      <w:tblPr>
        <w:tblStyle w:val="TableGrid"/>
        <w:tblW w:w="5000" w:type="pct"/>
        <w:tblLook w:val="04A0" w:firstRow="1" w:lastRow="0" w:firstColumn="1" w:lastColumn="0" w:noHBand="0" w:noVBand="1"/>
      </w:tblPr>
      <w:tblGrid>
        <w:gridCol w:w="2560"/>
        <w:gridCol w:w="5757"/>
        <w:gridCol w:w="1965"/>
        <w:gridCol w:w="1316"/>
        <w:gridCol w:w="1401"/>
        <w:gridCol w:w="1177"/>
      </w:tblGrid>
      <w:tr w:rsidR="00EA0F9A" w:rsidRPr="002F2906" w14:paraId="119FF110" w14:textId="1517A8EA" w:rsidTr="00EA0F9A">
        <w:tc>
          <w:tcPr>
            <w:tcW w:w="5000" w:type="pct"/>
            <w:gridSpan w:val="6"/>
            <w:vAlign w:val="center"/>
          </w:tcPr>
          <w:p w14:paraId="47B7D9BF" w14:textId="3831330E" w:rsidR="00EA0F9A" w:rsidRPr="002F2906" w:rsidRDefault="00EA0F9A" w:rsidP="00EA0F9A">
            <w:pPr>
              <w:jc w:val="center"/>
              <w:rPr>
                <w:b/>
                <w:lang w:val="en-US"/>
              </w:rPr>
            </w:pPr>
            <w:r w:rsidRPr="002F2906">
              <w:rPr>
                <w:b/>
                <w:lang w:val="en-US"/>
              </w:rPr>
              <w:t xml:space="preserve">Provides </w:t>
            </w:r>
            <w:r w:rsidRPr="00AD6C59">
              <w:rPr>
                <w:b/>
                <w:lang w:val="en-US"/>
              </w:rPr>
              <w:t xml:space="preserve">information on tagging projects, which data center </w:t>
            </w:r>
            <w:proofErr w:type="gramStart"/>
            <w:r w:rsidRPr="00AD6C59">
              <w:rPr>
                <w:b/>
                <w:lang w:val="en-US"/>
              </w:rPr>
              <w:t>hosts</w:t>
            </w:r>
            <w:proofErr w:type="gramEnd"/>
            <w:r w:rsidRPr="00AD6C59">
              <w:rPr>
                <w:b/>
                <w:lang w:val="en-US"/>
              </w:rPr>
              <w:t xml:space="preserve"> data, who is the principal investigator</w:t>
            </w:r>
            <w:r w:rsidRPr="002F2906">
              <w:rPr>
                <w:b/>
                <w:lang w:val="en-US"/>
              </w:rPr>
              <w:t>.</w:t>
            </w:r>
          </w:p>
        </w:tc>
      </w:tr>
      <w:tr w:rsidR="00EA0F9A" w14:paraId="674CBC3E" w14:textId="73294BD3" w:rsidTr="00EA0F9A">
        <w:tc>
          <w:tcPr>
            <w:tcW w:w="5000" w:type="pct"/>
            <w:gridSpan w:val="6"/>
            <w:vAlign w:val="center"/>
          </w:tcPr>
          <w:p w14:paraId="124EDCE2" w14:textId="77777777" w:rsidR="00EA0F9A" w:rsidRDefault="00EA0F9A" w:rsidP="00EA0F9A">
            <w:pPr>
              <w:jc w:val="center"/>
            </w:pPr>
          </w:p>
        </w:tc>
      </w:tr>
      <w:tr w:rsidR="00EA0F9A" w:rsidRPr="002F2906" w14:paraId="253DAEAE" w14:textId="767C8E0F" w:rsidTr="002001B5">
        <w:tc>
          <w:tcPr>
            <w:tcW w:w="903" w:type="pct"/>
            <w:vAlign w:val="center"/>
          </w:tcPr>
          <w:p w14:paraId="05DE8BCA" w14:textId="77777777" w:rsidR="00EA0F9A" w:rsidRPr="002F2906" w:rsidRDefault="00EA0F9A" w:rsidP="00EA0F9A">
            <w:pPr>
              <w:jc w:val="center"/>
              <w:rPr>
                <w:i/>
              </w:rPr>
            </w:pPr>
            <w:r w:rsidRPr="002F2906">
              <w:rPr>
                <w:i/>
              </w:rPr>
              <w:t>Field name</w:t>
            </w:r>
          </w:p>
        </w:tc>
        <w:tc>
          <w:tcPr>
            <w:tcW w:w="2031" w:type="pct"/>
            <w:vAlign w:val="center"/>
          </w:tcPr>
          <w:p w14:paraId="45A58220" w14:textId="77777777" w:rsidR="00EA0F9A" w:rsidRPr="002F2906" w:rsidRDefault="00EA0F9A" w:rsidP="00EA0F9A">
            <w:pPr>
              <w:jc w:val="center"/>
              <w:rPr>
                <w:i/>
              </w:rPr>
            </w:pPr>
            <w:r w:rsidRPr="002F2906">
              <w:rPr>
                <w:i/>
              </w:rPr>
              <w:t>Description</w:t>
            </w:r>
          </w:p>
        </w:tc>
        <w:tc>
          <w:tcPr>
            <w:tcW w:w="693" w:type="pct"/>
            <w:vAlign w:val="center"/>
          </w:tcPr>
          <w:p w14:paraId="797DD2DF" w14:textId="77777777" w:rsidR="00EA0F9A" w:rsidRPr="002F2906" w:rsidRDefault="00EA0F9A" w:rsidP="00EA0F9A">
            <w:pPr>
              <w:jc w:val="center"/>
              <w:rPr>
                <w:i/>
              </w:rPr>
            </w:pPr>
            <w:r w:rsidRPr="002F2906">
              <w:rPr>
                <w:i/>
              </w:rPr>
              <w:t>Required</w:t>
            </w:r>
          </w:p>
        </w:tc>
        <w:tc>
          <w:tcPr>
            <w:tcW w:w="464" w:type="pct"/>
            <w:vAlign w:val="center"/>
          </w:tcPr>
          <w:p w14:paraId="6B0FBFA0" w14:textId="77777777" w:rsidR="00EA0F9A" w:rsidRPr="002F2906" w:rsidRDefault="00EA0F9A" w:rsidP="00EA0F9A">
            <w:pPr>
              <w:jc w:val="center"/>
              <w:rPr>
                <w:i/>
              </w:rPr>
            </w:pPr>
            <w:r w:rsidRPr="002F2906">
              <w:rPr>
                <w:i/>
              </w:rPr>
              <w:t>Data type</w:t>
            </w:r>
          </w:p>
        </w:tc>
        <w:tc>
          <w:tcPr>
            <w:tcW w:w="494" w:type="pct"/>
            <w:vAlign w:val="center"/>
          </w:tcPr>
          <w:p w14:paraId="56375ED3" w14:textId="77777777" w:rsidR="00EA0F9A" w:rsidRPr="002F2906" w:rsidRDefault="00EA0F9A" w:rsidP="00EA0F9A">
            <w:pPr>
              <w:jc w:val="center"/>
              <w:rPr>
                <w:i/>
              </w:rPr>
            </w:pPr>
            <w:r w:rsidRPr="002F2906">
              <w:rPr>
                <w:i/>
              </w:rPr>
              <w:t>Constraints</w:t>
            </w:r>
          </w:p>
        </w:tc>
        <w:tc>
          <w:tcPr>
            <w:tcW w:w="414" w:type="pct"/>
            <w:vAlign w:val="center"/>
          </w:tcPr>
          <w:p w14:paraId="2362CBFD" w14:textId="5FFFB3F4" w:rsidR="00EA0F9A" w:rsidRPr="002F2906" w:rsidRDefault="00EA0F9A" w:rsidP="00EA0F9A">
            <w:pPr>
              <w:jc w:val="center"/>
              <w:rPr>
                <w:i/>
              </w:rPr>
            </w:pPr>
            <w:r>
              <w:rPr>
                <w:i/>
              </w:rPr>
              <w:t>Authority</w:t>
            </w:r>
          </w:p>
        </w:tc>
      </w:tr>
      <w:tr w:rsidR="00EA0F9A" w14:paraId="789603E9" w14:textId="20386A2D" w:rsidTr="002001B5">
        <w:tc>
          <w:tcPr>
            <w:tcW w:w="903" w:type="pct"/>
            <w:vAlign w:val="center"/>
          </w:tcPr>
          <w:p w14:paraId="4A62FD83" w14:textId="77777777" w:rsidR="00EA0F9A" w:rsidRDefault="00EA0F9A" w:rsidP="00EA0F9A">
            <w:pPr>
              <w:jc w:val="center"/>
            </w:pPr>
            <w:proofErr w:type="gramStart"/>
            <w:r>
              <w:t>id</w:t>
            </w:r>
            <w:proofErr w:type="gramEnd"/>
          </w:p>
        </w:tc>
        <w:tc>
          <w:tcPr>
            <w:tcW w:w="2031" w:type="pct"/>
            <w:vAlign w:val="center"/>
          </w:tcPr>
          <w:p w14:paraId="52A45C30" w14:textId="7F4D8C4E" w:rsidR="00EA0F9A" w:rsidRDefault="00EA0F9A" w:rsidP="00EA0F9A">
            <w:pPr>
              <w:jc w:val="center"/>
            </w:pPr>
            <w:r>
              <w:t>Project ID (unique).</w:t>
            </w:r>
          </w:p>
        </w:tc>
        <w:tc>
          <w:tcPr>
            <w:tcW w:w="693" w:type="pct"/>
            <w:vAlign w:val="center"/>
          </w:tcPr>
          <w:p w14:paraId="06716FDD" w14:textId="77777777" w:rsidR="00EA0F9A" w:rsidRDefault="00EA0F9A" w:rsidP="00EA0F9A">
            <w:pPr>
              <w:jc w:val="center"/>
            </w:pPr>
            <w:proofErr w:type="gramStart"/>
            <w:r>
              <w:t>required</w:t>
            </w:r>
            <w:proofErr w:type="gramEnd"/>
          </w:p>
        </w:tc>
        <w:tc>
          <w:tcPr>
            <w:tcW w:w="464" w:type="pct"/>
            <w:vAlign w:val="center"/>
          </w:tcPr>
          <w:p w14:paraId="48DD1D45" w14:textId="5B604CEC" w:rsidR="00EA0F9A" w:rsidRDefault="00EA0F9A" w:rsidP="00EA0F9A">
            <w:pPr>
              <w:jc w:val="center"/>
            </w:pPr>
            <w:proofErr w:type="gramStart"/>
            <w:r>
              <w:t>numeric</w:t>
            </w:r>
            <w:proofErr w:type="gramEnd"/>
          </w:p>
        </w:tc>
        <w:tc>
          <w:tcPr>
            <w:tcW w:w="494" w:type="pct"/>
            <w:vAlign w:val="center"/>
          </w:tcPr>
          <w:p w14:paraId="65B8AB71" w14:textId="77777777" w:rsidR="00EA0F9A" w:rsidRDefault="00EA0F9A" w:rsidP="00EA0F9A">
            <w:pPr>
              <w:jc w:val="center"/>
            </w:pPr>
            <w:r>
              <w:t>Primary key</w:t>
            </w:r>
          </w:p>
        </w:tc>
        <w:tc>
          <w:tcPr>
            <w:tcW w:w="414" w:type="pct"/>
            <w:vAlign w:val="center"/>
          </w:tcPr>
          <w:p w14:paraId="2F4DFBD8" w14:textId="77777777" w:rsidR="00EA0F9A" w:rsidRDefault="00EA0F9A" w:rsidP="00EA0F9A">
            <w:pPr>
              <w:jc w:val="center"/>
            </w:pPr>
          </w:p>
        </w:tc>
      </w:tr>
      <w:tr w:rsidR="00EA0F9A" w14:paraId="37732345" w14:textId="5DC3497C" w:rsidTr="002001B5">
        <w:tc>
          <w:tcPr>
            <w:tcW w:w="903" w:type="pct"/>
            <w:vAlign w:val="center"/>
          </w:tcPr>
          <w:p w14:paraId="0DF89A3E" w14:textId="0C867BC7" w:rsidR="00EA0F9A" w:rsidRDefault="00EA0F9A" w:rsidP="00EA0F9A">
            <w:pPr>
              <w:jc w:val="center"/>
            </w:pPr>
            <w:proofErr w:type="spellStart"/>
            <w:proofErr w:type="gramStart"/>
            <w:r>
              <w:t>datacenter</w:t>
            </w:r>
            <w:proofErr w:type="gramEnd"/>
            <w:r>
              <w:t>_id</w:t>
            </w:r>
            <w:proofErr w:type="spellEnd"/>
          </w:p>
        </w:tc>
        <w:tc>
          <w:tcPr>
            <w:tcW w:w="2031" w:type="pct"/>
            <w:vAlign w:val="center"/>
          </w:tcPr>
          <w:p w14:paraId="15420369" w14:textId="41110BEC" w:rsidR="00EA0F9A" w:rsidRDefault="00EA0F9A" w:rsidP="002001B5">
            <w:pPr>
              <w:jc w:val="center"/>
            </w:pPr>
            <w:r>
              <w:t xml:space="preserve">ID of data </w:t>
            </w:r>
            <w:proofErr w:type="spellStart"/>
            <w:r>
              <w:t>center</w:t>
            </w:r>
            <w:proofErr w:type="spellEnd"/>
            <w:r>
              <w:t>.</w:t>
            </w:r>
            <w:r w:rsidR="00C64068">
              <w:t xml:space="preserve"> N</w:t>
            </w:r>
            <w:r w:rsidR="00C64068" w:rsidRPr="00C64068">
              <w:t xml:space="preserve">ot </w:t>
            </w:r>
            <w:r w:rsidR="00C64068">
              <w:t xml:space="preserve">a </w:t>
            </w:r>
            <w:r w:rsidR="00C64068" w:rsidRPr="00C64068">
              <w:t xml:space="preserve">compulsory </w:t>
            </w:r>
            <w:r w:rsidR="00C64068">
              <w:t>so that</w:t>
            </w:r>
            <w:r w:rsidR="00C64068" w:rsidRPr="00C64068">
              <w:t xml:space="preserve"> people </w:t>
            </w:r>
            <w:r w:rsidR="00C64068">
              <w:t xml:space="preserve">who would like to </w:t>
            </w:r>
            <w:r w:rsidR="00C64068" w:rsidRPr="00C64068">
              <w:t xml:space="preserve">contribute </w:t>
            </w:r>
            <w:r w:rsidR="00C64068">
              <w:t xml:space="preserve">can do so without having </w:t>
            </w:r>
            <w:r w:rsidR="00C64068" w:rsidRPr="00C64068">
              <w:t>their data in a data centre.</w:t>
            </w:r>
          </w:p>
        </w:tc>
        <w:tc>
          <w:tcPr>
            <w:tcW w:w="693" w:type="pct"/>
            <w:vAlign w:val="center"/>
          </w:tcPr>
          <w:p w14:paraId="2089802E" w14:textId="387D400E" w:rsidR="00EA0F9A" w:rsidRDefault="00C64068" w:rsidP="00EA0F9A">
            <w:pPr>
              <w:jc w:val="center"/>
            </w:pPr>
            <w:proofErr w:type="gramStart"/>
            <w:r>
              <w:t>optional</w:t>
            </w:r>
            <w:proofErr w:type="gramEnd"/>
          </w:p>
        </w:tc>
        <w:tc>
          <w:tcPr>
            <w:tcW w:w="464" w:type="pct"/>
            <w:vAlign w:val="center"/>
          </w:tcPr>
          <w:p w14:paraId="56071E8E" w14:textId="74E5784D" w:rsidR="00EA0F9A" w:rsidRDefault="00EA0F9A" w:rsidP="00EA0F9A">
            <w:pPr>
              <w:jc w:val="center"/>
            </w:pPr>
            <w:proofErr w:type="gramStart"/>
            <w:r>
              <w:t>numeric</w:t>
            </w:r>
            <w:proofErr w:type="gramEnd"/>
          </w:p>
        </w:tc>
        <w:tc>
          <w:tcPr>
            <w:tcW w:w="494" w:type="pct"/>
            <w:vAlign w:val="center"/>
          </w:tcPr>
          <w:p w14:paraId="6A2C101D" w14:textId="4D8B34B8" w:rsidR="00EA0F9A" w:rsidRDefault="00EA0F9A" w:rsidP="00EA0F9A">
            <w:pPr>
              <w:jc w:val="center"/>
            </w:pPr>
            <w:r>
              <w:t xml:space="preserve">Foreign key to </w:t>
            </w:r>
            <w:proofErr w:type="spellStart"/>
            <w:r>
              <w:t>datacenter</w:t>
            </w:r>
            <w:proofErr w:type="spellEnd"/>
            <w:r>
              <w:t xml:space="preserve"> table</w:t>
            </w:r>
          </w:p>
        </w:tc>
        <w:tc>
          <w:tcPr>
            <w:tcW w:w="414" w:type="pct"/>
            <w:vAlign w:val="center"/>
          </w:tcPr>
          <w:p w14:paraId="27E706D8" w14:textId="77777777" w:rsidR="00EA0F9A" w:rsidRDefault="00EA0F9A" w:rsidP="00EA0F9A">
            <w:pPr>
              <w:jc w:val="center"/>
            </w:pPr>
          </w:p>
        </w:tc>
      </w:tr>
      <w:tr w:rsidR="00EA0F9A" w14:paraId="5471C76D" w14:textId="64FE5C6A" w:rsidTr="002001B5">
        <w:tc>
          <w:tcPr>
            <w:tcW w:w="903" w:type="pct"/>
            <w:vAlign w:val="center"/>
          </w:tcPr>
          <w:p w14:paraId="571CD5C6" w14:textId="3DA624C8" w:rsidR="00EA0F9A" w:rsidRDefault="00017A1F" w:rsidP="00EA0F9A">
            <w:pPr>
              <w:jc w:val="center"/>
            </w:pPr>
            <w:proofErr w:type="gramStart"/>
            <w:r>
              <w:t>title</w:t>
            </w:r>
            <w:proofErr w:type="gramEnd"/>
          </w:p>
        </w:tc>
        <w:tc>
          <w:tcPr>
            <w:tcW w:w="2031" w:type="pct"/>
            <w:vAlign w:val="center"/>
          </w:tcPr>
          <w:p w14:paraId="0841E041" w14:textId="6E3C0ED4" w:rsidR="00EA0F9A" w:rsidRDefault="00EA0F9A" w:rsidP="00EA0F9A">
            <w:pPr>
              <w:jc w:val="center"/>
            </w:pPr>
            <w:r>
              <w:t>Project name</w:t>
            </w:r>
          </w:p>
        </w:tc>
        <w:tc>
          <w:tcPr>
            <w:tcW w:w="693" w:type="pct"/>
            <w:vAlign w:val="center"/>
          </w:tcPr>
          <w:p w14:paraId="6244D07D" w14:textId="74224FF3" w:rsidR="00EA0F9A" w:rsidRDefault="00EA0F9A" w:rsidP="00EA0F9A">
            <w:pPr>
              <w:jc w:val="center"/>
            </w:pPr>
            <w:proofErr w:type="gramStart"/>
            <w:r>
              <w:t>required</w:t>
            </w:r>
            <w:proofErr w:type="gramEnd"/>
          </w:p>
        </w:tc>
        <w:tc>
          <w:tcPr>
            <w:tcW w:w="464" w:type="pct"/>
            <w:vAlign w:val="center"/>
          </w:tcPr>
          <w:p w14:paraId="04FF3211" w14:textId="472E5CB4" w:rsidR="00EA0F9A" w:rsidRDefault="00EA0F9A" w:rsidP="00EA0F9A">
            <w:pPr>
              <w:jc w:val="center"/>
            </w:pPr>
            <w:proofErr w:type="gramStart"/>
            <w:r>
              <w:t>text</w:t>
            </w:r>
            <w:proofErr w:type="gramEnd"/>
          </w:p>
        </w:tc>
        <w:tc>
          <w:tcPr>
            <w:tcW w:w="494" w:type="pct"/>
            <w:vAlign w:val="center"/>
          </w:tcPr>
          <w:p w14:paraId="4D3063CE" w14:textId="58A7345D" w:rsidR="00EA0F9A" w:rsidRDefault="00EA0F9A" w:rsidP="00EA0F9A">
            <w:pPr>
              <w:jc w:val="center"/>
            </w:pPr>
          </w:p>
        </w:tc>
        <w:tc>
          <w:tcPr>
            <w:tcW w:w="414" w:type="pct"/>
            <w:vAlign w:val="center"/>
          </w:tcPr>
          <w:p w14:paraId="0D2C4772" w14:textId="29DDF230" w:rsidR="00EA0F9A" w:rsidRDefault="00017A1F" w:rsidP="00EA0F9A">
            <w:pPr>
              <w:jc w:val="center"/>
            </w:pPr>
            <w:r>
              <w:t>NACDD</w:t>
            </w:r>
          </w:p>
        </w:tc>
      </w:tr>
      <w:tr w:rsidR="00EA0F9A" w14:paraId="533CB11A" w14:textId="76BD9A55" w:rsidTr="002001B5">
        <w:tc>
          <w:tcPr>
            <w:tcW w:w="903" w:type="pct"/>
            <w:vAlign w:val="center"/>
          </w:tcPr>
          <w:p w14:paraId="2BFC8886" w14:textId="2EE3D089" w:rsidR="00EA0F9A" w:rsidRDefault="00017A1F" w:rsidP="00EA0F9A">
            <w:pPr>
              <w:jc w:val="center"/>
            </w:pPr>
            <w:proofErr w:type="gramStart"/>
            <w:r>
              <w:t>summary</w:t>
            </w:r>
            <w:proofErr w:type="gramEnd"/>
          </w:p>
        </w:tc>
        <w:tc>
          <w:tcPr>
            <w:tcW w:w="2031" w:type="pct"/>
            <w:vAlign w:val="center"/>
          </w:tcPr>
          <w:p w14:paraId="120E540D" w14:textId="28AC6EE1" w:rsidR="00EA0F9A" w:rsidRDefault="00EA0F9A" w:rsidP="00EA0F9A">
            <w:pPr>
              <w:jc w:val="center"/>
            </w:pPr>
            <w:r>
              <w:t>Description of project including background, methods, and objectives.</w:t>
            </w:r>
          </w:p>
        </w:tc>
        <w:tc>
          <w:tcPr>
            <w:tcW w:w="693" w:type="pct"/>
            <w:vAlign w:val="center"/>
          </w:tcPr>
          <w:p w14:paraId="4ABB2241" w14:textId="77777777" w:rsidR="00EA0F9A" w:rsidRPr="000775D8" w:rsidRDefault="00EA0F9A" w:rsidP="00EA0F9A">
            <w:pPr>
              <w:jc w:val="center"/>
            </w:pPr>
            <w:proofErr w:type="gramStart"/>
            <w:r>
              <w:t>required</w:t>
            </w:r>
            <w:proofErr w:type="gramEnd"/>
          </w:p>
        </w:tc>
        <w:tc>
          <w:tcPr>
            <w:tcW w:w="464" w:type="pct"/>
            <w:vAlign w:val="center"/>
          </w:tcPr>
          <w:p w14:paraId="081E05E9" w14:textId="77777777" w:rsidR="00EA0F9A" w:rsidRDefault="00EA0F9A" w:rsidP="00EA0F9A">
            <w:pPr>
              <w:jc w:val="center"/>
            </w:pPr>
            <w:proofErr w:type="gramStart"/>
            <w:r>
              <w:t>text</w:t>
            </w:r>
            <w:proofErr w:type="gramEnd"/>
          </w:p>
        </w:tc>
        <w:tc>
          <w:tcPr>
            <w:tcW w:w="494" w:type="pct"/>
            <w:vAlign w:val="center"/>
          </w:tcPr>
          <w:p w14:paraId="02D57D83" w14:textId="4491D03A" w:rsidR="00EA0F9A" w:rsidRDefault="00EA0F9A" w:rsidP="00EA0F9A">
            <w:pPr>
              <w:jc w:val="center"/>
            </w:pPr>
          </w:p>
        </w:tc>
        <w:tc>
          <w:tcPr>
            <w:tcW w:w="414" w:type="pct"/>
            <w:vAlign w:val="center"/>
          </w:tcPr>
          <w:p w14:paraId="62D69860" w14:textId="74C3D3B6" w:rsidR="00EA0F9A" w:rsidRDefault="00017A1F" w:rsidP="00EA0F9A">
            <w:pPr>
              <w:jc w:val="center"/>
            </w:pPr>
            <w:r>
              <w:t>NACDD</w:t>
            </w:r>
          </w:p>
        </w:tc>
      </w:tr>
      <w:tr w:rsidR="00EA0F9A" w14:paraId="37E0D378" w14:textId="5DA0917C" w:rsidTr="002001B5">
        <w:tc>
          <w:tcPr>
            <w:tcW w:w="903" w:type="pct"/>
            <w:vAlign w:val="center"/>
          </w:tcPr>
          <w:p w14:paraId="5A631A39" w14:textId="180AE5A0" w:rsidR="00EA0F9A" w:rsidRDefault="00EA0F9A" w:rsidP="00EA0F9A">
            <w:pPr>
              <w:jc w:val="center"/>
            </w:pPr>
            <w:proofErr w:type="gramStart"/>
            <w:r>
              <w:t>citation</w:t>
            </w:r>
            <w:proofErr w:type="gramEnd"/>
          </w:p>
        </w:tc>
        <w:tc>
          <w:tcPr>
            <w:tcW w:w="2031" w:type="pct"/>
            <w:vAlign w:val="center"/>
          </w:tcPr>
          <w:p w14:paraId="26F1DD24" w14:textId="12EA0221" w:rsidR="00EA0F9A" w:rsidRDefault="00EA0F9A" w:rsidP="00EA0F9A">
            <w:pPr>
              <w:jc w:val="center"/>
            </w:pPr>
            <w:r>
              <w:t>Citation to be used in publications using the data from the project should follow the following format: “</w:t>
            </w:r>
            <w:proofErr w:type="spellStart"/>
            <w:r>
              <w:t>ProjectName</w:t>
            </w:r>
            <w:proofErr w:type="spellEnd"/>
            <w:r>
              <w:t>. [</w:t>
            </w:r>
            <w:proofErr w:type="gramStart"/>
            <w:r>
              <w:t>year</w:t>
            </w:r>
            <w:proofErr w:type="gramEnd"/>
            <w:r>
              <w:t>-of-data-download], [Title], [Data access URL], accessed [date-of-access]”.</w:t>
            </w:r>
          </w:p>
        </w:tc>
        <w:tc>
          <w:tcPr>
            <w:tcW w:w="693" w:type="pct"/>
            <w:vAlign w:val="center"/>
          </w:tcPr>
          <w:p w14:paraId="27BD7F27" w14:textId="216EA3F7" w:rsidR="00EA0F9A" w:rsidRPr="000775D8" w:rsidRDefault="00EA0F9A" w:rsidP="00EA0F9A">
            <w:pPr>
              <w:jc w:val="center"/>
            </w:pPr>
            <w:proofErr w:type="gramStart"/>
            <w:r>
              <w:t>required</w:t>
            </w:r>
            <w:proofErr w:type="gramEnd"/>
          </w:p>
        </w:tc>
        <w:tc>
          <w:tcPr>
            <w:tcW w:w="464" w:type="pct"/>
            <w:vAlign w:val="center"/>
          </w:tcPr>
          <w:p w14:paraId="2BC3C32D" w14:textId="77777777" w:rsidR="00EA0F9A" w:rsidRDefault="00EA0F9A" w:rsidP="00EA0F9A">
            <w:pPr>
              <w:jc w:val="center"/>
            </w:pPr>
            <w:proofErr w:type="gramStart"/>
            <w:r>
              <w:t>text</w:t>
            </w:r>
            <w:proofErr w:type="gramEnd"/>
          </w:p>
        </w:tc>
        <w:tc>
          <w:tcPr>
            <w:tcW w:w="494" w:type="pct"/>
            <w:vAlign w:val="center"/>
          </w:tcPr>
          <w:p w14:paraId="10235E2E" w14:textId="12F4C8F4" w:rsidR="00EA0F9A" w:rsidRDefault="00EA0F9A" w:rsidP="00EA0F9A">
            <w:pPr>
              <w:jc w:val="center"/>
            </w:pPr>
          </w:p>
        </w:tc>
        <w:tc>
          <w:tcPr>
            <w:tcW w:w="414" w:type="pct"/>
            <w:vAlign w:val="center"/>
          </w:tcPr>
          <w:p w14:paraId="73FA307D" w14:textId="77777777" w:rsidR="00EA0F9A" w:rsidRDefault="00EA0F9A" w:rsidP="00EA0F9A">
            <w:pPr>
              <w:jc w:val="center"/>
            </w:pPr>
          </w:p>
        </w:tc>
      </w:tr>
      <w:tr w:rsidR="00EA0F9A" w14:paraId="5541C6CC" w14:textId="60232192" w:rsidTr="002001B5">
        <w:tc>
          <w:tcPr>
            <w:tcW w:w="903" w:type="pct"/>
            <w:vAlign w:val="center"/>
          </w:tcPr>
          <w:p w14:paraId="471D6461" w14:textId="6C17C199" w:rsidR="00EA0F9A" w:rsidRDefault="00EA0F9A" w:rsidP="00EA0F9A">
            <w:pPr>
              <w:jc w:val="center"/>
            </w:pPr>
            <w:proofErr w:type="spellStart"/>
            <w:proofErr w:type="gramStart"/>
            <w:r>
              <w:t>infourl</w:t>
            </w:r>
            <w:proofErr w:type="spellEnd"/>
            <w:proofErr w:type="gramEnd"/>
          </w:p>
        </w:tc>
        <w:tc>
          <w:tcPr>
            <w:tcW w:w="2031" w:type="pct"/>
            <w:vAlign w:val="center"/>
          </w:tcPr>
          <w:p w14:paraId="4DA0C982" w14:textId="44A3A573" w:rsidR="00EA0F9A" w:rsidRDefault="00EA0F9A" w:rsidP="00EA0F9A">
            <w:pPr>
              <w:jc w:val="center"/>
            </w:pPr>
            <w:r>
              <w:t>URL to project information website or metadata record.</w:t>
            </w:r>
          </w:p>
        </w:tc>
        <w:tc>
          <w:tcPr>
            <w:tcW w:w="693" w:type="pct"/>
            <w:vAlign w:val="center"/>
          </w:tcPr>
          <w:p w14:paraId="2C5F6C20" w14:textId="77777777" w:rsidR="00EA0F9A" w:rsidRPr="000775D8" w:rsidRDefault="00EA0F9A" w:rsidP="00EA0F9A">
            <w:pPr>
              <w:jc w:val="center"/>
            </w:pPr>
            <w:proofErr w:type="gramStart"/>
            <w:r>
              <w:t>optional</w:t>
            </w:r>
            <w:proofErr w:type="gramEnd"/>
          </w:p>
        </w:tc>
        <w:tc>
          <w:tcPr>
            <w:tcW w:w="464" w:type="pct"/>
            <w:vAlign w:val="center"/>
          </w:tcPr>
          <w:p w14:paraId="63C3D0AE" w14:textId="69FEA7DA" w:rsidR="00EA0F9A" w:rsidRDefault="00EA0F9A" w:rsidP="00EA0F9A">
            <w:pPr>
              <w:jc w:val="center"/>
            </w:pPr>
            <w:proofErr w:type="gramStart"/>
            <w:r>
              <w:t>text</w:t>
            </w:r>
            <w:proofErr w:type="gramEnd"/>
          </w:p>
        </w:tc>
        <w:tc>
          <w:tcPr>
            <w:tcW w:w="494" w:type="pct"/>
            <w:vAlign w:val="center"/>
          </w:tcPr>
          <w:p w14:paraId="6A2980DE" w14:textId="77777777" w:rsidR="00EA0F9A" w:rsidRDefault="00EA0F9A" w:rsidP="00EA0F9A">
            <w:pPr>
              <w:jc w:val="center"/>
            </w:pPr>
          </w:p>
        </w:tc>
        <w:tc>
          <w:tcPr>
            <w:tcW w:w="414" w:type="pct"/>
            <w:vAlign w:val="center"/>
          </w:tcPr>
          <w:p w14:paraId="3ECBC91D" w14:textId="24B442D7" w:rsidR="00EA0F9A" w:rsidRDefault="00017A1F" w:rsidP="00EA0F9A">
            <w:pPr>
              <w:jc w:val="center"/>
            </w:pPr>
            <w:r>
              <w:t>ERDDAP</w:t>
            </w:r>
          </w:p>
        </w:tc>
      </w:tr>
      <w:tr w:rsidR="00EA0F9A" w14:paraId="6C8DE58C" w14:textId="2AEF26AB" w:rsidTr="002001B5">
        <w:tc>
          <w:tcPr>
            <w:tcW w:w="903" w:type="pct"/>
            <w:vAlign w:val="center"/>
          </w:tcPr>
          <w:p w14:paraId="57746D81" w14:textId="726EA047" w:rsidR="00EA0F9A" w:rsidRDefault="00EA0F9A" w:rsidP="00EA0F9A">
            <w:pPr>
              <w:jc w:val="center"/>
            </w:pPr>
            <w:proofErr w:type="gramStart"/>
            <w:r>
              <w:t>publications</w:t>
            </w:r>
            <w:proofErr w:type="gramEnd"/>
          </w:p>
        </w:tc>
        <w:tc>
          <w:tcPr>
            <w:tcW w:w="2031" w:type="pct"/>
            <w:vAlign w:val="center"/>
          </w:tcPr>
          <w:p w14:paraId="2899CF32" w14:textId="30F0042D" w:rsidR="00EA0F9A" w:rsidRDefault="00EA0F9A" w:rsidP="00EA0F9A">
            <w:pPr>
              <w:jc w:val="center"/>
            </w:pPr>
            <w:r>
              <w:t>Published or web-based references that describe the data or methods used to produce the data from the project. Multiple references should be separated with a semicolon. If available DOIs should be given.</w:t>
            </w:r>
          </w:p>
        </w:tc>
        <w:tc>
          <w:tcPr>
            <w:tcW w:w="693" w:type="pct"/>
            <w:vAlign w:val="center"/>
          </w:tcPr>
          <w:p w14:paraId="2FAE8922" w14:textId="77777777" w:rsidR="00EA0F9A" w:rsidRPr="000775D8" w:rsidRDefault="00EA0F9A" w:rsidP="00EA0F9A">
            <w:pPr>
              <w:jc w:val="center"/>
            </w:pPr>
            <w:proofErr w:type="gramStart"/>
            <w:r>
              <w:t>optional</w:t>
            </w:r>
            <w:proofErr w:type="gramEnd"/>
          </w:p>
        </w:tc>
        <w:tc>
          <w:tcPr>
            <w:tcW w:w="464" w:type="pct"/>
            <w:vAlign w:val="center"/>
          </w:tcPr>
          <w:p w14:paraId="55CF9A44" w14:textId="1437A567" w:rsidR="00EA0F9A" w:rsidRDefault="00EA0F9A" w:rsidP="00EA0F9A">
            <w:pPr>
              <w:jc w:val="center"/>
            </w:pPr>
            <w:proofErr w:type="gramStart"/>
            <w:r>
              <w:t>text</w:t>
            </w:r>
            <w:proofErr w:type="gramEnd"/>
          </w:p>
        </w:tc>
        <w:tc>
          <w:tcPr>
            <w:tcW w:w="494" w:type="pct"/>
            <w:vAlign w:val="center"/>
          </w:tcPr>
          <w:p w14:paraId="185E1665" w14:textId="77777777" w:rsidR="00EA0F9A" w:rsidRDefault="00EA0F9A" w:rsidP="00EA0F9A">
            <w:pPr>
              <w:jc w:val="center"/>
            </w:pPr>
          </w:p>
        </w:tc>
        <w:tc>
          <w:tcPr>
            <w:tcW w:w="414" w:type="pct"/>
            <w:vAlign w:val="center"/>
          </w:tcPr>
          <w:p w14:paraId="33AB2C63" w14:textId="77777777" w:rsidR="00EA0F9A" w:rsidRDefault="00EA0F9A" w:rsidP="00EA0F9A">
            <w:pPr>
              <w:jc w:val="center"/>
            </w:pPr>
          </w:p>
        </w:tc>
      </w:tr>
      <w:tr w:rsidR="00EA0F9A" w14:paraId="44621316" w14:textId="42CC88C9" w:rsidTr="002001B5">
        <w:tc>
          <w:tcPr>
            <w:tcW w:w="903" w:type="pct"/>
            <w:vAlign w:val="center"/>
          </w:tcPr>
          <w:p w14:paraId="158D15E9" w14:textId="3439A041" w:rsidR="00EA0F9A" w:rsidRDefault="00EA0F9A" w:rsidP="00EA0F9A">
            <w:pPr>
              <w:jc w:val="center"/>
            </w:pPr>
            <w:proofErr w:type="gramStart"/>
            <w:r>
              <w:t>license</w:t>
            </w:r>
            <w:proofErr w:type="gramEnd"/>
          </w:p>
        </w:tc>
        <w:tc>
          <w:tcPr>
            <w:tcW w:w="2031" w:type="pct"/>
            <w:vAlign w:val="center"/>
          </w:tcPr>
          <w:p w14:paraId="608E3CDF" w14:textId="34FE8DD8" w:rsidR="00EA0F9A" w:rsidRDefault="00EA0F9A" w:rsidP="00EA0F9A">
            <w:pPr>
              <w:jc w:val="center"/>
            </w:pPr>
            <w:r>
              <w:t>Describe the project restrictions to data access and distribution.</w:t>
            </w:r>
          </w:p>
        </w:tc>
        <w:tc>
          <w:tcPr>
            <w:tcW w:w="693" w:type="pct"/>
            <w:vAlign w:val="center"/>
          </w:tcPr>
          <w:p w14:paraId="4BC21DD0" w14:textId="77777777" w:rsidR="00EA0F9A" w:rsidRDefault="00EA0F9A" w:rsidP="00EA0F9A">
            <w:pPr>
              <w:jc w:val="center"/>
            </w:pPr>
            <w:proofErr w:type="gramStart"/>
            <w:r>
              <w:t>optional</w:t>
            </w:r>
            <w:proofErr w:type="gramEnd"/>
          </w:p>
        </w:tc>
        <w:tc>
          <w:tcPr>
            <w:tcW w:w="464" w:type="pct"/>
            <w:vAlign w:val="center"/>
          </w:tcPr>
          <w:p w14:paraId="70FE967E" w14:textId="77777777" w:rsidR="00EA0F9A" w:rsidRDefault="00EA0F9A" w:rsidP="00EA0F9A">
            <w:pPr>
              <w:jc w:val="center"/>
            </w:pPr>
            <w:proofErr w:type="gramStart"/>
            <w:r>
              <w:t>text</w:t>
            </w:r>
            <w:proofErr w:type="gramEnd"/>
          </w:p>
        </w:tc>
        <w:tc>
          <w:tcPr>
            <w:tcW w:w="494" w:type="pct"/>
            <w:vAlign w:val="center"/>
          </w:tcPr>
          <w:p w14:paraId="71E0491F" w14:textId="77777777" w:rsidR="00EA0F9A" w:rsidRDefault="00EA0F9A" w:rsidP="00EA0F9A">
            <w:pPr>
              <w:jc w:val="center"/>
            </w:pPr>
          </w:p>
        </w:tc>
        <w:tc>
          <w:tcPr>
            <w:tcW w:w="414" w:type="pct"/>
            <w:vAlign w:val="center"/>
          </w:tcPr>
          <w:p w14:paraId="3BA870BE" w14:textId="32750653" w:rsidR="00EA0F9A" w:rsidRDefault="00017A1F" w:rsidP="00EA0F9A">
            <w:pPr>
              <w:jc w:val="center"/>
            </w:pPr>
            <w:r>
              <w:t>NACDD</w:t>
            </w:r>
          </w:p>
        </w:tc>
      </w:tr>
      <w:tr w:rsidR="00EA0F9A" w14:paraId="660FFEDD" w14:textId="47FA0E2D" w:rsidTr="002001B5">
        <w:tc>
          <w:tcPr>
            <w:tcW w:w="903" w:type="pct"/>
            <w:vAlign w:val="center"/>
          </w:tcPr>
          <w:p w14:paraId="01831155" w14:textId="62ED2974" w:rsidR="00EA0F9A" w:rsidRDefault="00EA0F9A" w:rsidP="00EA0F9A">
            <w:pPr>
              <w:jc w:val="center"/>
            </w:pPr>
            <w:proofErr w:type="spellStart"/>
            <w:proofErr w:type="gramStart"/>
            <w:r>
              <w:t>distribution</w:t>
            </w:r>
            <w:proofErr w:type="gramEnd"/>
            <w:r>
              <w:t>_statement</w:t>
            </w:r>
            <w:proofErr w:type="spellEnd"/>
          </w:p>
        </w:tc>
        <w:tc>
          <w:tcPr>
            <w:tcW w:w="2031" w:type="pct"/>
            <w:vAlign w:val="center"/>
          </w:tcPr>
          <w:p w14:paraId="1C3C914B" w14:textId="5522122C"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693" w:type="pct"/>
            <w:vAlign w:val="center"/>
          </w:tcPr>
          <w:p w14:paraId="5A9EB28D" w14:textId="77777777" w:rsidR="00EA0F9A" w:rsidRDefault="00EA0F9A" w:rsidP="00EA0F9A">
            <w:pPr>
              <w:jc w:val="center"/>
            </w:pPr>
            <w:proofErr w:type="gramStart"/>
            <w:r>
              <w:t>optional</w:t>
            </w:r>
            <w:proofErr w:type="gramEnd"/>
          </w:p>
        </w:tc>
        <w:tc>
          <w:tcPr>
            <w:tcW w:w="464" w:type="pct"/>
            <w:vAlign w:val="center"/>
          </w:tcPr>
          <w:p w14:paraId="1534BB6E" w14:textId="33EBE7B9" w:rsidR="00EA0F9A" w:rsidRDefault="00EA0F9A" w:rsidP="00EA0F9A">
            <w:pPr>
              <w:jc w:val="center"/>
            </w:pPr>
            <w:proofErr w:type="gramStart"/>
            <w:r>
              <w:t>text</w:t>
            </w:r>
            <w:proofErr w:type="gramEnd"/>
          </w:p>
        </w:tc>
        <w:tc>
          <w:tcPr>
            <w:tcW w:w="494" w:type="pct"/>
            <w:vAlign w:val="center"/>
          </w:tcPr>
          <w:p w14:paraId="230731D8" w14:textId="77777777" w:rsidR="00EA0F9A" w:rsidRDefault="00EA0F9A" w:rsidP="00EA0F9A">
            <w:pPr>
              <w:jc w:val="center"/>
            </w:pPr>
          </w:p>
        </w:tc>
        <w:tc>
          <w:tcPr>
            <w:tcW w:w="414" w:type="pct"/>
            <w:vAlign w:val="center"/>
          </w:tcPr>
          <w:p w14:paraId="5EFEB66D" w14:textId="77777777" w:rsidR="00EA0F9A" w:rsidRDefault="00EA0F9A" w:rsidP="00EA0F9A">
            <w:pPr>
              <w:jc w:val="center"/>
            </w:pPr>
          </w:p>
        </w:tc>
      </w:tr>
      <w:tr w:rsidR="00EA0F9A" w14:paraId="04C62FAE" w14:textId="6CA96AE2" w:rsidTr="002001B5">
        <w:tc>
          <w:tcPr>
            <w:tcW w:w="903" w:type="pct"/>
            <w:vAlign w:val="center"/>
          </w:tcPr>
          <w:p w14:paraId="0EB1447F" w14:textId="74612383" w:rsidR="00EA0F9A" w:rsidRDefault="00EA0F9A" w:rsidP="00EA0F9A">
            <w:pPr>
              <w:jc w:val="center"/>
            </w:pPr>
            <w:proofErr w:type="spellStart"/>
            <w:proofErr w:type="gramStart"/>
            <w:r>
              <w:t>date</w:t>
            </w:r>
            <w:proofErr w:type="gramEnd"/>
            <w:r>
              <w:t>_modified</w:t>
            </w:r>
            <w:proofErr w:type="spellEnd"/>
          </w:p>
        </w:tc>
        <w:tc>
          <w:tcPr>
            <w:tcW w:w="2031" w:type="pct"/>
            <w:vAlign w:val="center"/>
          </w:tcPr>
          <w:p w14:paraId="419D784E" w14:textId="3F96F023" w:rsidR="00EA0F9A" w:rsidRDefault="00EA0F9A" w:rsidP="00EA0F9A">
            <w:pPr>
              <w:jc w:val="center"/>
            </w:pPr>
            <w:r>
              <w:t>Date on which the project data was last modified.</w:t>
            </w:r>
          </w:p>
        </w:tc>
        <w:tc>
          <w:tcPr>
            <w:tcW w:w="693" w:type="pct"/>
            <w:vAlign w:val="center"/>
          </w:tcPr>
          <w:p w14:paraId="511D1CB4" w14:textId="2FBDA14B" w:rsidR="00EA0F9A" w:rsidRDefault="00EA0F9A" w:rsidP="00EA0F9A">
            <w:pPr>
              <w:jc w:val="center"/>
            </w:pPr>
            <w:proofErr w:type="gramStart"/>
            <w:r>
              <w:t>required</w:t>
            </w:r>
            <w:proofErr w:type="gramEnd"/>
          </w:p>
        </w:tc>
        <w:tc>
          <w:tcPr>
            <w:tcW w:w="464" w:type="pct"/>
            <w:vAlign w:val="center"/>
          </w:tcPr>
          <w:p w14:paraId="64E31375" w14:textId="77777777" w:rsidR="00EA0F9A" w:rsidRDefault="00EA0F9A" w:rsidP="00EA0F9A">
            <w:pPr>
              <w:jc w:val="center"/>
            </w:pPr>
            <w:proofErr w:type="gramStart"/>
            <w:r>
              <w:t>timestamp</w:t>
            </w:r>
            <w:proofErr w:type="gramEnd"/>
          </w:p>
        </w:tc>
        <w:tc>
          <w:tcPr>
            <w:tcW w:w="494" w:type="pct"/>
            <w:vAlign w:val="center"/>
          </w:tcPr>
          <w:p w14:paraId="766E692F" w14:textId="77777777" w:rsidR="00EA0F9A" w:rsidRDefault="00EA0F9A" w:rsidP="00EA0F9A">
            <w:pPr>
              <w:jc w:val="center"/>
            </w:pPr>
          </w:p>
        </w:tc>
        <w:tc>
          <w:tcPr>
            <w:tcW w:w="414" w:type="pct"/>
            <w:vAlign w:val="center"/>
          </w:tcPr>
          <w:p w14:paraId="3A764089" w14:textId="32799215" w:rsidR="00EA0F9A" w:rsidRDefault="00017A1F" w:rsidP="00EA0F9A">
            <w:pPr>
              <w:jc w:val="center"/>
            </w:pPr>
            <w:r>
              <w:t>NACDD</w:t>
            </w:r>
          </w:p>
        </w:tc>
      </w:tr>
      <w:tr w:rsidR="00EA0F9A" w14:paraId="430AB0DA" w14:textId="659698EA" w:rsidTr="002001B5">
        <w:tc>
          <w:tcPr>
            <w:tcW w:w="903" w:type="pct"/>
            <w:vAlign w:val="center"/>
          </w:tcPr>
          <w:p w14:paraId="421FE693" w14:textId="7E77FE90" w:rsidR="00EA0F9A" w:rsidRDefault="00EA0F9A" w:rsidP="00EA0F9A">
            <w:pPr>
              <w:jc w:val="center"/>
            </w:pPr>
            <w:proofErr w:type="gramStart"/>
            <w:r>
              <w:t>location</w:t>
            </w:r>
            <w:proofErr w:type="gramEnd"/>
          </w:p>
        </w:tc>
        <w:tc>
          <w:tcPr>
            <w:tcW w:w="2031" w:type="pct"/>
            <w:vAlign w:val="center"/>
          </w:tcPr>
          <w:p w14:paraId="5CDD705D" w14:textId="1FA4A249" w:rsidR="00EA0F9A" w:rsidRDefault="00EA0F9A" w:rsidP="00EA0F9A">
            <w:pPr>
              <w:jc w:val="center"/>
            </w:pPr>
            <w:r>
              <w:t xml:space="preserve">Min and max longitude and latitude of the project data, transformed </w:t>
            </w:r>
            <w:proofErr w:type="gramStart"/>
            <w:r>
              <w:t>into a geometry</w:t>
            </w:r>
            <w:proofErr w:type="gramEnd"/>
            <w:r>
              <w:t xml:space="preserve"> (polygon).</w:t>
            </w:r>
          </w:p>
        </w:tc>
        <w:tc>
          <w:tcPr>
            <w:tcW w:w="693" w:type="pct"/>
            <w:vAlign w:val="center"/>
          </w:tcPr>
          <w:p w14:paraId="362C8D42" w14:textId="77777777" w:rsidR="00EA0F9A" w:rsidRPr="000775D8" w:rsidRDefault="00EA0F9A" w:rsidP="00EA0F9A">
            <w:pPr>
              <w:jc w:val="center"/>
            </w:pPr>
            <w:proofErr w:type="gramStart"/>
            <w:r>
              <w:t>required</w:t>
            </w:r>
            <w:proofErr w:type="gramEnd"/>
          </w:p>
        </w:tc>
        <w:tc>
          <w:tcPr>
            <w:tcW w:w="464" w:type="pct"/>
            <w:vAlign w:val="center"/>
          </w:tcPr>
          <w:p w14:paraId="6633DEE9" w14:textId="0B78B2CE" w:rsidR="00EA0F9A" w:rsidRDefault="00EA0F9A" w:rsidP="00EA0F9A">
            <w:pPr>
              <w:jc w:val="center"/>
            </w:pPr>
            <w:proofErr w:type="gramStart"/>
            <w:r>
              <w:t>geometry</w:t>
            </w:r>
            <w:proofErr w:type="gramEnd"/>
          </w:p>
        </w:tc>
        <w:tc>
          <w:tcPr>
            <w:tcW w:w="494" w:type="pct"/>
            <w:vAlign w:val="center"/>
          </w:tcPr>
          <w:p w14:paraId="6EFB8ADA" w14:textId="77777777" w:rsidR="00EA0F9A" w:rsidRDefault="00EA0F9A" w:rsidP="00EA0F9A">
            <w:pPr>
              <w:jc w:val="center"/>
            </w:pPr>
          </w:p>
        </w:tc>
        <w:tc>
          <w:tcPr>
            <w:tcW w:w="414" w:type="pct"/>
            <w:vAlign w:val="center"/>
          </w:tcPr>
          <w:p w14:paraId="5D753E58" w14:textId="77777777" w:rsidR="00EA0F9A" w:rsidRDefault="00EA0F9A" w:rsidP="00EA0F9A">
            <w:pPr>
              <w:jc w:val="center"/>
            </w:pPr>
          </w:p>
        </w:tc>
      </w:tr>
      <w:tr w:rsidR="00EA0F9A" w14:paraId="5FAC822B" w14:textId="75E5A10A" w:rsidTr="002001B5">
        <w:tc>
          <w:tcPr>
            <w:tcW w:w="903" w:type="pct"/>
            <w:vAlign w:val="center"/>
          </w:tcPr>
          <w:p w14:paraId="0C2F6527" w14:textId="673686D4" w:rsidR="00EA0F9A" w:rsidRDefault="00EA0F9A" w:rsidP="00EA0F9A">
            <w:pPr>
              <w:jc w:val="center"/>
            </w:pPr>
            <w:proofErr w:type="spellStart"/>
            <w:proofErr w:type="gramStart"/>
            <w:r>
              <w:t>timestamp</w:t>
            </w:r>
            <w:proofErr w:type="gramEnd"/>
            <w:r>
              <w:t>_start</w:t>
            </w:r>
            <w:proofErr w:type="spellEnd"/>
          </w:p>
        </w:tc>
        <w:tc>
          <w:tcPr>
            <w:tcW w:w="2031" w:type="pct"/>
            <w:vAlign w:val="center"/>
          </w:tcPr>
          <w:p w14:paraId="1148475D" w14:textId="34A606DB" w:rsidR="00EA0F9A" w:rsidRDefault="00EA0F9A" w:rsidP="00EA0F9A">
            <w:pPr>
              <w:jc w:val="center"/>
            </w:pPr>
            <w:r>
              <w:t>Start date and time (UTC) of the project data.</w:t>
            </w:r>
          </w:p>
        </w:tc>
        <w:tc>
          <w:tcPr>
            <w:tcW w:w="693" w:type="pct"/>
            <w:vAlign w:val="center"/>
          </w:tcPr>
          <w:p w14:paraId="1CE6651F" w14:textId="77777777" w:rsidR="00EA0F9A" w:rsidRPr="000775D8" w:rsidRDefault="00EA0F9A" w:rsidP="00EA0F9A">
            <w:pPr>
              <w:jc w:val="center"/>
            </w:pPr>
            <w:proofErr w:type="gramStart"/>
            <w:r>
              <w:t>required</w:t>
            </w:r>
            <w:proofErr w:type="gramEnd"/>
          </w:p>
        </w:tc>
        <w:tc>
          <w:tcPr>
            <w:tcW w:w="464" w:type="pct"/>
            <w:vAlign w:val="center"/>
          </w:tcPr>
          <w:p w14:paraId="4DC221CA" w14:textId="40071437" w:rsidR="00EA0F9A" w:rsidRDefault="00EA0F9A" w:rsidP="00EA0F9A">
            <w:pPr>
              <w:jc w:val="center"/>
            </w:pPr>
            <w:proofErr w:type="gramStart"/>
            <w:r>
              <w:t>timestamp</w:t>
            </w:r>
            <w:proofErr w:type="gramEnd"/>
          </w:p>
        </w:tc>
        <w:tc>
          <w:tcPr>
            <w:tcW w:w="494" w:type="pct"/>
            <w:vAlign w:val="center"/>
          </w:tcPr>
          <w:p w14:paraId="2B971FD2" w14:textId="77777777" w:rsidR="00EA0F9A" w:rsidRDefault="00EA0F9A" w:rsidP="00EA0F9A">
            <w:pPr>
              <w:jc w:val="center"/>
            </w:pPr>
          </w:p>
        </w:tc>
        <w:tc>
          <w:tcPr>
            <w:tcW w:w="414" w:type="pct"/>
            <w:vAlign w:val="center"/>
          </w:tcPr>
          <w:p w14:paraId="055FEC21" w14:textId="77777777" w:rsidR="00EA0F9A" w:rsidRDefault="00EA0F9A" w:rsidP="00EA0F9A">
            <w:pPr>
              <w:jc w:val="center"/>
            </w:pPr>
          </w:p>
        </w:tc>
      </w:tr>
      <w:tr w:rsidR="00EA0F9A" w14:paraId="5F7B8177" w14:textId="4BF26C41" w:rsidTr="002001B5">
        <w:tc>
          <w:tcPr>
            <w:tcW w:w="903" w:type="pct"/>
            <w:vAlign w:val="center"/>
          </w:tcPr>
          <w:p w14:paraId="780AA560" w14:textId="4DDDC90D" w:rsidR="00EA0F9A" w:rsidRDefault="00EA0F9A" w:rsidP="00EA0F9A">
            <w:pPr>
              <w:jc w:val="center"/>
            </w:pPr>
            <w:proofErr w:type="spellStart"/>
            <w:proofErr w:type="gramStart"/>
            <w:r>
              <w:t>timestamp</w:t>
            </w:r>
            <w:proofErr w:type="gramEnd"/>
            <w:r>
              <w:t>_end</w:t>
            </w:r>
            <w:proofErr w:type="spellEnd"/>
          </w:p>
        </w:tc>
        <w:tc>
          <w:tcPr>
            <w:tcW w:w="2031" w:type="pct"/>
            <w:vAlign w:val="center"/>
          </w:tcPr>
          <w:p w14:paraId="4B775A72" w14:textId="18FAE0A5" w:rsidR="00EA0F9A" w:rsidRDefault="00EA0F9A" w:rsidP="00EA0F9A">
            <w:pPr>
              <w:jc w:val="center"/>
            </w:pPr>
            <w:r>
              <w:t>End date and time (UTC) of the project data.</w:t>
            </w:r>
          </w:p>
        </w:tc>
        <w:tc>
          <w:tcPr>
            <w:tcW w:w="693" w:type="pct"/>
            <w:vAlign w:val="center"/>
          </w:tcPr>
          <w:p w14:paraId="3CD5A9F2" w14:textId="77777777" w:rsidR="00EA0F9A" w:rsidRDefault="00EA0F9A" w:rsidP="00EA0F9A">
            <w:pPr>
              <w:jc w:val="center"/>
            </w:pPr>
            <w:proofErr w:type="gramStart"/>
            <w:r w:rsidRPr="000775D8">
              <w:t>required</w:t>
            </w:r>
            <w:proofErr w:type="gramEnd"/>
          </w:p>
        </w:tc>
        <w:tc>
          <w:tcPr>
            <w:tcW w:w="464" w:type="pct"/>
            <w:vAlign w:val="center"/>
          </w:tcPr>
          <w:p w14:paraId="6BE57D48" w14:textId="77777777" w:rsidR="00EA0F9A" w:rsidRDefault="00EA0F9A" w:rsidP="00EA0F9A">
            <w:pPr>
              <w:jc w:val="center"/>
            </w:pPr>
            <w:proofErr w:type="gramStart"/>
            <w:r>
              <w:t>timestamp</w:t>
            </w:r>
            <w:proofErr w:type="gramEnd"/>
          </w:p>
        </w:tc>
        <w:tc>
          <w:tcPr>
            <w:tcW w:w="494" w:type="pct"/>
            <w:vAlign w:val="center"/>
          </w:tcPr>
          <w:p w14:paraId="5E042139" w14:textId="77777777" w:rsidR="00EA0F9A" w:rsidRDefault="00EA0F9A" w:rsidP="00EA0F9A">
            <w:pPr>
              <w:jc w:val="center"/>
            </w:pPr>
          </w:p>
        </w:tc>
        <w:tc>
          <w:tcPr>
            <w:tcW w:w="414" w:type="pct"/>
            <w:vAlign w:val="center"/>
          </w:tcPr>
          <w:p w14:paraId="2E2FD148" w14:textId="77777777" w:rsidR="00EA0F9A" w:rsidRDefault="00EA0F9A" w:rsidP="00EA0F9A">
            <w:pPr>
              <w:jc w:val="center"/>
            </w:pPr>
          </w:p>
        </w:tc>
      </w:tr>
    </w:tbl>
    <w:p w14:paraId="0C6E047C" w14:textId="257FCB29" w:rsidR="000E3D2C" w:rsidRDefault="000E3D2C" w:rsidP="002F2906">
      <w:r>
        <w:br w:type="page"/>
      </w:r>
    </w:p>
    <w:p w14:paraId="5303C110" w14:textId="7903C8BD" w:rsidR="00AD6C59" w:rsidRDefault="00B10202" w:rsidP="002001B5">
      <w:pPr>
        <w:pStyle w:val="Heading3"/>
      </w:pPr>
      <w:bookmarkStart w:id="34" w:name="Data_center"/>
      <w:bookmarkStart w:id="35" w:name="_Toc317334592"/>
      <w:r>
        <w:t xml:space="preserve">Data </w:t>
      </w:r>
      <w:proofErr w:type="spellStart"/>
      <w:r>
        <w:t>center</w:t>
      </w:r>
      <w:bookmarkEnd w:id="34"/>
      <w:bookmarkEnd w:id="35"/>
      <w:proofErr w:type="spellEnd"/>
    </w:p>
    <w:tbl>
      <w:tblPr>
        <w:tblStyle w:val="TableGrid"/>
        <w:tblW w:w="5000" w:type="pct"/>
        <w:tblLook w:val="04A0" w:firstRow="1" w:lastRow="0" w:firstColumn="1" w:lastColumn="0" w:noHBand="0" w:noVBand="1"/>
      </w:tblPr>
      <w:tblGrid>
        <w:gridCol w:w="2560"/>
        <w:gridCol w:w="6319"/>
        <w:gridCol w:w="1120"/>
        <w:gridCol w:w="1316"/>
        <w:gridCol w:w="1684"/>
        <w:gridCol w:w="1177"/>
      </w:tblGrid>
      <w:tr w:rsidR="00EA0F9A" w:rsidRPr="002F2906" w14:paraId="4A8E4E70" w14:textId="76D5EBB3" w:rsidTr="00EA0F9A">
        <w:tc>
          <w:tcPr>
            <w:tcW w:w="5000" w:type="pct"/>
            <w:gridSpan w:val="6"/>
            <w:vAlign w:val="center"/>
          </w:tcPr>
          <w:p w14:paraId="07C03083" w14:textId="411DEDFC" w:rsidR="00EA0F9A" w:rsidRPr="002F2906" w:rsidRDefault="00EA0F9A" w:rsidP="00EA0F9A">
            <w:pPr>
              <w:jc w:val="center"/>
              <w:rPr>
                <w:b/>
                <w:lang w:val="en-US"/>
              </w:rPr>
            </w:pPr>
            <w:r w:rsidRPr="002F2906">
              <w:rPr>
                <w:b/>
                <w:lang w:val="en-US"/>
              </w:rPr>
              <w:t xml:space="preserve">Provides </w:t>
            </w:r>
            <w:r w:rsidRPr="00B10202">
              <w:rPr>
                <w:b/>
                <w:lang w:val="en-US"/>
              </w:rPr>
              <w:t>name and attributes of each data center</w:t>
            </w:r>
            <w:r w:rsidRPr="002F2906">
              <w:rPr>
                <w:b/>
                <w:lang w:val="en-US"/>
              </w:rPr>
              <w:t>.</w:t>
            </w:r>
          </w:p>
        </w:tc>
      </w:tr>
      <w:tr w:rsidR="00EA0F9A" w14:paraId="24147DCE" w14:textId="7311B614" w:rsidTr="00EA0F9A">
        <w:tc>
          <w:tcPr>
            <w:tcW w:w="5000" w:type="pct"/>
            <w:gridSpan w:val="6"/>
            <w:vAlign w:val="center"/>
          </w:tcPr>
          <w:p w14:paraId="098308B7" w14:textId="77777777" w:rsidR="00EA0F9A" w:rsidRDefault="00EA0F9A" w:rsidP="00EA0F9A">
            <w:pPr>
              <w:jc w:val="center"/>
            </w:pPr>
          </w:p>
        </w:tc>
      </w:tr>
      <w:tr w:rsidR="00EA0F9A" w:rsidRPr="002F2906" w14:paraId="4C742E66" w14:textId="02F21A3E" w:rsidTr="002001B5">
        <w:tc>
          <w:tcPr>
            <w:tcW w:w="903" w:type="pct"/>
            <w:vAlign w:val="center"/>
          </w:tcPr>
          <w:p w14:paraId="412B1B15" w14:textId="77777777" w:rsidR="00EA0F9A" w:rsidRPr="002F2906" w:rsidRDefault="00EA0F9A" w:rsidP="00EA0F9A">
            <w:pPr>
              <w:jc w:val="center"/>
              <w:rPr>
                <w:i/>
              </w:rPr>
            </w:pPr>
            <w:r w:rsidRPr="002F2906">
              <w:rPr>
                <w:i/>
              </w:rPr>
              <w:t>Field name</w:t>
            </w:r>
          </w:p>
        </w:tc>
        <w:tc>
          <w:tcPr>
            <w:tcW w:w="2229" w:type="pct"/>
            <w:vAlign w:val="center"/>
          </w:tcPr>
          <w:p w14:paraId="2DBAC6E7" w14:textId="77777777" w:rsidR="00EA0F9A" w:rsidRPr="002F2906" w:rsidRDefault="00EA0F9A" w:rsidP="00EA0F9A">
            <w:pPr>
              <w:jc w:val="center"/>
              <w:rPr>
                <w:i/>
              </w:rPr>
            </w:pPr>
            <w:r w:rsidRPr="002F2906">
              <w:rPr>
                <w:i/>
              </w:rPr>
              <w:t>Description</w:t>
            </w:r>
          </w:p>
        </w:tc>
        <w:tc>
          <w:tcPr>
            <w:tcW w:w="395" w:type="pct"/>
            <w:vAlign w:val="center"/>
          </w:tcPr>
          <w:p w14:paraId="716D5053" w14:textId="77777777" w:rsidR="00EA0F9A" w:rsidRPr="002F2906" w:rsidRDefault="00EA0F9A" w:rsidP="00EA0F9A">
            <w:pPr>
              <w:jc w:val="center"/>
              <w:rPr>
                <w:i/>
              </w:rPr>
            </w:pPr>
            <w:r w:rsidRPr="002F2906">
              <w:rPr>
                <w:i/>
              </w:rPr>
              <w:t>Required</w:t>
            </w:r>
          </w:p>
        </w:tc>
        <w:tc>
          <w:tcPr>
            <w:tcW w:w="464" w:type="pct"/>
            <w:vAlign w:val="center"/>
          </w:tcPr>
          <w:p w14:paraId="09AF7A24" w14:textId="77777777" w:rsidR="00EA0F9A" w:rsidRPr="002F2906" w:rsidRDefault="00EA0F9A" w:rsidP="00EA0F9A">
            <w:pPr>
              <w:jc w:val="center"/>
              <w:rPr>
                <w:i/>
              </w:rPr>
            </w:pPr>
            <w:r w:rsidRPr="002F2906">
              <w:rPr>
                <w:i/>
              </w:rPr>
              <w:t>Data type</w:t>
            </w:r>
          </w:p>
        </w:tc>
        <w:tc>
          <w:tcPr>
            <w:tcW w:w="594" w:type="pct"/>
            <w:vAlign w:val="center"/>
          </w:tcPr>
          <w:p w14:paraId="2BED5F77" w14:textId="77777777" w:rsidR="00EA0F9A" w:rsidRPr="002F2906" w:rsidRDefault="00EA0F9A" w:rsidP="00EA0F9A">
            <w:pPr>
              <w:jc w:val="center"/>
              <w:rPr>
                <w:i/>
              </w:rPr>
            </w:pPr>
            <w:r w:rsidRPr="002F2906">
              <w:rPr>
                <w:i/>
              </w:rPr>
              <w:t>Constraints</w:t>
            </w:r>
          </w:p>
        </w:tc>
        <w:tc>
          <w:tcPr>
            <w:tcW w:w="415" w:type="pct"/>
            <w:vAlign w:val="center"/>
          </w:tcPr>
          <w:p w14:paraId="1CE5741F" w14:textId="086432E9" w:rsidR="00EA0F9A" w:rsidRPr="002F2906" w:rsidRDefault="00EA0F9A" w:rsidP="00EA0F9A">
            <w:pPr>
              <w:jc w:val="center"/>
              <w:rPr>
                <w:i/>
              </w:rPr>
            </w:pPr>
            <w:r>
              <w:rPr>
                <w:i/>
              </w:rPr>
              <w:t>Authority</w:t>
            </w:r>
          </w:p>
        </w:tc>
      </w:tr>
      <w:tr w:rsidR="00EA0F9A" w14:paraId="583BC470" w14:textId="29A49A90" w:rsidTr="002001B5">
        <w:tc>
          <w:tcPr>
            <w:tcW w:w="903" w:type="pct"/>
            <w:vAlign w:val="center"/>
          </w:tcPr>
          <w:p w14:paraId="2024D48D" w14:textId="77777777" w:rsidR="00EA0F9A" w:rsidRDefault="00EA0F9A" w:rsidP="00EA0F9A">
            <w:pPr>
              <w:jc w:val="center"/>
            </w:pPr>
            <w:proofErr w:type="gramStart"/>
            <w:r>
              <w:t>id</w:t>
            </w:r>
            <w:proofErr w:type="gramEnd"/>
          </w:p>
        </w:tc>
        <w:tc>
          <w:tcPr>
            <w:tcW w:w="2229" w:type="pct"/>
            <w:vAlign w:val="center"/>
          </w:tcPr>
          <w:p w14:paraId="3FFAE25D" w14:textId="2190BEDC" w:rsidR="00EA0F9A" w:rsidRDefault="00EA0F9A" w:rsidP="00EA0F9A">
            <w:pPr>
              <w:jc w:val="center"/>
            </w:pPr>
            <w:r>
              <w:t xml:space="preserve">Data </w:t>
            </w:r>
            <w:proofErr w:type="spellStart"/>
            <w:r>
              <w:t>center</w:t>
            </w:r>
            <w:proofErr w:type="spellEnd"/>
            <w:r>
              <w:t xml:space="preserve"> ID (unique).</w:t>
            </w:r>
          </w:p>
        </w:tc>
        <w:tc>
          <w:tcPr>
            <w:tcW w:w="395" w:type="pct"/>
            <w:vAlign w:val="center"/>
          </w:tcPr>
          <w:p w14:paraId="16CAEC05" w14:textId="77777777" w:rsidR="00EA0F9A" w:rsidRDefault="00EA0F9A" w:rsidP="00EA0F9A">
            <w:pPr>
              <w:jc w:val="center"/>
            </w:pPr>
            <w:proofErr w:type="gramStart"/>
            <w:r>
              <w:t>required</w:t>
            </w:r>
            <w:proofErr w:type="gramEnd"/>
          </w:p>
        </w:tc>
        <w:tc>
          <w:tcPr>
            <w:tcW w:w="464" w:type="pct"/>
            <w:vAlign w:val="center"/>
          </w:tcPr>
          <w:p w14:paraId="01CD3451" w14:textId="6E941494" w:rsidR="00EA0F9A" w:rsidRDefault="00EA0F9A" w:rsidP="00EA0F9A">
            <w:pPr>
              <w:jc w:val="center"/>
            </w:pPr>
            <w:proofErr w:type="gramStart"/>
            <w:r>
              <w:t>numeric</w:t>
            </w:r>
            <w:proofErr w:type="gramEnd"/>
          </w:p>
        </w:tc>
        <w:tc>
          <w:tcPr>
            <w:tcW w:w="594" w:type="pct"/>
            <w:vAlign w:val="center"/>
          </w:tcPr>
          <w:p w14:paraId="385CB941" w14:textId="77777777" w:rsidR="00EA0F9A" w:rsidRDefault="00EA0F9A" w:rsidP="00EA0F9A">
            <w:pPr>
              <w:jc w:val="center"/>
            </w:pPr>
            <w:r>
              <w:t>Primary key</w:t>
            </w:r>
          </w:p>
        </w:tc>
        <w:tc>
          <w:tcPr>
            <w:tcW w:w="415" w:type="pct"/>
            <w:vAlign w:val="center"/>
          </w:tcPr>
          <w:p w14:paraId="2ACA53DD" w14:textId="77777777" w:rsidR="00EA0F9A" w:rsidRDefault="00EA0F9A" w:rsidP="00EA0F9A">
            <w:pPr>
              <w:jc w:val="center"/>
            </w:pPr>
          </w:p>
        </w:tc>
      </w:tr>
      <w:tr w:rsidR="00EA0F9A" w14:paraId="69022B52" w14:textId="2F001F0D" w:rsidTr="002001B5">
        <w:tc>
          <w:tcPr>
            <w:tcW w:w="903" w:type="pct"/>
            <w:vAlign w:val="center"/>
          </w:tcPr>
          <w:p w14:paraId="07EBD4A8" w14:textId="1A45183D" w:rsidR="00EA0F9A" w:rsidRDefault="00EA0F9A" w:rsidP="00EA0F9A">
            <w:pPr>
              <w:jc w:val="center"/>
            </w:pPr>
            <w:proofErr w:type="spellStart"/>
            <w:proofErr w:type="gramStart"/>
            <w:r>
              <w:t>manager</w:t>
            </w:r>
            <w:proofErr w:type="gramEnd"/>
            <w:r>
              <w:t>_id</w:t>
            </w:r>
            <w:proofErr w:type="spellEnd"/>
          </w:p>
        </w:tc>
        <w:tc>
          <w:tcPr>
            <w:tcW w:w="2229" w:type="pct"/>
            <w:vAlign w:val="center"/>
          </w:tcPr>
          <w:p w14:paraId="7D49EDF2" w14:textId="3CDEDBE7" w:rsidR="00EA0F9A" w:rsidRPr="006164D2" w:rsidRDefault="00EA0F9A" w:rsidP="00EA0F9A">
            <w:pPr>
              <w:jc w:val="center"/>
            </w:pPr>
            <w:r>
              <w:t xml:space="preserve">ID of manager of data </w:t>
            </w:r>
            <w:proofErr w:type="spellStart"/>
            <w:r>
              <w:t>center</w:t>
            </w:r>
            <w:proofErr w:type="spellEnd"/>
            <w:r>
              <w:t>.</w:t>
            </w:r>
          </w:p>
        </w:tc>
        <w:tc>
          <w:tcPr>
            <w:tcW w:w="395" w:type="pct"/>
            <w:vAlign w:val="center"/>
          </w:tcPr>
          <w:p w14:paraId="183A509B" w14:textId="3D28A441" w:rsidR="00EA0F9A" w:rsidRPr="000775D8" w:rsidRDefault="00EA0F9A" w:rsidP="00EA0F9A">
            <w:pPr>
              <w:jc w:val="center"/>
            </w:pPr>
            <w:proofErr w:type="gramStart"/>
            <w:r w:rsidRPr="000775D8">
              <w:t>required</w:t>
            </w:r>
            <w:proofErr w:type="gramEnd"/>
          </w:p>
        </w:tc>
        <w:tc>
          <w:tcPr>
            <w:tcW w:w="464" w:type="pct"/>
            <w:vAlign w:val="center"/>
          </w:tcPr>
          <w:p w14:paraId="10330F2C" w14:textId="2EE21101" w:rsidR="00EA0F9A" w:rsidRDefault="00EA0F9A" w:rsidP="00EA0F9A">
            <w:pPr>
              <w:jc w:val="center"/>
            </w:pPr>
            <w:proofErr w:type="gramStart"/>
            <w:r>
              <w:t>numeric</w:t>
            </w:r>
            <w:proofErr w:type="gramEnd"/>
          </w:p>
        </w:tc>
        <w:tc>
          <w:tcPr>
            <w:tcW w:w="594" w:type="pct"/>
            <w:vAlign w:val="center"/>
          </w:tcPr>
          <w:p w14:paraId="11D9BBB1" w14:textId="55BC7A7A" w:rsidR="00EA0F9A" w:rsidRDefault="00EA0F9A" w:rsidP="00EA0F9A">
            <w:pPr>
              <w:jc w:val="center"/>
            </w:pPr>
            <w:r>
              <w:t>Foreign key to users table</w:t>
            </w:r>
          </w:p>
        </w:tc>
        <w:tc>
          <w:tcPr>
            <w:tcW w:w="415" w:type="pct"/>
            <w:vAlign w:val="center"/>
          </w:tcPr>
          <w:p w14:paraId="32B4006D" w14:textId="77777777" w:rsidR="00EA0F9A" w:rsidRDefault="00EA0F9A" w:rsidP="00EA0F9A">
            <w:pPr>
              <w:jc w:val="center"/>
            </w:pPr>
          </w:p>
        </w:tc>
      </w:tr>
      <w:tr w:rsidR="00EA0F9A" w14:paraId="4A5218CD" w14:textId="3E81331C" w:rsidTr="002001B5">
        <w:tc>
          <w:tcPr>
            <w:tcW w:w="903" w:type="pct"/>
            <w:vAlign w:val="center"/>
          </w:tcPr>
          <w:p w14:paraId="1344E792" w14:textId="1CB26210" w:rsidR="00EA0F9A" w:rsidRDefault="00017A1F" w:rsidP="00EA0F9A">
            <w:pPr>
              <w:jc w:val="center"/>
            </w:pPr>
            <w:proofErr w:type="gramStart"/>
            <w:r>
              <w:t>title</w:t>
            </w:r>
            <w:proofErr w:type="gramEnd"/>
          </w:p>
        </w:tc>
        <w:tc>
          <w:tcPr>
            <w:tcW w:w="2229" w:type="pct"/>
            <w:vAlign w:val="center"/>
          </w:tcPr>
          <w:p w14:paraId="55748C67" w14:textId="0F0DEF0A" w:rsidR="00EA0F9A" w:rsidRDefault="00EA0F9A" w:rsidP="00EA0F9A">
            <w:pPr>
              <w:jc w:val="center"/>
            </w:pPr>
            <w:r>
              <w:t xml:space="preserve">Data </w:t>
            </w:r>
            <w:proofErr w:type="spellStart"/>
            <w:r>
              <w:t>center</w:t>
            </w:r>
            <w:proofErr w:type="spellEnd"/>
            <w:r>
              <w:t xml:space="preserve"> name</w:t>
            </w:r>
          </w:p>
        </w:tc>
        <w:tc>
          <w:tcPr>
            <w:tcW w:w="395" w:type="pct"/>
            <w:vAlign w:val="center"/>
          </w:tcPr>
          <w:p w14:paraId="733B2661" w14:textId="7815277F" w:rsidR="00EA0F9A" w:rsidRDefault="00EA0F9A" w:rsidP="00EA0F9A">
            <w:pPr>
              <w:jc w:val="center"/>
            </w:pPr>
            <w:proofErr w:type="gramStart"/>
            <w:r>
              <w:t>required</w:t>
            </w:r>
            <w:proofErr w:type="gramEnd"/>
          </w:p>
        </w:tc>
        <w:tc>
          <w:tcPr>
            <w:tcW w:w="464" w:type="pct"/>
            <w:vAlign w:val="center"/>
          </w:tcPr>
          <w:p w14:paraId="3F3C44B5" w14:textId="32D84A72" w:rsidR="00EA0F9A" w:rsidRDefault="00EA0F9A" w:rsidP="00EA0F9A">
            <w:pPr>
              <w:jc w:val="center"/>
            </w:pPr>
            <w:proofErr w:type="gramStart"/>
            <w:r>
              <w:t>text</w:t>
            </w:r>
            <w:proofErr w:type="gramEnd"/>
          </w:p>
        </w:tc>
        <w:tc>
          <w:tcPr>
            <w:tcW w:w="594" w:type="pct"/>
            <w:vAlign w:val="center"/>
          </w:tcPr>
          <w:p w14:paraId="0624BC22" w14:textId="426298E8" w:rsidR="00EA0F9A" w:rsidRDefault="00EA0F9A" w:rsidP="00EA0F9A">
            <w:pPr>
              <w:jc w:val="center"/>
            </w:pPr>
          </w:p>
        </w:tc>
        <w:tc>
          <w:tcPr>
            <w:tcW w:w="415" w:type="pct"/>
            <w:vAlign w:val="center"/>
          </w:tcPr>
          <w:p w14:paraId="7D928705" w14:textId="0268B29E" w:rsidR="00EA0F9A" w:rsidRDefault="00017A1F" w:rsidP="00EA0F9A">
            <w:pPr>
              <w:jc w:val="center"/>
            </w:pPr>
            <w:r>
              <w:t>NACDD</w:t>
            </w:r>
          </w:p>
        </w:tc>
      </w:tr>
      <w:tr w:rsidR="00EA0F9A" w14:paraId="0CB2B576" w14:textId="7952C073" w:rsidTr="002001B5">
        <w:tc>
          <w:tcPr>
            <w:tcW w:w="903" w:type="pct"/>
            <w:vAlign w:val="center"/>
          </w:tcPr>
          <w:p w14:paraId="75D535AA" w14:textId="5C233AF6" w:rsidR="00EA0F9A" w:rsidRDefault="00017A1F" w:rsidP="00EA0F9A">
            <w:pPr>
              <w:jc w:val="center"/>
            </w:pPr>
            <w:proofErr w:type="gramStart"/>
            <w:r>
              <w:t>summary</w:t>
            </w:r>
            <w:proofErr w:type="gramEnd"/>
          </w:p>
        </w:tc>
        <w:tc>
          <w:tcPr>
            <w:tcW w:w="2229" w:type="pct"/>
            <w:vAlign w:val="center"/>
          </w:tcPr>
          <w:p w14:paraId="0F78B605" w14:textId="149C37E4" w:rsidR="00EA0F9A" w:rsidRDefault="00EA0F9A" w:rsidP="00EA0F9A">
            <w:pPr>
              <w:jc w:val="center"/>
            </w:pPr>
            <w:r>
              <w:t xml:space="preserve">Description of data </w:t>
            </w:r>
            <w:proofErr w:type="spellStart"/>
            <w:r>
              <w:t>center</w:t>
            </w:r>
            <w:proofErr w:type="spellEnd"/>
            <w:r>
              <w:t xml:space="preserve"> including background, methods, and objectives.</w:t>
            </w:r>
          </w:p>
        </w:tc>
        <w:tc>
          <w:tcPr>
            <w:tcW w:w="395" w:type="pct"/>
            <w:vAlign w:val="center"/>
          </w:tcPr>
          <w:p w14:paraId="24EB89A7" w14:textId="77777777" w:rsidR="00EA0F9A" w:rsidRPr="000775D8" w:rsidRDefault="00EA0F9A" w:rsidP="00EA0F9A">
            <w:pPr>
              <w:jc w:val="center"/>
            </w:pPr>
            <w:proofErr w:type="gramStart"/>
            <w:r>
              <w:t>required</w:t>
            </w:r>
            <w:proofErr w:type="gramEnd"/>
          </w:p>
        </w:tc>
        <w:tc>
          <w:tcPr>
            <w:tcW w:w="464" w:type="pct"/>
            <w:vAlign w:val="center"/>
          </w:tcPr>
          <w:p w14:paraId="7B0C891B" w14:textId="77777777" w:rsidR="00EA0F9A" w:rsidRDefault="00EA0F9A" w:rsidP="00EA0F9A">
            <w:pPr>
              <w:jc w:val="center"/>
            </w:pPr>
            <w:proofErr w:type="gramStart"/>
            <w:r>
              <w:t>text</w:t>
            </w:r>
            <w:proofErr w:type="gramEnd"/>
          </w:p>
        </w:tc>
        <w:tc>
          <w:tcPr>
            <w:tcW w:w="594" w:type="pct"/>
            <w:vAlign w:val="center"/>
          </w:tcPr>
          <w:p w14:paraId="2AF4CEEA" w14:textId="77777777" w:rsidR="00EA0F9A" w:rsidRDefault="00EA0F9A" w:rsidP="00EA0F9A">
            <w:pPr>
              <w:jc w:val="center"/>
            </w:pPr>
          </w:p>
        </w:tc>
        <w:tc>
          <w:tcPr>
            <w:tcW w:w="415" w:type="pct"/>
            <w:vAlign w:val="center"/>
          </w:tcPr>
          <w:p w14:paraId="76AE02DF" w14:textId="4E99D137" w:rsidR="00EA0F9A" w:rsidRDefault="00017A1F" w:rsidP="00EA0F9A">
            <w:pPr>
              <w:jc w:val="center"/>
            </w:pPr>
            <w:r>
              <w:t>NACDD</w:t>
            </w:r>
          </w:p>
        </w:tc>
      </w:tr>
      <w:tr w:rsidR="00EA0F9A" w14:paraId="2E6315F6" w14:textId="0CB11209" w:rsidTr="002001B5">
        <w:tc>
          <w:tcPr>
            <w:tcW w:w="903" w:type="pct"/>
            <w:vAlign w:val="center"/>
          </w:tcPr>
          <w:p w14:paraId="3EE82A29" w14:textId="77777777" w:rsidR="00EA0F9A" w:rsidRDefault="00EA0F9A" w:rsidP="00EA0F9A">
            <w:pPr>
              <w:jc w:val="center"/>
            </w:pPr>
            <w:proofErr w:type="gramStart"/>
            <w:r>
              <w:t>citation</w:t>
            </w:r>
            <w:proofErr w:type="gramEnd"/>
          </w:p>
        </w:tc>
        <w:tc>
          <w:tcPr>
            <w:tcW w:w="2229" w:type="pct"/>
            <w:vAlign w:val="center"/>
          </w:tcPr>
          <w:p w14:paraId="6BA64CDF" w14:textId="7989E2D7" w:rsidR="00EA0F9A" w:rsidRDefault="00EA0F9A" w:rsidP="00EA0F9A">
            <w:pPr>
              <w:jc w:val="center"/>
            </w:pPr>
            <w:r>
              <w:t xml:space="preserve">Citation to be used in publications using the data from the data </w:t>
            </w:r>
            <w:proofErr w:type="spellStart"/>
            <w:r>
              <w:t>center</w:t>
            </w:r>
            <w:proofErr w:type="spellEnd"/>
            <w:r>
              <w:t xml:space="preserve"> should follow the following format: “</w:t>
            </w:r>
            <w:proofErr w:type="spellStart"/>
            <w:r>
              <w:t>DataCenterName</w:t>
            </w:r>
            <w:proofErr w:type="spellEnd"/>
            <w:r>
              <w:t>. [</w:t>
            </w:r>
            <w:proofErr w:type="gramStart"/>
            <w:r>
              <w:t>year</w:t>
            </w:r>
            <w:proofErr w:type="gramEnd"/>
            <w:r>
              <w:t>-of-data-download], [Title], [Data access URL], accessed [date-of-access]”.</w:t>
            </w:r>
          </w:p>
        </w:tc>
        <w:tc>
          <w:tcPr>
            <w:tcW w:w="395" w:type="pct"/>
            <w:vAlign w:val="center"/>
          </w:tcPr>
          <w:p w14:paraId="65DFE904" w14:textId="77777777" w:rsidR="00EA0F9A" w:rsidRPr="000775D8" w:rsidRDefault="00EA0F9A" w:rsidP="00EA0F9A">
            <w:pPr>
              <w:jc w:val="center"/>
            </w:pPr>
            <w:proofErr w:type="gramStart"/>
            <w:r>
              <w:t>required</w:t>
            </w:r>
            <w:proofErr w:type="gramEnd"/>
          </w:p>
        </w:tc>
        <w:tc>
          <w:tcPr>
            <w:tcW w:w="464" w:type="pct"/>
            <w:vAlign w:val="center"/>
          </w:tcPr>
          <w:p w14:paraId="59FB2EC5" w14:textId="77777777" w:rsidR="00EA0F9A" w:rsidRDefault="00EA0F9A" w:rsidP="00EA0F9A">
            <w:pPr>
              <w:jc w:val="center"/>
            </w:pPr>
            <w:proofErr w:type="gramStart"/>
            <w:r>
              <w:t>text</w:t>
            </w:r>
            <w:proofErr w:type="gramEnd"/>
          </w:p>
        </w:tc>
        <w:tc>
          <w:tcPr>
            <w:tcW w:w="594" w:type="pct"/>
            <w:vAlign w:val="center"/>
          </w:tcPr>
          <w:p w14:paraId="143E2020" w14:textId="77777777" w:rsidR="00EA0F9A" w:rsidRDefault="00EA0F9A" w:rsidP="00EA0F9A">
            <w:pPr>
              <w:jc w:val="center"/>
            </w:pPr>
          </w:p>
        </w:tc>
        <w:tc>
          <w:tcPr>
            <w:tcW w:w="415" w:type="pct"/>
            <w:vAlign w:val="center"/>
          </w:tcPr>
          <w:p w14:paraId="000DA1D7" w14:textId="77777777" w:rsidR="00EA0F9A" w:rsidRDefault="00EA0F9A" w:rsidP="00EA0F9A">
            <w:pPr>
              <w:jc w:val="center"/>
            </w:pPr>
          </w:p>
        </w:tc>
      </w:tr>
      <w:tr w:rsidR="00EA0F9A" w14:paraId="75677ECF" w14:textId="26065BEC" w:rsidTr="002001B5">
        <w:tc>
          <w:tcPr>
            <w:tcW w:w="903" w:type="pct"/>
            <w:vAlign w:val="center"/>
          </w:tcPr>
          <w:p w14:paraId="2A4E49E6" w14:textId="77777777" w:rsidR="00EA0F9A" w:rsidRDefault="00EA0F9A" w:rsidP="00EA0F9A">
            <w:pPr>
              <w:jc w:val="center"/>
            </w:pPr>
            <w:proofErr w:type="spellStart"/>
            <w:proofErr w:type="gramStart"/>
            <w:r>
              <w:t>infourl</w:t>
            </w:r>
            <w:proofErr w:type="spellEnd"/>
            <w:proofErr w:type="gramEnd"/>
          </w:p>
        </w:tc>
        <w:tc>
          <w:tcPr>
            <w:tcW w:w="2229" w:type="pct"/>
            <w:vAlign w:val="center"/>
          </w:tcPr>
          <w:p w14:paraId="1875B3A1" w14:textId="48F6C70D" w:rsidR="00EA0F9A" w:rsidRDefault="00EA0F9A" w:rsidP="00EA0F9A">
            <w:pPr>
              <w:jc w:val="center"/>
            </w:pPr>
            <w:r>
              <w:t xml:space="preserve">URL to data </w:t>
            </w:r>
            <w:proofErr w:type="spellStart"/>
            <w:r>
              <w:t>center</w:t>
            </w:r>
            <w:proofErr w:type="spellEnd"/>
            <w:r>
              <w:t xml:space="preserve"> information website or metadata record.</w:t>
            </w:r>
          </w:p>
        </w:tc>
        <w:tc>
          <w:tcPr>
            <w:tcW w:w="395" w:type="pct"/>
            <w:vAlign w:val="center"/>
          </w:tcPr>
          <w:p w14:paraId="7678EE5E" w14:textId="2EF081F0" w:rsidR="00EA0F9A" w:rsidRPr="000775D8" w:rsidRDefault="00EA0F9A" w:rsidP="00EA0F9A">
            <w:pPr>
              <w:jc w:val="center"/>
            </w:pPr>
            <w:proofErr w:type="gramStart"/>
            <w:r>
              <w:t>required</w:t>
            </w:r>
            <w:proofErr w:type="gramEnd"/>
          </w:p>
        </w:tc>
        <w:tc>
          <w:tcPr>
            <w:tcW w:w="464" w:type="pct"/>
            <w:vAlign w:val="center"/>
          </w:tcPr>
          <w:p w14:paraId="185D85E9" w14:textId="77777777" w:rsidR="00EA0F9A" w:rsidRDefault="00EA0F9A" w:rsidP="00EA0F9A">
            <w:pPr>
              <w:jc w:val="center"/>
            </w:pPr>
            <w:proofErr w:type="gramStart"/>
            <w:r>
              <w:t>text</w:t>
            </w:r>
            <w:proofErr w:type="gramEnd"/>
          </w:p>
        </w:tc>
        <w:tc>
          <w:tcPr>
            <w:tcW w:w="594" w:type="pct"/>
            <w:vAlign w:val="center"/>
          </w:tcPr>
          <w:p w14:paraId="56E6F590" w14:textId="77777777" w:rsidR="00EA0F9A" w:rsidRDefault="00EA0F9A" w:rsidP="00EA0F9A">
            <w:pPr>
              <w:jc w:val="center"/>
            </w:pPr>
          </w:p>
        </w:tc>
        <w:tc>
          <w:tcPr>
            <w:tcW w:w="415" w:type="pct"/>
            <w:vAlign w:val="center"/>
          </w:tcPr>
          <w:p w14:paraId="5D0123A8" w14:textId="7CE6081E" w:rsidR="00EA0F9A" w:rsidRDefault="00017A1F" w:rsidP="00EA0F9A">
            <w:pPr>
              <w:jc w:val="center"/>
            </w:pPr>
            <w:r>
              <w:t>ERDDAP</w:t>
            </w:r>
          </w:p>
        </w:tc>
      </w:tr>
      <w:tr w:rsidR="00EA0F9A" w14:paraId="0F1AFE9B" w14:textId="1AA4BE16" w:rsidTr="002001B5">
        <w:tc>
          <w:tcPr>
            <w:tcW w:w="903" w:type="pct"/>
            <w:vAlign w:val="center"/>
          </w:tcPr>
          <w:p w14:paraId="129550A6" w14:textId="77777777" w:rsidR="00EA0F9A" w:rsidRDefault="00EA0F9A" w:rsidP="00EA0F9A">
            <w:pPr>
              <w:jc w:val="center"/>
            </w:pPr>
            <w:proofErr w:type="gramStart"/>
            <w:r>
              <w:t>license</w:t>
            </w:r>
            <w:proofErr w:type="gramEnd"/>
          </w:p>
        </w:tc>
        <w:tc>
          <w:tcPr>
            <w:tcW w:w="2229" w:type="pct"/>
            <w:vAlign w:val="center"/>
          </w:tcPr>
          <w:p w14:paraId="05439BFE" w14:textId="2713327B" w:rsidR="00EA0F9A" w:rsidRDefault="00EA0F9A" w:rsidP="00EA0F9A">
            <w:pPr>
              <w:jc w:val="center"/>
            </w:pPr>
            <w:r>
              <w:t xml:space="preserve">Describe the data </w:t>
            </w:r>
            <w:proofErr w:type="spellStart"/>
            <w:r>
              <w:t>center</w:t>
            </w:r>
            <w:proofErr w:type="spellEnd"/>
            <w:r>
              <w:t xml:space="preserve"> restrictions to data access and distribution.</w:t>
            </w:r>
          </w:p>
        </w:tc>
        <w:tc>
          <w:tcPr>
            <w:tcW w:w="395" w:type="pct"/>
            <w:vAlign w:val="center"/>
          </w:tcPr>
          <w:p w14:paraId="0DC40EC8" w14:textId="77777777" w:rsidR="00EA0F9A" w:rsidRDefault="00EA0F9A" w:rsidP="00EA0F9A">
            <w:pPr>
              <w:jc w:val="center"/>
            </w:pPr>
            <w:proofErr w:type="gramStart"/>
            <w:r>
              <w:t>optional</w:t>
            </w:r>
            <w:proofErr w:type="gramEnd"/>
          </w:p>
        </w:tc>
        <w:tc>
          <w:tcPr>
            <w:tcW w:w="464" w:type="pct"/>
            <w:vAlign w:val="center"/>
          </w:tcPr>
          <w:p w14:paraId="3577C847" w14:textId="77777777" w:rsidR="00EA0F9A" w:rsidRDefault="00EA0F9A" w:rsidP="00EA0F9A">
            <w:pPr>
              <w:jc w:val="center"/>
            </w:pPr>
            <w:proofErr w:type="gramStart"/>
            <w:r>
              <w:t>text</w:t>
            </w:r>
            <w:proofErr w:type="gramEnd"/>
          </w:p>
        </w:tc>
        <w:tc>
          <w:tcPr>
            <w:tcW w:w="594" w:type="pct"/>
            <w:vAlign w:val="center"/>
          </w:tcPr>
          <w:p w14:paraId="4F4B196B" w14:textId="77777777" w:rsidR="00EA0F9A" w:rsidRDefault="00EA0F9A" w:rsidP="00EA0F9A">
            <w:pPr>
              <w:jc w:val="center"/>
            </w:pPr>
          </w:p>
        </w:tc>
        <w:tc>
          <w:tcPr>
            <w:tcW w:w="415" w:type="pct"/>
            <w:vAlign w:val="center"/>
          </w:tcPr>
          <w:p w14:paraId="3D1D0CA9" w14:textId="6304220F" w:rsidR="00EA0F9A" w:rsidRDefault="00017A1F" w:rsidP="00EA0F9A">
            <w:pPr>
              <w:jc w:val="center"/>
            </w:pPr>
            <w:r>
              <w:t>NACDD</w:t>
            </w:r>
          </w:p>
        </w:tc>
      </w:tr>
      <w:tr w:rsidR="00EA0F9A" w14:paraId="03BC273C" w14:textId="1E7B91DA" w:rsidTr="002001B5">
        <w:tc>
          <w:tcPr>
            <w:tcW w:w="903" w:type="pct"/>
            <w:vAlign w:val="center"/>
          </w:tcPr>
          <w:p w14:paraId="19A646E5" w14:textId="77777777" w:rsidR="00EA0F9A" w:rsidRDefault="00EA0F9A" w:rsidP="00EA0F9A">
            <w:pPr>
              <w:jc w:val="center"/>
            </w:pPr>
            <w:proofErr w:type="spellStart"/>
            <w:proofErr w:type="gramStart"/>
            <w:r>
              <w:t>distribution</w:t>
            </w:r>
            <w:proofErr w:type="gramEnd"/>
            <w:r>
              <w:t>_statement</w:t>
            </w:r>
            <w:proofErr w:type="spellEnd"/>
          </w:p>
        </w:tc>
        <w:tc>
          <w:tcPr>
            <w:tcW w:w="2229" w:type="pct"/>
            <w:vAlign w:val="center"/>
          </w:tcPr>
          <w:p w14:paraId="1AFA76B7" w14:textId="77777777"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95" w:type="pct"/>
            <w:vAlign w:val="center"/>
          </w:tcPr>
          <w:p w14:paraId="15A914D0" w14:textId="77777777" w:rsidR="00EA0F9A" w:rsidRDefault="00EA0F9A" w:rsidP="00EA0F9A">
            <w:pPr>
              <w:jc w:val="center"/>
            </w:pPr>
            <w:proofErr w:type="gramStart"/>
            <w:r>
              <w:t>optional</w:t>
            </w:r>
            <w:proofErr w:type="gramEnd"/>
          </w:p>
        </w:tc>
        <w:tc>
          <w:tcPr>
            <w:tcW w:w="464" w:type="pct"/>
            <w:vAlign w:val="center"/>
          </w:tcPr>
          <w:p w14:paraId="12902A3C" w14:textId="77777777" w:rsidR="00EA0F9A" w:rsidRDefault="00EA0F9A" w:rsidP="00EA0F9A">
            <w:pPr>
              <w:jc w:val="center"/>
            </w:pPr>
            <w:proofErr w:type="gramStart"/>
            <w:r>
              <w:t>text</w:t>
            </w:r>
            <w:proofErr w:type="gramEnd"/>
          </w:p>
        </w:tc>
        <w:tc>
          <w:tcPr>
            <w:tcW w:w="594" w:type="pct"/>
            <w:vAlign w:val="center"/>
          </w:tcPr>
          <w:p w14:paraId="3FB0FBE4" w14:textId="77777777" w:rsidR="00EA0F9A" w:rsidRDefault="00EA0F9A" w:rsidP="00EA0F9A">
            <w:pPr>
              <w:jc w:val="center"/>
            </w:pPr>
          </w:p>
        </w:tc>
        <w:tc>
          <w:tcPr>
            <w:tcW w:w="415" w:type="pct"/>
            <w:vAlign w:val="center"/>
          </w:tcPr>
          <w:p w14:paraId="0597259A" w14:textId="77777777" w:rsidR="00EA0F9A" w:rsidRDefault="00EA0F9A" w:rsidP="00EA0F9A">
            <w:pPr>
              <w:jc w:val="center"/>
            </w:pPr>
          </w:p>
        </w:tc>
      </w:tr>
      <w:tr w:rsidR="00EA0F9A" w14:paraId="3F916A4E" w14:textId="128A2A6A" w:rsidTr="002001B5">
        <w:tc>
          <w:tcPr>
            <w:tcW w:w="903" w:type="pct"/>
            <w:vAlign w:val="center"/>
          </w:tcPr>
          <w:p w14:paraId="6439CE42" w14:textId="77777777" w:rsidR="00EA0F9A" w:rsidRDefault="00EA0F9A" w:rsidP="00EA0F9A">
            <w:pPr>
              <w:jc w:val="center"/>
            </w:pPr>
            <w:proofErr w:type="spellStart"/>
            <w:proofErr w:type="gramStart"/>
            <w:r>
              <w:t>date</w:t>
            </w:r>
            <w:proofErr w:type="gramEnd"/>
            <w:r>
              <w:t>_modified</w:t>
            </w:r>
            <w:proofErr w:type="spellEnd"/>
          </w:p>
        </w:tc>
        <w:tc>
          <w:tcPr>
            <w:tcW w:w="2229" w:type="pct"/>
            <w:vAlign w:val="center"/>
          </w:tcPr>
          <w:p w14:paraId="18AAB34A" w14:textId="4135FB58" w:rsidR="00EA0F9A" w:rsidRDefault="00EA0F9A" w:rsidP="00EA0F9A">
            <w:pPr>
              <w:jc w:val="center"/>
            </w:pPr>
            <w:r>
              <w:t xml:space="preserve">Date on which the data </w:t>
            </w:r>
            <w:proofErr w:type="spellStart"/>
            <w:r>
              <w:t>center</w:t>
            </w:r>
            <w:proofErr w:type="spellEnd"/>
            <w:r>
              <w:t xml:space="preserve"> data was last modified.</w:t>
            </w:r>
          </w:p>
        </w:tc>
        <w:tc>
          <w:tcPr>
            <w:tcW w:w="395" w:type="pct"/>
            <w:vAlign w:val="center"/>
          </w:tcPr>
          <w:p w14:paraId="67ACD447" w14:textId="201D8BA0" w:rsidR="00EA0F9A" w:rsidRDefault="00EA0F9A" w:rsidP="00EA0F9A">
            <w:pPr>
              <w:jc w:val="center"/>
            </w:pPr>
            <w:proofErr w:type="gramStart"/>
            <w:r>
              <w:t>required</w:t>
            </w:r>
            <w:proofErr w:type="gramEnd"/>
          </w:p>
        </w:tc>
        <w:tc>
          <w:tcPr>
            <w:tcW w:w="464" w:type="pct"/>
            <w:vAlign w:val="center"/>
          </w:tcPr>
          <w:p w14:paraId="6C58A30C" w14:textId="77777777" w:rsidR="00EA0F9A" w:rsidRDefault="00EA0F9A" w:rsidP="00EA0F9A">
            <w:pPr>
              <w:jc w:val="center"/>
            </w:pPr>
            <w:proofErr w:type="gramStart"/>
            <w:r>
              <w:t>timestamp</w:t>
            </w:r>
            <w:proofErr w:type="gramEnd"/>
          </w:p>
        </w:tc>
        <w:tc>
          <w:tcPr>
            <w:tcW w:w="594" w:type="pct"/>
            <w:vAlign w:val="center"/>
          </w:tcPr>
          <w:p w14:paraId="1F73FBD9" w14:textId="77777777" w:rsidR="00EA0F9A" w:rsidRDefault="00EA0F9A" w:rsidP="00EA0F9A">
            <w:pPr>
              <w:jc w:val="center"/>
            </w:pPr>
          </w:p>
        </w:tc>
        <w:tc>
          <w:tcPr>
            <w:tcW w:w="415" w:type="pct"/>
            <w:vAlign w:val="center"/>
          </w:tcPr>
          <w:p w14:paraId="5989D117" w14:textId="309B874C" w:rsidR="00EA0F9A" w:rsidRDefault="00017A1F" w:rsidP="00EA0F9A">
            <w:pPr>
              <w:jc w:val="center"/>
            </w:pPr>
            <w:r>
              <w:t>NACDD</w:t>
            </w:r>
          </w:p>
        </w:tc>
      </w:tr>
    </w:tbl>
    <w:p w14:paraId="1204C3AA" w14:textId="77777777" w:rsidR="000E3D2C" w:rsidRDefault="000E3D2C" w:rsidP="000B68D6">
      <w:bookmarkStart w:id="36" w:name="_User_1"/>
      <w:bookmarkStart w:id="37" w:name="User"/>
      <w:bookmarkEnd w:id="36"/>
      <w:r>
        <w:br w:type="page"/>
      </w:r>
    </w:p>
    <w:p w14:paraId="2376049A" w14:textId="522555E4" w:rsidR="00E11D33" w:rsidRDefault="00E11D33" w:rsidP="002001B5">
      <w:pPr>
        <w:pStyle w:val="Heading3"/>
      </w:pPr>
      <w:bookmarkStart w:id="38" w:name="_Toc317334593"/>
      <w:r>
        <w:t>User</w:t>
      </w:r>
      <w:bookmarkEnd w:id="37"/>
      <w:r w:rsidR="000E3D2C">
        <w:t>s</w:t>
      </w:r>
      <w:bookmarkEnd w:id="38"/>
    </w:p>
    <w:tbl>
      <w:tblPr>
        <w:tblStyle w:val="TableGrid"/>
        <w:tblW w:w="5000" w:type="pct"/>
        <w:tblLook w:val="04A0" w:firstRow="1" w:lastRow="0" w:firstColumn="1" w:lastColumn="0" w:noHBand="0" w:noVBand="1"/>
      </w:tblPr>
      <w:tblGrid>
        <w:gridCol w:w="1798"/>
        <w:gridCol w:w="5477"/>
        <w:gridCol w:w="1120"/>
        <w:gridCol w:w="1176"/>
        <w:gridCol w:w="3428"/>
        <w:gridCol w:w="1177"/>
      </w:tblGrid>
      <w:tr w:rsidR="00EA0F9A" w:rsidRPr="002F2906" w14:paraId="2E4A71C2" w14:textId="3A130C97" w:rsidTr="00EA0F9A">
        <w:tc>
          <w:tcPr>
            <w:tcW w:w="5000" w:type="pct"/>
            <w:gridSpan w:val="6"/>
            <w:vAlign w:val="center"/>
          </w:tcPr>
          <w:p w14:paraId="07D6D20D" w14:textId="2AF0CACE" w:rsidR="00EA0F9A" w:rsidRPr="002F2906" w:rsidRDefault="00EA0F9A" w:rsidP="004F16D9">
            <w:pPr>
              <w:jc w:val="center"/>
              <w:rPr>
                <w:b/>
                <w:lang w:val="en-US"/>
              </w:rPr>
            </w:pPr>
            <w:r w:rsidRPr="002F2906">
              <w:rPr>
                <w:b/>
                <w:lang w:val="en-US"/>
              </w:rPr>
              <w:t xml:space="preserve">Provides </w:t>
            </w:r>
            <w:r w:rsidRPr="00AE490E">
              <w:rPr>
                <w:b/>
                <w:lang w:val="en-US"/>
              </w:rPr>
              <w:t xml:space="preserve">names and contact details of </w:t>
            </w:r>
            <w:r w:rsidR="00DB7888">
              <w:rPr>
                <w:b/>
                <w:lang w:val="en-US"/>
              </w:rPr>
              <w:t>users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EA0F9A">
            <w:pPr>
              <w:jc w:val="center"/>
            </w:pPr>
          </w:p>
        </w:tc>
      </w:tr>
      <w:tr w:rsidR="00EA0F9A" w:rsidRPr="002F2906" w14:paraId="2CBD2AC7" w14:textId="55551081" w:rsidTr="00EA0F9A">
        <w:tc>
          <w:tcPr>
            <w:tcW w:w="634" w:type="pct"/>
            <w:vAlign w:val="center"/>
          </w:tcPr>
          <w:p w14:paraId="3DF693BC" w14:textId="77777777" w:rsidR="00EA0F9A" w:rsidRPr="002F2906" w:rsidRDefault="00EA0F9A" w:rsidP="00EA0F9A">
            <w:pPr>
              <w:jc w:val="center"/>
              <w:rPr>
                <w:i/>
              </w:rPr>
            </w:pPr>
            <w:r w:rsidRPr="002F2906">
              <w:rPr>
                <w:i/>
              </w:rPr>
              <w:t>Field name</w:t>
            </w:r>
          </w:p>
        </w:tc>
        <w:tc>
          <w:tcPr>
            <w:tcW w:w="1932" w:type="pct"/>
            <w:vAlign w:val="center"/>
          </w:tcPr>
          <w:p w14:paraId="378E55AF" w14:textId="77777777" w:rsidR="00EA0F9A" w:rsidRPr="002F2906" w:rsidRDefault="00EA0F9A" w:rsidP="00EA0F9A">
            <w:pPr>
              <w:jc w:val="center"/>
              <w:rPr>
                <w:i/>
              </w:rPr>
            </w:pPr>
            <w:r w:rsidRPr="002F2906">
              <w:rPr>
                <w:i/>
              </w:rPr>
              <w:t>Description</w:t>
            </w:r>
          </w:p>
        </w:tc>
        <w:tc>
          <w:tcPr>
            <w:tcW w:w="395" w:type="pct"/>
            <w:vAlign w:val="center"/>
          </w:tcPr>
          <w:p w14:paraId="6A79F1DD" w14:textId="77777777" w:rsidR="00EA0F9A" w:rsidRPr="002F2906" w:rsidRDefault="00EA0F9A" w:rsidP="00EA0F9A">
            <w:pPr>
              <w:jc w:val="center"/>
              <w:rPr>
                <w:i/>
              </w:rPr>
            </w:pPr>
            <w:r w:rsidRPr="002F2906">
              <w:rPr>
                <w:i/>
              </w:rPr>
              <w:t>Required</w:t>
            </w:r>
          </w:p>
        </w:tc>
        <w:tc>
          <w:tcPr>
            <w:tcW w:w="415" w:type="pct"/>
            <w:vAlign w:val="center"/>
          </w:tcPr>
          <w:p w14:paraId="63409C93" w14:textId="77777777" w:rsidR="00EA0F9A" w:rsidRPr="002F2906" w:rsidRDefault="00EA0F9A" w:rsidP="00EA0F9A">
            <w:pPr>
              <w:jc w:val="center"/>
              <w:rPr>
                <w:i/>
              </w:rPr>
            </w:pPr>
            <w:r w:rsidRPr="002F2906">
              <w:rPr>
                <w:i/>
              </w:rPr>
              <w:t>Data type</w:t>
            </w:r>
          </w:p>
        </w:tc>
        <w:tc>
          <w:tcPr>
            <w:tcW w:w="1209" w:type="pct"/>
            <w:vAlign w:val="center"/>
          </w:tcPr>
          <w:p w14:paraId="40C3A5D1" w14:textId="77777777" w:rsidR="00EA0F9A" w:rsidRPr="002F2906" w:rsidRDefault="00EA0F9A" w:rsidP="00EA0F9A">
            <w:pPr>
              <w:jc w:val="center"/>
              <w:rPr>
                <w:i/>
              </w:rPr>
            </w:pPr>
            <w:r w:rsidRPr="002F2906">
              <w:rPr>
                <w:i/>
              </w:rPr>
              <w:t>Constraints</w:t>
            </w:r>
          </w:p>
        </w:tc>
        <w:tc>
          <w:tcPr>
            <w:tcW w:w="414" w:type="pct"/>
            <w:vAlign w:val="center"/>
          </w:tcPr>
          <w:p w14:paraId="3B670B24" w14:textId="3B1D4603" w:rsidR="00EA0F9A" w:rsidRPr="002F2906" w:rsidRDefault="00EA0F9A" w:rsidP="00EA0F9A">
            <w:pPr>
              <w:jc w:val="center"/>
              <w:rPr>
                <w:i/>
              </w:rPr>
            </w:pPr>
            <w:r>
              <w:rPr>
                <w:i/>
              </w:rPr>
              <w:t>Authority</w:t>
            </w:r>
          </w:p>
        </w:tc>
      </w:tr>
      <w:tr w:rsidR="00EA0F9A" w14:paraId="29ECDE50" w14:textId="7B233B97" w:rsidTr="00EA0F9A">
        <w:tc>
          <w:tcPr>
            <w:tcW w:w="634" w:type="pct"/>
            <w:vAlign w:val="center"/>
          </w:tcPr>
          <w:p w14:paraId="701EE4B0" w14:textId="77777777" w:rsidR="00EA0F9A" w:rsidRDefault="00EA0F9A" w:rsidP="00EA0F9A">
            <w:pPr>
              <w:jc w:val="center"/>
            </w:pPr>
            <w:proofErr w:type="gramStart"/>
            <w:r>
              <w:t>id</w:t>
            </w:r>
            <w:proofErr w:type="gramEnd"/>
          </w:p>
        </w:tc>
        <w:tc>
          <w:tcPr>
            <w:tcW w:w="1932" w:type="pct"/>
            <w:vAlign w:val="center"/>
          </w:tcPr>
          <w:p w14:paraId="6C383051" w14:textId="3BCDFD1B" w:rsidR="00EA0F9A" w:rsidRDefault="00EA0F9A" w:rsidP="00EA0F9A">
            <w:pPr>
              <w:jc w:val="center"/>
            </w:pPr>
            <w:r>
              <w:t>User ID.</w:t>
            </w:r>
          </w:p>
        </w:tc>
        <w:tc>
          <w:tcPr>
            <w:tcW w:w="395" w:type="pct"/>
            <w:vAlign w:val="center"/>
          </w:tcPr>
          <w:p w14:paraId="42A28159" w14:textId="77777777" w:rsidR="00EA0F9A" w:rsidRDefault="00EA0F9A" w:rsidP="00EA0F9A">
            <w:pPr>
              <w:jc w:val="center"/>
            </w:pPr>
            <w:proofErr w:type="gramStart"/>
            <w:r>
              <w:t>required</w:t>
            </w:r>
            <w:proofErr w:type="gramEnd"/>
          </w:p>
        </w:tc>
        <w:tc>
          <w:tcPr>
            <w:tcW w:w="415" w:type="pct"/>
            <w:vAlign w:val="center"/>
          </w:tcPr>
          <w:p w14:paraId="6F48F8CA" w14:textId="77777777" w:rsidR="00EA0F9A" w:rsidRDefault="00EA0F9A" w:rsidP="00EA0F9A">
            <w:pPr>
              <w:jc w:val="center"/>
            </w:pPr>
            <w:proofErr w:type="gramStart"/>
            <w:r>
              <w:t>numeric</w:t>
            </w:r>
            <w:proofErr w:type="gramEnd"/>
          </w:p>
        </w:tc>
        <w:tc>
          <w:tcPr>
            <w:tcW w:w="1209" w:type="pct"/>
            <w:vAlign w:val="center"/>
          </w:tcPr>
          <w:p w14:paraId="5D7D45D5" w14:textId="77777777" w:rsidR="00EA0F9A" w:rsidRDefault="00EA0F9A" w:rsidP="00EA0F9A">
            <w:pPr>
              <w:jc w:val="center"/>
            </w:pPr>
            <w:r>
              <w:t>Primary key</w:t>
            </w:r>
          </w:p>
        </w:tc>
        <w:tc>
          <w:tcPr>
            <w:tcW w:w="414" w:type="pct"/>
            <w:vAlign w:val="center"/>
          </w:tcPr>
          <w:p w14:paraId="11B2160E" w14:textId="77777777" w:rsidR="00EA0F9A" w:rsidRDefault="00EA0F9A" w:rsidP="00EA0F9A">
            <w:pPr>
              <w:jc w:val="center"/>
            </w:pPr>
          </w:p>
        </w:tc>
      </w:tr>
      <w:tr w:rsidR="00EA0F9A" w14:paraId="0D26D49A" w14:textId="7804D6D9" w:rsidTr="00EA0F9A">
        <w:tc>
          <w:tcPr>
            <w:tcW w:w="634" w:type="pct"/>
            <w:vAlign w:val="center"/>
          </w:tcPr>
          <w:p w14:paraId="7F19660B" w14:textId="67276DD4" w:rsidR="00EA0F9A" w:rsidRDefault="00EA0F9A" w:rsidP="00EA0F9A">
            <w:pPr>
              <w:jc w:val="center"/>
            </w:pPr>
            <w:proofErr w:type="spellStart"/>
            <w:proofErr w:type="gramStart"/>
            <w:r>
              <w:t>organisation</w:t>
            </w:r>
            <w:proofErr w:type="gramEnd"/>
            <w:r>
              <w:t>_id</w:t>
            </w:r>
            <w:proofErr w:type="spellEnd"/>
          </w:p>
        </w:tc>
        <w:tc>
          <w:tcPr>
            <w:tcW w:w="1932" w:type="pct"/>
            <w:vAlign w:val="center"/>
          </w:tcPr>
          <w:p w14:paraId="0C6CC30A" w14:textId="066CDC6C" w:rsidR="00EA0F9A" w:rsidRPr="006164D2" w:rsidRDefault="00EA0F9A" w:rsidP="00EA0F9A">
            <w:pPr>
              <w:jc w:val="center"/>
            </w:pPr>
            <w:r>
              <w:t>ID of organisation each user belongs to.</w:t>
            </w:r>
          </w:p>
        </w:tc>
        <w:tc>
          <w:tcPr>
            <w:tcW w:w="395" w:type="pct"/>
            <w:vAlign w:val="center"/>
          </w:tcPr>
          <w:p w14:paraId="438300AB" w14:textId="4EDFCDB7" w:rsidR="00EA0F9A" w:rsidRPr="000775D8" w:rsidRDefault="00EA0F9A" w:rsidP="00EA0F9A">
            <w:pPr>
              <w:jc w:val="center"/>
            </w:pPr>
            <w:proofErr w:type="gramStart"/>
            <w:r w:rsidRPr="000775D8">
              <w:t>required</w:t>
            </w:r>
            <w:proofErr w:type="gramEnd"/>
          </w:p>
        </w:tc>
        <w:tc>
          <w:tcPr>
            <w:tcW w:w="415" w:type="pct"/>
            <w:vAlign w:val="center"/>
          </w:tcPr>
          <w:p w14:paraId="13BD7624" w14:textId="102F2772" w:rsidR="00EA0F9A" w:rsidRDefault="00EA0F9A" w:rsidP="00EA0F9A">
            <w:pPr>
              <w:jc w:val="center"/>
            </w:pPr>
            <w:proofErr w:type="gramStart"/>
            <w:r>
              <w:t>numeric</w:t>
            </w:r>
            <w:proofErr w:type="gramEnd"/>
          </w:p>
        </w:tc>
        <w:tc>
          <w:tcPr>
            <w:tcW w:w="1209" w:type="pct"/>
            <w:vAlign w:val="center"/>
          </w:tcPr>
          <w:p w14:paraId="666A0AA2" w14:textId="2048EC43" w:rsidR="00EA0F9A" w:rsidRDefault="00EA0F9A" w:rsidP="00EA0F9A">
            <w:pPr>
              <w:jc w:val="center"/>
            </w:pPr>
            <w:r>
              <w:t>Foreign key to organisation table.</w:t>
            </w:r>
          </w:p>
        </w:tc>
        <w:tc>
          <w:tcPr>
            <w:tcW w:w="414" w:type="pct"/>
            <w:vAlign w:val="center"/>
          </w:tcPr>
          <w:p w14:paraId="6CB332C6" w14:textId="77777777" w:rsidR="00EA0F9A" w:rsidRDefault="00EA0F9A" w:rsidP="00EA0F9A">
            <w:pPr>
              <w:jc w:val="center"/>
            </w:pPr>
          </w:p>
        </w:tc>
      </w:tr>
      <w:tr w:rsidR="00EA0F9A" w14:paraId="7B66AA7C" w14:textId="31AFBE28" w:rsidTr="00EA0F9A">
        <w:tc>
          <w:tcPr>
            <w:tcW w:w="634" w:type="pct"/>
            <w:vAlign w:val="center"/>
          </w:tcPr>
          <w:p w14:paraId="25B6D311" w14:textId="2603E550" w:rsidR="00EA0F9A" w:rsidRDefault="00EA0F9A" w:rsidP="00EA0F9A">
            <w:pPr>
              <w:jc w:val="center"/>
            </w:pPr>
            <w:proofErr w:type="gramStart"/>
            <w:r>
              <w:t>name</w:t>
            </w:r>
            <w:proofErr w:type="gramEnd"/>
          </w:p>
        </w:tc>
        <w:tc>
          <w:tcPr>
            <w:tcW w:w="1932" w:type="pct"/>
            <w:vAlign w:val="center"/>
          </w:tcPr>
          <w:p w14:paraId="71CBF2B6" w14:textId="35D42934" w:rsidR="00EA0F9A" w:rsidRDefault="00EA0F9A" w:rsidP="00EA0F9A">
            <w:pPr>
              <w:jc w:val="center"/>
            </w:pPr>
            <w:r>
              <w:t>Name of user</w:t>
            </w:r>
          </w:p>
        </w:tc>
        <w:tc>
          <w:tcPr>
            <w:tcW w:w="395" w:type="pct"/>
            <w:vAlign w:val="center"/>
          </w:tcPr>
          <w:p w14:paraId="382B3185" w14:textId="7F975411" w:rsidR="00EA0F9A" w:rsidRDefault="00EA0F9A" w:rsidP="00EA0F9A">
            <w:pPr>
              <w:jc w:val="center"/>
            </w:pPr>
            <w:proofErr w:type="gramStart"/>
            <w:r>
              <w:t>required</w:t>
            </w:r>
            <w:proofErr w:type="gramEnd"/>
          </w:p>
        </w:tc>
        <w:tc>
          <w:tcPr>
            <w:tcW w:w="415" w:type="pct"/>
            <w:vAlign w:val="center"/>
          </w:tcPr>
          <w:p w14:paraId="6C178977" w14:textId="50C8B1B6" w:rsidR="00EA0F9A" w:rsidRDefault="00EA0F9A" w:rsidP="00EA0F9A">
            <w:pPr>
              <w:jc w:val="center"/>
            </w:pPr>
            <w:proofErr w:type="gramStart"/>
            <w:r>
              <w:t>text</w:t>
            </w:r>
            <w:proofErr w:type="gramEnd"/>
          </w:p>
        </w:tc>
        <w:tc>
          <w:tcPr>
            <w:tcW w:w="1209" w:type="pct"/>
            <w:vMerge w:val="restart"/>
            <w:vAlign w:val="center"/>
          </w:tcPr>
          <w:p w14:paraId="5E018560" w14:textId="4D81B393" w:rsidR="00EA0F9A" w:rsidRDefault="00EA0F9A" w:rsidP="00EA0F9A">
            <w:pPr>
              <w:jc w:val="center"/>
            </w:pPr>
            <w:r>
              <w:t>Should be unique.</w:t>
            </w:r>
          </w:p>
        </w:tc>
        <w:tc>
          <w:tcPr>
            <w:tcW w:w="414" w:type="pct"/>
            <w:vAlign w:val="center"/>
          </w:tcPr>
          <w:p w14:paraId="3E1ED17C" w14:textId="77777777" w:rsidR="00EA0F9A" w:rsidRDefault="00EA0F9A" w:rsidP="00EA0F9A">
            <w:pPr>
              <w:jc w:val="center"/>
            </w:pPr>
          </w:p>
        </w:tc>
      </w:tr>
      <w:tr w:rsidR="00EA0F9A" w14:paraId="2C70792B" w14:textId="3F574A6E" w:rsidTr="00EA0F9A">
        <w:tc>
          <w:tcPr>
            <w:tcW w:w="634" w:type="pct"/>
            <w:vAlign w:val="center"/>
          </w:tcPr>
          <w:p w14:paraId="2CA7457E" w14:textId="08BE6CCF" w:rsidR="00EA0F9A" w:rsidRDefault="00EA0F9A" w:rsidP="00EA0F9A">
            <w:pPr>
              <w:jc w:val="center"/>
            </w:pPr>
            <w:proofErr w:type="spellStart"/>
            <w:proofErr w:type="gramStart"/>
            <w:r>
              <w:t>email</w:t>
            </w:r>
            <w:proofErr w:type="gramEnd"/>
            <w:r>
              <w:t>_address</w:t>
            </w:r>
            <w:proofErr w:type="spellEnd"/>
          </w:p>
        </w:tc>
        <w:tc>
          <w:tcPr>
            <w:tcW w:w="1932" w:type="pct"/>
            <w:vAlign w:val="center"/>
          </w:tcPr>
          <w:p w14:paraId="2821C2B9" w14:textId="168E90F8" w:rsidR="00EA0F9A" w:rsidRDefault="00EA0F9A" w:rsidP="00EA0F9A">
            <w:pPr>
              <w:jc w:val="center"/>
            </w:pPr>
            <w:r>
              <w:t>Email address of user</w:t>
            </w:r>
          </w:p>
        </w:tc>
        <w:tc>
          <w:tcPr>
            <w:tcW w:w="395" w:type="pct"/>
            <w:vAlign w:val="center"/>
          </w:tcPr>
          <w:p w14:paraId="323805C7" w14:textId="77777777" w:rsidR="00EA0F9A" w:rsidRPr="000775D8" w:rsidRDefault="00EA0F9A" w:rsidP="00EA0F9A">
            <w:pPr>
              <w:jc w:val="center"/>
            </w:pPr>
            <w:proofErr w:type="gramStart"/>
            <w:r>
              <w:t>required</w:t>
            </w:r>
            <w:proofErr w:type="gramEnd"/>
          </w:p>
        </w:tc>
        <w:tc>
          <w:tcPr>
            <w:tcW w:w="415" w:type="pct"/>
            <w:vAlign w:val="center"/>
          </w:tcPr>
          <w:p w14:paraId="2A428394" w14:textId="77777777" w:rsidR="00EA0F9A" w:rsidRDefault="00EA0F9A" w:rsidP="00EA0F9A">
            <w:pPr>
              <w:jc w:val="center"/>
            </w:pPr>
            <w:proofErr w:type="gramStart"/>
            <w:r>
              <w:t>text</w:t>
            </w:r>
            <w:proofErr w:type="gramEnd"/>
          </w:p>
        </w:tc>
        <w:tc>
          <w:tcPr>
            <w:tcW w:w="1209" w:type="pct"/>
            <w:vMerge/>
            <w:vAlign w:val="center"/>
          </w:tcPr>
          <w:p w14:paraId="54BE87E7" w14:textId="77777777" w:rsidR="00EA0F9A" w:rsidRDefault="00EA0F9A" w:rsidP="00EA0F9A">
            <w:pPr>
              <w:jc w:val="center"/>
            </w:pPr>
          </w:p>
        </w:tc>
        <w:tc>
          <w:tcPr>
            <w:tcW w:w="414" w:type="pct"/>
            <w:vAlign w:val="center"/>
          </w:tcPr>
          <w:p w14:paraId="12CF2346" w14:textId="77777777" w:rsidR="00EA0F9A" w:rsidRDefault="00EA0F9A" w:rsidP="00EA0F9A">
            <w:pPr>
              <w:jc w:val="center"/>
            </w:pPr>
          </w:p>
        </w:tc>
      </w:tr>
      <w:tr w:rsidR="00EA0F9A" w14:paraId="6EEB90CA" w14:textId="2F88E895" w:rsidTr="00EA0F9A">
        <w:tc>
          <w:tcPr>
            <w:tcW w:w="634" w:type="pct"/>
            <w:vAlign w:val="center"/>
          </w:tcPr>
          <w:p w14:paraId="71E52EB3" w14:textId="1494BC7A" w:rsidR="00EA0F9A" w:rsidRDefault="00EA0F9A" w:rsidP="00EA0F9A">
            <w:pPr>
              <w:jc w:val="center"/>
            </w:pPr>
            <w:proofErr w:type="spellStart"/>
            <w:proofErr w:type="gramStart"/>
            <w:r>
              <w:t>phone</w:t>
            </w:r>
            <w:proofErr w:type="gramEnd"/>
            <w:r>
              <w:t>_number</w:t>
            </w:r>
            <w:proofErr w:type="spellEnd"/>
          </w:p>
        </w:tc>
        <w:tc>
          <w:tcPr>
            <w:tcW w:w="1932" w:type="pct"/>
            <w:vAlign w:val="center"/>
          </w:tcPr>
          <w:p w14:paraId="003D7F32" w14:textId="499AA838" w:rsidR="00EA0F9A" w:rsidRDefault="00EA0F9A" w:rsidP="00EA0F9A">
            <w:pPr>
              <w:jc w:val="center"/>
            </w:pPr>
            <w:r>
              <w:t>Phone number of user, including country and area code.</w:t>
            </w:r>
          </w:p>
        </w:tc>
        <w:tc>
          <w:tcPr>
            <w:tcW w:w="395" w:type="pct"/>
            <w:vAlign w:val="center"/>
          </w:tcPr>
          <w:p w14:paraId="52453F82" w14:textId="139DD236" w:rsidR="00EA0F9A" w:rsidRPr="000775D8" w:rsidRDefault="00EA0F9A" w:rsidP="00EA0F9A">
            <w:pPr>
              <w:jc w:val="center"/>
            </w:pPr>
            <w:proofErr w:type="gramStart"/>
            <w:r>
              <w:t>optional</w:t>
            </w:r>
            <w:proofErr w:type="gramEnd"/>
          </w:p>
        </w:tc>
        <w:tc>
          <w:tcPr>
            <w:tcW w:w="415" w:type="pct"/>
            <w:vAlign w:val="center"/>
          </w:tcPr>
          <w:p w14:paraId="45A24DB9" w14:textId="77777777" w:rsidR="00EA0F9A" w:rsidRDefault="00EA0F9A" w:rsidP="00EA0F9A">
            <w:pPr>
              <w:jc w:val="center"/>
            </w:pPr>
            <w:proofErr w:type="gramStart"/>
            <w:r>
              <w:t>text</w:t>
            </w:r>
            <w:proofErr w:type="gramEnd"/>
          </w:p>
        </w:tc>
        <w:tc>
          <w:tcPr>
            <w:tcW w:w="1209" w:type="pct"/>
            <w:vAlign w:val="center"/>
          </w:tcPr>
          <w:p w14:paraId="7E8C7EDB" w14:textId="77777777" w:rsidR="00EA0F9A" w:rsidRDefault="00EA0F9A" w:rsidP="00EA0F9A">
            <w:pPr>
              <w:jc w:val="center"/>
            </w:pPr>
          </w:p>
        </w:tc>
        <w:tc>
          <w:tcPr>
            <w:tcW w:w="414" w:type="pct"/>
            <w:vAlign w:val="center"/>
          </w:tcPr>
          <w:p w14:paraId="324F5FCA" w14:textId="77777777" w:rsidR="00EA0F9A" w:rsidRDefault="00EA0F9A" w:rsidP="00EA0F9A">
            <w:pPr>
              <w:jc w:val="center"/>
            </w:pPr>
          </w:p>
        </w:tc>
      </w:tr>
    </w:tbl>
    <w:p w14:paraId="3D71952B" w14:textId="77777777" w:rsidR="000E3D2C" w:rsidRDefault="000E3D2C" w:rsidP="000B68D6">
      <w:bookmarkStart w:id="39" w:name="_Organisation_1"/>
      <w:bookmarkStart w:id="40" w:name="Organisation"/>
      <w:bookmarkEnd w:id="39"/>
      <w:r>
        <w:br w:type="page"/>
      </w:r>
    </w:p>
    <w:p w14:paraId="07EFAF0D" w14:textId="2EE7895C" w:rsidR="0060004A" w:rsidRDefault="0060004A" w:rsidP="002001B5">
      <w:pPr>
        <w:pStyle w:val="Heading3"/>
      </w:pPr>
      <w:bookmarkStart w:id="41" w:name="Project_role"/>
      <w:bookmarkStart w:id="42" w:name="_Toc317334594"/>
      <w:r>
        <w:t>Project role</w:t>
      </w:r>
      <w:bookmarkEnd w:id="41"/>
      <w:bookmarkEnd w:id="42"/>
    </w:p>
    <w:tbl>
      <w:tblPr>
        <w:tblStyle w:val="TableGrid"/>
        <w:tblW w:w="5000" w:type="pct"/>
        <w:tblLook w:val="04A0" w:firstRow="1" w:lastRow="0" w:firstColumn="1" w:lastColumn="0" w:noHBand="0" w:noVBand="1"/>
      </w:tblPr>
      <w:tblGrid>
        <w:gridCol w:w="1289"/>
        <w:gridCol w:w="6931"/>
        <w:gridCol w:w="1120"/>
        <w:gridCol w:w="1150"/>
        <w:gridCol w:w="2512"/>
        <w:gridCol w:w="1174"/>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EA0F9A">
            <w:pPr>
              <w:jc w:val="center"/>
            </w:pPr>
          </w:p>
        </w:tc>
      </w:tr>
      <w:tr w:rsidR="00EA0F9A" w:rsidRPr="002F2906" w14:paraId="436836C8" w14:textId="316FAA28" w:rsidTr="00EA0F9A">
        <w:tc>
          <w:tcPr>
            <w:tcW w:w="455" w:type="pct"/>
            <w:vAlign w:val="center"/>
          </w:tcPr>
          <w:p w14:paraId="6B089015" w14:textId="77777777" w:rsidR="00EA0F9A" w:rsidRPr="002F2906" w:rsidRDefault="00EA0F9A" w:rsidP="00EA0F9A">
            <w:pPr>
              <w:jc w:val="center"/>
              <w:rPr>
                <w:i/>
              </w:rPr>
            </w:pPr>
            <w:r w:rsidRPr="002F2906">
              <w:rPr>
                <w:i/>
              </w:rPr>
              <w:t>Field name</w:t>
            </w:r>
          </w:p>
        </w:tc>
        <w:tc>
          <w:tcPr>
            <w:tcW w:w="2445" w:type="pct"/>
            <w:vAlign w:val="center"/>
          </w:tcPr>
          <w:p w14:paraId="428C6665" w14:textId="77777777" w:rsidR="00EA0F9A" w:rsidRPr="002F2906" w:rsidRDefault="00EA0F9A" w:rsidP="00EA0F9A">
            <w:pPr>
              <w:jc w:val="center"/>
              <w:rPr>
                <w:i/>
              </w:rPr>
            </w:pPr>
            <w:r w:rsidRPr="002F2906">
              <w:rPr>
                <w:i/>
              </w:rPr>
              <w:t>Description</w:t>
            </w:r>
          </w:p>
        </w:tc>
        <w:tc>
          <w:tcPr>
            <w:tcW w:w="395" w:type="pct"/>
            <w:vAlign w:val="center"/>
          </w:tcPr>
          <w:p w14:paraId="1F4118C5" w14:textId="77777777" w:rsidR="00EA0F9A" w:rsidRPr="002F2906" w:rsidRDefault="00EA0F9A" w:rsidP="00EA0F9A">
            <w:pPr>
              <w:jc w:val="center"/>
              <w:rPr>
                <w:i/>
              </w:rPr>
            </w:pPr>
            <w:r w:rsidRPr="002F2906">
              <w:rPr>
                <w:i/>
              </w:rPr>
              <w:t>Required</w:t>
            </w:r>
          </w:p>
        </w:tc>
        <w:tc>
          <w:tcPr>
            <w:tcW w:w="406" w:type="pct"/>
            <w:vAlign w:val="center"/>
          </w:tcPr>
          <w:p w14:paraId="1F5FFC82" w14:textId="77777777" w:rsidR="00EA0F9A" w:rsidRPr="002F2906" w:rsidRDefault="00EA0F9A" w:rsidP="00EA0F9A">
            <w:pPr>
              <w:jc w:val="center"/>
              <w:rPr>
                <w:i/>
              </w:rPr>
            </w:pPr>
            <w:r w:rsidRPr="002F2906">
              <w:rPr>
                <w:i/>
              </w:rPr>
              <w:t>Data type</w:t>
            </w:r>
          </w:p>
        </w:tc>
        <w:tc>
          <w:tcPr>
            <w:tcW w:w="886" w:type="pct"/>
            <w:vAlign w:val="center"/>
          </w:tcPr>
          <w:p w14:paraId="4066D0E2" w14:textId="77777777" w:rsidR="00EA0F9A" w:rsidRPr="002F2906" w:rsidRDefault="00EA0F9A" w:rsidP="00EA0F9A">
            <w:pPr>
              <w:jc w:val="center"/>
              <w:rPr>
                <w:i/>
              </w:rPr>
            </w:pPr>
            <w:r w:rsidRPr="002F2906">
              <w:rPr>
                <w:i/>
              </w:rPr>
              <w:t>Constraints</w:t>
            </w:r>
          </w:p>
        </w:tc>
        <w:tc>
          <w:tcPr>
            <w:tcW w:w="414" w:type="pct"/>
            <w:vAlign w:val="center"/>
          </w:tcPr>
          <w:p w14:paraId="23DF9DE5" w14:textId="5C48E46A" w:rsidR="00EA0F9A" w:rsidRPr="002F2906" w:rsidRDefault="00EA0F9A" w:rsidP="00EA0F9A">
            <w:pPr>
              <w:jc w:val="center"/>
              <w:rPr>
                <w:i/>
              </w:rPr>
            </w:pPr>
            <w:r>
              <w:rPr>
                <w:i/>
              </w:rPr>
              <w:t>Authority</w:t>
            </w:r>
          </w:p>
        </w:tc>
      </w:tr>
      <w:tr w:rsidR="00EA0F9A" w14:paraId="3C61654D" w14:textId="54B9311B" w:rsidTr="00EA0F9A">
        <w:tc>
          <w:tcPr>
            <w:tcW w:w="455" w:type="pct"/>
            <w:vAlign w:val="center"/>
          </w:tcPr>
          <w:p w14:paraId="100A77D7" w14:textId="77777777" w:rsidR="00EA0F9A" w:rsidRDefault="00EA0F9A" w:rsidP="00EA0F9A">
            <w:pPr>
              <w:jc w:val="center"/>
            </w:pPr>
            <w:proofErr w:type="gramStart"/>
            <w:r>
              <w:t>id</w:t>
            </w:r>
            <w:proofErr w:type="gramEnd"/>
          </w:p>
        </w:tc>
        <w:tc>
          <w:tcPr>
            <w:tcW w:w="2445" w:type="pct"/>
            <w:vAlign w:val="center"/>
          </w:tcPr>
          <w:p w14:paraId="7CA43D22" w14:textId="37E34235" w:rsidR="00EA0F9A" w:rsidRDefault="00EA0F9A" w:rsidP="00EA0F9A">
            <w:pPr>
              <w:jc w:val="center"/>
            </w:pPr>
            <w:r>
              <w:t>Project role ID.</w:t>
            </w:r>
          </w:p>
        </w:tc>
        <w:tc>
          <w:tcPr>
            <w:tcW w:w="395" w:type="pct"/>
            <w:vAlign w:val="center"/>
          </w:tcPr>
          <w:p w14:paraId="43CA2CE0" w14:textId="77777777" w:rsidR="00EA0F9A" w:rsidRDefault="00EA0F9A" w:rsidP="00EA0F9A">
            <w:pPr>
              <w:jc w:val="center"/>
            </w:pPr>
            <w:proofErr w:type="gramStart"/>
            <w:r>
              <w:t>required</w:t>
            </w:r>
            <w:proofErr w:type="gramEnd"/>
          </w:p>
        </w:tc>
        <w:tc>
          <w:tcPr>
            <w:tcW w:w="406" w:type="pct"/>
            <w:vAlign w:val="center"/>
          </w:tcPr>
          <w:p w14:paraId="3E285A07" w14:textId="77777777" w:rsidR="00EA0F9A" w:rsidRDefault="00EA0F9A" w:rsidP="00EA0F9A">
            <w:pPr>
              <w:jc w:val="center"/>
            </w:pPr>
            <w:proofErr w:type="gramStart"/>
            <w:r>
              <w:t>numeric</w:t>
            </w:r>
            <w:proofErr w:type="gramEnd"/>
          </w:p>
        </w:tc>
        <w:tc>
          <w:tcPr>
            <w:tcW w:w="886" w:type="pct"/>
            <w:vAlign w:val="center"/>
          </w:tcPr>
          <w:p w14:paraId="2D12916A" w14:textId="77777777" w:rsidR="00EA0F9A" w:rsidRDefault="00EA0F9A" w:rsidP="00EA0F9A">
            <w:pPr>
              <w:jc w:val="center"/>
            </w:pPr>
            <w:r>
              <w:t>Primary key</w:t>
            </w:r>
          </w:p>
        </w:tc>
        <w:tc>
          <w:tcPr>
            <w:tcW w:w="414" w:type="pct"/>
            <w:vAlign w:val="center"/>
          </w:tcPr>
          <w:p w14:paraId="5F9DCD9F" w14:textId="77777777" w:rsidR="00EA0F9A" w:rsidRDefault="00EA0F9A" w:rsidP="00EA0F9A">
            <w:pPr>
              <w:jc w:val="center"/>
            </w:pPr>
          </w:p>
        </w:tc>
      </w:tr>
      <w:tr w:rsidR="00EA0F9A" w14:paraId="6B1D298A" w14:textId="43E62D6B" w:rsidTr="00EA0F9A">
        <w:tc>
          <w:tcPr>
            <w:tcW w:w="455" w:type="pct"/>
            <w:vAlign w:val="center"/>
          </w:tcPr>
          <w:p w14:paraId="7F7813FC" w14:textId="2521D1F4" w:rsidR="00EA0F9A" w:rsidRDefault="00EA0F9A" w:rsidP="00EA0F9A">
            <w:pPr>
              <w:jc w:val="center"/>
            </w:pPr>
            <w:proofErr w:type="spellStart"/>
            <w:proofErr w:type="gramStart"/>
            <w:r>
              <w:t>user</w:t>
            </w:r>
            <w:proofErr w:type="gramEnd"/>
            <w:r>
              <w:t>_id</w:t>
            </w:r>
            <w:proofErr w:type="spellEnd"/>
          </w:p>
        </w:tc>
        <w:tc>
          <w:tcPr>
            <w:tcW w:w="2445" w:type="pct"/>
            <w:vAlign w:val="center"/>
          </w:tcPr>
          <w:p w14:paraId="3CA3A2A8" w14:textId="62A5B225" w:rsidR="00EA0F9A" w:rsidRPr="006164D2" w:rsidRDefault="00EA0F9A" w:rsidP="00EA0F9A">
            <w:pPr>
              <w:jc w:val="center"/>
            </w:pPr>
            <w:r>
              <w:t>User ID.</w:t>
            </w:r>
          </w:p>
        </w:tc>
        <w:tc>
          <w:tcPr>
            <w:tcW w:w="395" w:type="pct"/>
            <w:vAlign w:val="center"/>
          </w:tcPr>
          <w:p w14:paraId="6CA3E776" w14:textId="77777777" w:rsidR="00EA0F9A" w:rsidRPr="000775D8" w:rsidRDefault="00EA0F9A" w:rsidP="00EA0F9A">
            <w:pPr>
              <w:jc w:val="center"/>
            </w:pPr>
            <w:proofErr w:type="gramStart"/>
            <w:r w:rsidRPr="000775D8">
              <w:t>required</w:t>
            </w:r>
            <w:proofErr w:type="gramEnd"/>
          </w:p>
        </w:tc>
        <w:tc>
          <w:tcPr>
            <w:tcW w:w="406" w:type="pct"/>
            <w:vAlign w:val="center"/>
          </w:tcPr>
          <w:p w14:paraId="66F3914D" w14:textId="77777777" w:rsidR="00EA0F9A" w:rsidRDefault="00EA0F9A" w:rsidP="00EA0F9A">
            <w:pPr>
              <w:jc w:val="center"/>
            </w:pPr>
            <w:proofErr w:type="gramStart"/>
            <w:r>
              <w:t>numeric</w:t>
            </w:r>
            <w:proofErr w:type="gramEnd"/>
          </w:p>
        </w:tc>
        <w:tc>
          <w:tcPr>
            <w:tcW w:w="886" w:type="pct"/>
            <w:vAlign w:val="center"/>
          </w:tcPr>
          <w:p w14:paraId="291A257E" w14:textId="6F421761" w:rsidR="00EA0F9A" w:rsidRDefault="00EA0F9A" w:rsidP="00EA0F9A">
            <w:pPr>
              <w:jc w:val="center"/>
            </w:pPr>
            <w:r>
              <w:t>Foreign key to users table.</w:t>
            </w:r>
          </w:p>
        </w:tc>
        <w:tc>
          <w:tcPr>
            <w:tcW w:w="414" w:type="pct"/>
            <w:vAlign w:val="center"/>
          </w:tcPr>
          <w:p w14:paraId="706947D9" w14:textId="77777777" w:rsidR="00EA0F9A" w:rsidRDefault="00EA0F9A" w:rsidP="00EA0F9A">
            <w:pPr>
              <w:jc w:val="center"/>
            </w:pPr>
          </w:p>
        </w:tc>
      </w:tr>
      <w:tr w:rsidR="00EA0F9A" w14:paraId="6FCB049C" w14:textId="11F631D7" w:rsidTr="00EA0F9A">
        <w:tc>
          <w:tcPr>
            <w:tcW w:w="455" w:type="pct"/>
            <w:vAlign w:val="center"/>
          </w:tcPr>
          <w:p w14:paraId="58CF7A02" w14:textId="116FF11B" w:rsidR="00EA0F9A" w:rsidRDefault="00EA0F9A" w:rsidP="00EA0F9A">
            <w:pPr>
              <w:jc w:val="center"/>
            </w:pPr>
            <w:proofErr w:type="spellStart"/>
            <w:proofErr w:type="gramStart"/>
            <w:r>
              <w:t>project</w:t>
            </w:r>
            <w:proofErr w:type="gramEnd"/>
            <w:r>
              <w:t>_id</w:t>
            </w:r>
            <w:proofErr w:type="spellEnd"/>
          </w:p>
        </w:tc>
        <w:tc>
          <w:tcPr>
            <w:tcW w:w="2445" w:type="pct"/>
            <w:vAlign w:val="center"/>
          </w:tcPr>
          <w:p w14:paraId="2A8887B4" w14:textId="57FB6C2B" w:rsidR="00EA0F9A" w:rsidRDefault="00EA0F9A" w:rsidP="00EA0F9A">
            <w:pPr>
              <w:jc w:val="center"/>
            </w:pPr>
            <w:r>
              <w:t>Project ID.</w:t>
            </w:r>
          </w:p>
        </w:tc>
        <w:tc>
          <w:tcPr>
            <w:tcW w:w="395" w:type="pct"/>
            <w:vAlign w:val="center"/>
          </w:tcPr>
          <w:p w14:paraId="52CACA39" w14:textId="77777777" w:rsidR="00EA0F9A" w:rsidRDefault="00EA0F9A" w:rsidP="00EA0F9A">
            <w:pPr>
              <w:jc w:val="center"/>
            </w:pPr>
            <w:proofErr w:type="gramStart"/>
            <w:r>
              <w:t>required</w:t>
            </w:r>
            <w:proofErr w:type="gramEnd"/>
          </w:p>
        </w:tc>
        <w:tc>
          <w:tcPr>
            <w:tcW w:w="406" w:type="pct"/>
            <w:vAlign w:val="center"/>
          </w:tcPr>
          <w:p w14:paraId="48BCD1A3" w14:textId="10ABE5F4" w:rsidR="00EA0F9A" w:rsidRDefault="00EA0F9A" w:rsidP="00EA0F9A">
            <w:pPr>
              <w:jc w:val="center"/>
            </w:pPr>
            <w:proofErr w:type="gramStart"/>
            <w:r>
              <w:t>numeric</w:t>
            </w:r>
            <w:proofErr w:type="gramEnd"/>
          </w:p>
        </w:tc>
        <w:tc>
          <w:tcPr>
            <w:tcW w:w="886" w:type="pct"/>
            <w:vAlign w:val="center"/>
          </w:tcPr>
          <w:p w14:paraId="0EC32765" w14:textId="6A00451A" w:rsidR="00EA0F9A" w:rsidRDefault="00EA0F9A" w:rsidP="00EA0F9A">
            <w:pPr>
              <w:jc w:val="center"/>
            </w:pPr>
            <w:r>
              <w:t>Foreign key to project table.</w:t>
            </w:r>
          </w:p>
        </w:tc>
        <w:tc>
          <w:tcPr>
            <w:tcW w:w="414" w:type="pct"/>
            <w:vAlign w:val="center"/>
          </w:tcPr>
          <w:p w14:paraId="2CE2CF10" w14:textId="77777777" w:rsidR="00EA0F9A" w:rsidRDefault="00EA0F9A" w:rsidP="00EA0F9A">
            <w:pPr>
              <w:jc w:val="center"/>
            </w:pPr>
          </w:p>
        </w:tc>
      </w:tr>
      <w:tr w:rsidR="00EA0F9A" w14:paraId="081D14DA" w14:textId="142E5702" w:rsidTr="00EA0F9A">
        <w:tc>
          <w:tcPr>
            <w:tcW w:w="455" w:type="pct"/>
            <w:vAlign w:val="center"/>
          </w:tcPr>
          <w:p w14:paraId="5A7CDA58" w14:textId="5FCF739F" w:rsidR="00EA0F9A" w:rsidRDefault="00EA0F9A" w:rsidP="00EA0F9A">
            <w:pPr>
              <w:jc w:val="center"/>
            </w:pPr>
            <w:proofErr w:type="spellStart"/>
            <w:proofErr w:type="gramStart"/>
            <w:r>
              <w:t>role</w:t>
            </w:r>
            <w:proofErr w:type="gramEnd"/>
            <w:r>
              <w:t>_type</w:t>
            </w:r>
            <w:proofErr w:type="spellEnd"/>
          </w:p>
        </w:tc>
        <w:tc>
          <w:tcPr>
            <w:tcW w:w="2445" w:type="pct"/>
            <w:vAlign w:val="center"/>
          </w:tcPr>
          <w:p w14:paraId="02D13D9C" w14:textId="06577286" w:rsidR="00EA0F9A" w:rsidRPr="00FA113B" w:rsidRDefault="00EA0F9A" w:rsidP="00EA0F9A">
            <w:pPr>
              <w:jc w:val="center"/>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EA0F9A">
            <w:pPr>
              <w:jc w:val="center"/>
            </w:pPr>
            <w:proofErr w:type="gramStart"/>
            <w:r>
              <w:t>required</w:t>
            </w:r>
            <w:proofErr w:type="gramEnd"/>
          </w:p>
        </w:tc>
        <w:tc>
          <w:tcPr>
            <w:tcW w:w="406" w:type="pct"/>
            <w:vAlign w:val="center"/>
          </w:tcPr>
          <w:p w14:paraId="064F42C9" w14:textId="77777777" w:rsidR="00EA0F9A" w:rsidRDefault="00EA0F9A" w:rsidP="00EA0F9A">
            <w:pPr>
              <w:jc w:val="center"/>
            </w:pPr>
            <w:proofErr w:type="gramStart"/>
            <w:r>
              <w:t>text</w:t>
            </w:r>
            <w:proofErr w:type="gramEnd"/>
          </w:p>
        </w:tc>
        <w:tc>
          <w:tcPr>
            <w:tcW w:w="886" w:type="pct"/>
            <w:vAlign w:val="center"/>
          </w:tcPr>
          <w:p w14:paraId="29C1BA84" w14:textId="056233C2" w:rsidR="00EA0F9A" w:rsidRDefault="00EA0F9A" w:rsidP="00EA0F9A">
            <w:pPr>
              <w:jc w:val="center"/>
            </w:pPr>
            <w:r>
              <w:t>Need controlled vocabulary</w:t>
            </w:r>
          </w:p>
        </w:tc>
        <w:tc>
          <w:tcPr>
            <w:tcW w:w="414" w:type="pct"/>
            <w:vAlign w:val="center"/>
          </w:tcPr>
          <w:p w14:paraId="50CC920F" w14:textId="77777777" w:rsidR="00EA0F9A" w:rsidRDefault="00EA0F9A" w:rsidP="00EA0F9A">
            <w:pPr>
              <w:jc w:val="center"/>
            </w:pPr>
          </w:p>
        </w:tc>
      </w:tr>
    </w:tbl>
    <w:p w14:paraId="5AD36905" w14:textId="77777777" w:rsidR="0060004A" w:rsidRDefault="0060004A" w:rsidP="0060004A">
      <w:r>
        <w:br w:type="page"/>
      </w:r>
    </w:p>
    <w:p w14:paraId="64451E9F" w14:textId="26484451" w:rsidR="00AE490E" w:rsidRDefault="00AE490E" w:rsidP="002001B5">
      <w:pPr>
        <w:pStyle w:val="Heading3"/>
      </w:pPr>
      <w:bookmarkStart w:id="43" w:name="_Toc317334595"/>
      <w:r>
        <w:t>Organisation</w:t>
      </w:r>
      <w:bookmarkEnd w:id="40"/>
      <w:bookmarkEnd w:id="43"/>
    </w:p>
    <w:tbl>
      <w:tblPr>
        <w:tblStyle w:val="TableGrid"/>
        <w:tblW w:w="5000" w:type="pct"/>
        <w:tblLook w:val="04A0" w:firstRow="1" w:lastRow="0" w:firstColumn="1" w:lastColumn="0" w:noHBand="0" w:noVBand="1"/>
      </w:tblPr>
      <w:tblGrid>
        <w:gridCol w:w="1854"/>
        <w:gridCol w:w="7114"/>
        <w:gridCol w:w="1177"/>
        <w:gridCol w:w="1250"/>
        <w:gridCol w:w="1548"/>
        <w:gridCol w:w="1233"/>
      </w:tblGrid>
      <w:tr w:rsidR="00EA0F9A" w:rsidRPr="002F2906" w14:paraId="74B37BD5" w14:textId="2CD33C59" w:rsidTr="00EA0F9A">
        <w:tc>
          <w:tcPr>
            <w:tcW w:w="5000" w:type="pct"/>
            <w:gridSpan w:val="6"/>
            <w:vAlign w:val="center"/>
          </w:tcPr>
          <w:p w14:paraId="3EBEF49B" w14:textId="2E4282EB" w:rsidR="00EA0F9A" w:rsidRPr="002F2906" w:rsidRDefault="00EA0F9A" w:rsidP="00EA0F9A">
            <w:pPr>
              <w:jc w:val="center"/>
              <w:rPr>
                <w:b/>
                <w:lang w:val="en-US"/>
              </w:rPr>
            </w:pPr>
            <w:r w:rsidRPr="002F2906">
              <w:rPr>
                <w:b/>
                <w:lang w:val="en-US"/>
              </w:rPr>
              <w:t xml:space="preserve">Provides </w:t>
            </w:r>
            <w:r w:rsidRPr="00AE490E">
              <w:rPr>
                <w:b/>
                <w:lang w:val="en-US"/>
              </w:rPr>
              <w:t>information about institutions users belong to</w:t>
            </w:r>
            <w:r w:rsidRPr="002F2906">
              <w:rPr>
                <w:b/>
                <w:lang w:val="en-US"/>
              </w:rPr>
              <w:t>.</w:t>
            </w:r>
          </w:p>
        </w:tc>
      </w:tr>
      <w:tr w:rsidR="00EA0F9A" w14:paraId="0998DFEA" w14:textId="3EBAA2B8" w:rsidTr="00EA0F9A">
        <w:tc>
          <w:tcPr>
            <w:tcW w:w="5000" w:type="pct"/>
            <w:gridSpan w:val="6"/>
            <w:vAlign w:val="center"/>
          </w:tcPr>
          <w:p w14:paraId="19014077" w14:textId="77777777" w:rsidR="00EA0F9A" w:rsidRDefault="00EA0F9A" w:rsidP="00EA0F9A">
            <w:pPr>
              <w:jc w:val="center"/>
            </w:pPr>
          </w:p>
        </w:tc>
      </w:tr>
      <w:tr w:rsidR="00EA0F9A" w:rsidRPr="002F2906" w14:paraId="0CB89DB4" w14:textId="6012E3FA" w:rsidTr="00EA0F9A">
        <w:tc>
          <w:tcPr>
            <w:tcW w:w="654" w:type="pct"/>
            <w:vAlign w:val="center"/>
          </w:tcPr>
          <w:p w14:paraId="48D2DC63" w14:textId="77777777" w:rsidR="00EA0F9A" w:rsidRPr="002F2906" w:rsidRDefault="00EA0F9A" w:rsidP="00EA0F9A">
            <w:pPr>
              <w:jc w:val="center"/>
              <w:rPr>
                <w:i/>
              </w:rPr>
            </w:pPr>
            <w:r w:rsidRPr="002F2906">
              <w:rPr>
                <w:i/>
              </w:rPr>
              <w:t>Field name</w:t>
            </w:r>
          </w:p>
        </w:tc>
        <w:tc>
          <w:tcPr>
            <w:tcW w:w="2509" w:type="pct"/>
            <w:vAlign w:val="center"/>
          </w:tcPr>
          <w:p w14:paraId="5C5DADA3" w14:textId="77777777" w:rsidR="00EA0F9A" w:rsidRPr="002F2906" w:rsidRDefault="00EA0F9A" w:rsidP="00EA0F9A">
            <w:pPr>
              <w:jc w:val="center"/>
              <w:rPr>
                <w:i/>
              </w:rPr>
            </w:pPr>
            <w:r w:rsidRPr="002F2906">
              <w:rPr>
                <w:i/>
              </w:rPr>
              <w:t>Description</w:t>
            </w:r>
          </w:p>
        </w:tc>
        <w:tc>
          <w:tcPr>
            <w:tcW w:w="415" w:type="pct"/>
            <w:vAlign w:val="center"/>
          </w:tcPr>
          <w:p w14:paraId="10DB20BB" w14:textId="77777777" w:rsidR="00EA0F9A" w:rsidRPr="002F2906" w:rsidRDefault="00EA0F9A" w:rsidP="00EA0F9A">
            <w:pPr>
              <w:jc w:val="center"/>
              <w:rPr>
                <w:i/>
              </w:rPr>
            </w:pPr>
            <w:r w:rsidRPr="002F2906">
              <w:rPr>
                <w:i/>
              </w:rPr>
              <w:t>Required</w:t>
            </w:r>
          </w:p>
        </w:tc>
        <w:tc>
          <w:tcPr>
            <w:tcW w:w="441" w:type="pct"/>
            <w:vAlign w:val="center"/>
          </w:tcPr>
          <w:p w14:paraId="41836998" w14:textId="77777777" w:rsidR="00EA0F9A" w:rsidRPr="002F2906" w:rsidRDefault="00EA0F9A" w:rsidP="00EA0F9A">
            <w:pPr>
              <w:jc w:val="center"/>
              <w:rPr>
                <w:i/>
              </w:rPr>
            </w:pPr>
            <w:r w:rsidRPr="002F2906">
              <w:rPr>
                <w:i/>
              </w:rPr>
              <w:t>Data type</w:t>
            </w:r>
          </w:p>
        </w:tc>
        <w:tc>
          <w:tcPr>
            <w:tcW w:w="546" w:type="pct"/>
            <w:vAlign w:val="center"/>
          </w:tcPr>
          <w:p w14:paraId="6976C6E1" w14:textId="77777777" w:rsidR="00EA0F9A" w:rsidRPr="002F2906" w:rsidRDefault="00EA0F9A" w:rsidP="00EA0F9A">
            <w:pPr>
              <w:jc w:val="center"/>
              <w:rPr>
                <w:i/>
              </w:rPr>
            </w:pPr>
            <w:r w:rsidRPr="002F2906">
              <w:rPr>
                <w:i/>
              </w:rPr>
              <w:t>Constraints</w:t>
            </w:r>
          </w:p>
        </w:tc>
        <w:tc>
          <w:tcPr>
            <w:tcW w:w="435" w:type="pct"/>
            <w:vAlign w:val="center"/>
          </w:tcPr>
          <w:p w14:paraId="4FC0EA5A" w14:textId="337CF924" w:rsidR="00EA0F9A" w:rsidRPr="002F2906" w:rsidRDefault="00EA0F9A" w:rsidP="00EA0F9A">
            <w:pPr>
              <w:jc w:val="center"/>
              <w:rPr>
                <w:i/>
              </w:rPr>
            </w:pPr>
            <w:r>
              <w:rPr>
                <w:i/>
              </w:rPr>
              <w:t>Authority</w:t>
            </w:r>
          </w:p>
        </w:tc>
      </w:tr>
      <w:tr w:rsidR="00EA0F9A" w14:paraId="4FFC5BA9" w14:textId="36EB5430" w:rsidTr="00EA0F9A">
        <w:tc>
          <w:tcPr>
            <w:tcW w:w="654" w:type="pct"/>
            <w:vAlign w:val="center"/>
          </w:tcPr>
          <w:p w14:paraId="2186AE73" w14:textId="77777777" w:rsidR="00EA0F9A" w:rsidRDefault="00EA0F9A" w:rsidP="00EA0F9A">
            <w:pPr>
              <w:jc w:val="center"/>
            </w:pPr>
            <w:proofErr w:type="gramStart"/>
            <w:r>
              <w:t>id</w:t>
            </w:r>
            <w:proofErr w:type="gramEnd"/>
          </w:p>
        </w:tc>
        <w:tc>
          <w:tcPr>
            <w:tcW w:w="2509" w:type="pct"/>
            <w:vAlign w:val="center"/>
          </w:tcPr>
          <w:p w14:paraId="46DF4420" w14:textId="0365DA0F" w:rsidR="00EA0F9A" w:rsidRDefault="00EA0F9A" w:rsidP="00EA0F9A">
            <w:pPr>
              <w:jc w:val="center"/>
            </w:pPr>
            <w:r>
              <w:t>Organisation ID.</w:t>
            </w:r>
          </w:p>
        </w:tc>
        <w:tc>
          <w:tcPr>
            <w:tcW w:w="415" w:type="pct"/>
            <w:vAlign w:val="center"/>
          </w:tcPr>
          <w:p w14:paraId="7E454B00" w14:textId="77777777" w:rsidR="00EA0F9A" w:rsidRDefault="00EA0F9A" w:rsidP="00EA0F9A">
            <w:pPr>
              <w:jc w:val="center"/>
            </w:pPr>
            <w:proofErr w:type="gramStart"/>
            <w:r>
              <w:t>required</w:t>
            </w:r>
            <w:proofErr w:type="gramEnd"/>
          </w:p>
        </w:tc>
        <w:tc>
          <w:tcPr>
            <w:tcW w:w="441" w:type="pct"/>
            <w:vAlign w:val="center"/>
          </w:tcPr>
          <w:p w14:paraId="435B34DD" w14:textId="77777777" w:rsidR="00EA0F9A" w:rsidRDefault="00EA0F9A" w:rsidP="00EA0F9A">
            <w:pPr>
              <w:jc w:val="center"/>
            </w:pPr>
            <w:proofErr w:type="gramStart"/>
            <w:r>
              <w:t>numeric</w:t>
            </w:r>
            <w:proofErr w:type="gramEnd"/>
          </w:p>
        </w:tc>
        <w:tc>
          <w:tcPr>
            <w:tcW w:w="546" w:type="pct"/>
            <w:vAlign w:val="center"/>
          </w:tcPr>
          <w:p w14:paraId="1D07D17D" w14:textId="77777777" w:rsidR="00EA0F9A" w:rsidRDefault="00EA0F9A" w:rsidP="00EA0F9A">
            <w:pPr>
              <w:jc w:val="center"/>
            </w:pPr>
            <w:r>
              <w:t>Primary key</w:t>
            </w:r>
          </w:p>
        </w:tc>
        <w:tc>
          <w:tcPr>
            <w:tcW w:w="435" w:type="pct"/>
            <w:vAlign w:val="center"/>
          </w:tcPr>
          <w:p w14:paraId="7D0998F0" w14:textId="77777777" w:rsidR="00EA0F9A" w:rsidRDefault="00EA0F9A" w:rsidP="00EA0F9A">
            <w:pPr>
              <w:jc w:val="center"/>
            </w:pPr>
          </w:p>
        </w:tc>
      </w:tr>
      <w:tr w:rsidR="00EA0F9A" w14:paraId="5C58252D" w14:textId="743D37C7" w:rsidTr="00EA0F9A">
        <w:tc>
          <w:tcPr>
            <w:tcW w:w="654" w:type="pct"/>
            <w:vAlign w:val="center"/>
          </w:tcPr>
          <w:p w14:paraId="354FBD69" w14:textId="77777777" w:rsidR="00EA0F9A" w:rsidRDefault="00EA0F9A" w:rsidP="00EA0F9A">
            <w:pPr>
              <w:jc w:val="center"/>
            </w:pPr>
            <w:proofErr w:type="gramStart"/>
            <w:r>
              <w:t>name</w:t>
            </w:r>
            <w:proofErr w:type="gramEnd"/>
          </w:p>
        </w:tc>
        <w:tc>
          <w:tcPr>
            <w:tcW w:w="2509" w:type="pct"/>
            <w:vAlign w:val="center"/>
          </w:tcPr>
          <w:p w14:paraId="4F222489" w14:textId="425EA1B4" w:rsidR="00EA0F9A" w:rsidRDefault="00EA0F9A" w:rsidP="00EA0F9A">
            <w:pPr>
              <w:jc w:val="center"/>
            </w:pPr>
            <w:r>
              <w:t>Name of organisation</w:t>
            </w:r>
          </w:p>
        </w:tc>
        <w:tc>
          <w:tcPr>
            <w:tcW w:w="415" w:type="pct"/>
            <w:vAlign w:val="center"/>
          </w:tcPr>
          <w:p w14:paraId="6BE068DE" w14:textId="77777777" w:rsidR="00EA0F9A" w:rsidRDefault="00EA0F9A" w:rsidP="00EA0F9A">
            <w:pPr>
              <w:jc w:val="center"/>
            </w:pPr>
            <w:proofErr w:type="gramStart"/>
            <w:r>
              <w:t>required</w:t>
            </w:r>
            <w:proofErr w:type="gramEnd"/>
          </w:p>
        </w:tc>
        <w:tc>
          <w:tcPr>
            <w:tcW w:w="441" w:type="pct"/>
            <w:vAlign w:val="center"/>
          </w:tcPr>
          <w:p w14:paraId="1B240955" w14:textId="77777777" w:rsidR="00EA0F9A" w:rsidRDefault="00EA0F9A" w:rsidP="00EA0F9A">
            <w:pPr>
              <w:jc w:val="center"/>
            </w:pPr>
            <w:proofErr w:type="gramStart"/>
            <w:r>
              <w:t>text</w:t>
            </w:r>
            <w:proofErr w:type="gramEnd"/>
          </w:p>
        </w:tc>
        <w:tc>
          <w:tcPr>
            <w:tcW w:w="546" w:type="pct"/>
            <w:vAlign w:val="center"/>
          </w:tcPr>
          <w:p w14:paraId="5086BEF2" w14:textId="6453131F" w:rsidR="00EA0F9A" w:rsidRDefault="00EA0F9A" w:rsidP="00EA0F9A">
            <w:pPr>
              <w:jc w:val="center"/>
            </w:pPr>
          </w:p>
        </w:tc>
        <w:tc>
          <w:tcPr>
            <w:tcW w:w="435" w:type="pct"/>
            <w:vAlign w:val="center"/>
          </w:tcPr>
          <w:p w14:paraId="6B91D297" w14:textId="77777777" w:rsidR="00EA0F9A" w:rsidRDefault="00EA0F9A" w:rsidP="00EA0F9A">
            <w:pPr>
              <w:jc w:val="center"/>
            </w:pPr>
          </w:p>
        </w:tc>
      </w:tr>
      <w:tr w:rsidR="00EA0F9A" w14:paraId="4F4A9907" w14:textId="5448CA17" w:rsidTr="00EA0F9A">
        <w:tc>
          <w:tcPr>
            <w:tcW w:w="654" w:type="pct"/>
            <w:vAlign w:val="center"/>
          </w:tcPr>
          <w:p w14:paraId="3C971254" w14:textId="2A016EF2" w:rsidR="00EA0F9A" w:rsidRDefault="00EA0F9A" w:rsidP="00EA0F9A">
            <w:pPr>
              <w:jc w:val="center"/>
            </w:pPr>
            <w:proofErr w:type="gramStart"/>
            <w:r>
              <w:t>department</w:t>
            </w:r>
            <w:proofErr w:type="gramEnd"/>
          </w:p>
        </w:tc>
        <w:tc>
          <w:tcPr>
            <w:tcW w:w="2509" w:type="pct"/>
            <w:vAlign w:val="center"/>
          </w:tcPr>
          <w:p w14:paraId="0AA6F856" w14:textId="7B7B886B" w:rsidR="00EA0F9A" w:rsidRDefault="00EA0F9A" w:rsidP="00EA0F9A">
            <w:pPr>
              <w:jc w:val="center"/>
            </w:pPr>
            <w:r>
              <w:t>Department name within organisation</w:t>
            </w:r>
          </w:p>
        </w:tc>
        <w:tc>
          <w:tcPr>
            <w:tcW w:w="415" w:type="pct"/>
            <w:vAlign w:val="center"/>
          </w:tcPr>
          <w:p w14:paraId="4291AA39" w14:textId="77777777" w:rsidR="00EA0F9A" w:rsidRPr="000775D8" w:rsidRDefault="00EA0F9A" w:rsidP="00EA0F9A">
            <w:pPr>
              <w:jc w:val="center"/>
            </w:pPr>
            <w:proofErr w:type="gramStart"/>
            <w:r>
              <w:t>required</w:t>
            </w:r>
            <w:proofErr w:type="gramEnd"/>
          </w:p>
        </w:tc>
        <w:tc>
          <w:tcPr>
            <w:tcW w:w="441" w:type="pct"/>
            <w:vAlign w:val="center"/>
          </w:tcPr>
          <w:p w14:paraId="693C2246" w14:textId="77777777" w:rsidR="00EA0F9A" w:rsidRDefault="00EA0F9A" w:rsidP="00EA0F9A">
            <w:pPr>
              <w:jc w:val="center"/>
            </w:pPr>
            <w:proofErr w:type="gramStart"/>
            <w:r>
              <w:t>text</w:t>
            </w:r>
            <w:proofErr w:type="gramEnd"/>
          </w:p>
        </w:tc>
        <w:tc>
          <w:tcPr>
            <w:tcW w:w="546" w:type="pct"/>
            <w:vAlign w:val="center"/>
          </w:tcPr>
          <w:p w14:paraId="42FBC1E7" w14:textId="77777777" w:rsidR="00EA0F9A" w:rsidRDefault="00EA0F9A" w:rsidP="00EA0F9A">
            <w:pPr>
              <w:jc w:val="center"/>
            </w:pPr>
          </w:p>
        </w:tc>
        <w:tc>
          <w:tcPr>
            <w:tcW w:w="435" w:type="pct"/>
            <w:vAlign w:val="center"/>
          </w:tcPr>
          <w:p w14:paraId="077DA91A" w14:textId="77777777" w:rsidR="00EA0F9A" w:rsidRDefault="00EA0F9A" w:rsidP="00EA0F9A">
            <w:pPr>
              <w:jc w:val="center"/>
            </w:pPr>
          </w:p>
        </w:tc>
      </w:tr>
      <w:tr w:rsidR="00EA0F9A" w14:paraId="4041024B" w14:textId="7ACD0EA0" w:rsidTr="00EA0F9A">
        <w:tc>
          <w:tcPr>
            <w:tcW w:w="654" w:type="pct"/>
            <w:vAlign w:val="center"/>
          </w:tcPr>
          <w:p w14:paraId="7BDD80C6" w14:textId="5F19AC09" w:rsidR="00EA0F9A" w:rsidRDefault="00EA0F9A" w:rsidP="00EA0F9A">
            <w:pPr>
              <w:jc w:val="center"/>
            </w:pPr>
            <w:proofErr w:type="spellStart"/>
            <w:proofErr w:type="gramStart"/>
            <w:r>
              <w:t>phone</w:t>
            </w:r>
            <w:proofErr w:type="gramEnd"/>
            <w:r>
              <w:t>_number</w:t>
            </w:r>
            <w:proofErr w:type="spellEnd"/>
          </w:p>
        </w:tc>
        <w:tc>
          <w:tcPr>
            <w:tcW w:w="2509" w:type="pct"/>
            <w:vAlign w:val="center"/>
          </w:tcPr>
          <w:p w14:paraId="7BA226F5" w14:textId="50C32267" w:rsidR="00EA0F9A" w:rsidRDefault="00EA0F9A" w:rsidP="00EA0F9A">
            <w:pPr>
              <w:jc w:val="center"/>
            </w:pPr>
            <w:r>
              <w:t>Phone number of organisation, including country and area code.</w:t>
            </w:r>
          </w:p>
        </w:tc>
        <w:tc>
          <w:tcPr>
            <w:tcW w:w="415" w:type="pct"/>
            <w:vAlign w:val="center"/>
          </w:tcPr>
          <w:p w14:paraId="16BD8F19" w14:textId="77777777" w:rsidR="00EA0F9A" w:rsidRPr="000775D8" w:rsidRDefault="00EA0F9A" w:rsidP="00EA0F9A">
            <w:pPr>
              <w:jc w:val="center"/>
            </w:pPr>
            <w:proofErr w:type="gramStart"/>
            <w:r>
              <w:t>required</w:t>
            </w:r>
            <w:proofErr w:type="gramEnd"/>
          </w:p>
        </w:tc>
        <w:tc>
          <w:tcPr>
            <w:tcW w:w="441" w:type="pct"/>
            <w:vAlign w:val="center"/>
          </w:tcPr>
          <w:p w14:paraId="012782EF" w14:textId="77777777" w:rsidR="00EA0F9A" w:rsidRDefault="00EA0F9A" w:rsidP="00EA0F9A">
            <w:pPr>
              <w:jc w:val="center"/>
            </w:pPr>
            <w:proofErr w:type="gramStart"/>
            <w:r>
              <w:t>text</w:t>
            </w:r>
            <w:proofErr w:type="gramEnd"/>
          </w:p>
        </w:tc>
        <w:tc>
          <w:tcPr>
            <w:tcW w:w="546" w:type="pct"/>
            <w:vAlign w:val="center"/>
          </w:tcPr>
          <w:p w14:paraId="63D6BDEC" w14:textId="77777777" w:rsidR="00EA0F9A" w:rsidRDefault="00EA0F9A" w:rsidP="00EA0F9A">
            <w:pPr>
              <w:jc w:val="center"/>
            </w:pPr>
          </w:p>
        </w:tc>
        <w:tc>
          <w:tcPr>
            <w:tcW w:w="435" w:type="pct"/>
            <w:vAlign w:val="center"/>
          </w:tcPr>
          <w:p w14:paraId="27B71B92" w14:textId="77777777" w:rsidR="00EA0F9A" w:rsidRDefault="00EA0F9A" w:rsidP="00EA0F9A">
            <w:pPr>
              <w:jc w:val="center"/>
            </w:pPr>
          </w:p>
        </w:tc>
      </w:tr>
      <w:tr w:rsidR="00EA0F9A" w14:paraId="39D8AC5E" w14:textId="36A964DD" w:rsidTr="00EA0F9A">
        <w:tc>
          <w:tcPr>
            <w:tcW w:w="654" w:type="pct"/>
            <w:vAlign w:val="center"/>
          </w:tcPr>
          <w:p w14:paraId="285E4005" w14:textId="6D46466F" w:rsidR="00EA0F9A" w:rsidRDefault="00EA0F9A" w:rsidP="00EA0F9A">
            <w:pPr>
              <w:jc w:val="center"/>
            </w:pPr>
            <w:proofErr w:type="spellStart"/>
            <w:proofErr w:type="gramStart"/>
            <w:r>
              <w:t>postal</w:t>
            </w:r>
            <w:proofErr w:type="gramEnd"/>
            <w:r>
              <w:t>_address</w:t>
            </w:r>
            <w:proofErr w:type="spellEnd"/>
          </w:p>
        </w:tc>
        <w:tc>
          <w:tcPr>
            <w:tcW w:w="2509" w:type="pct"/>
            <w:vAlign w:val="center"/>
          </w:tcPr>
          <w:p w14:paraId="42CABBC2" w14:textId="690B98FD" w:rsidR="00EA0F9A" w:rsidRDefault="00EA0F9A" w:rsidP="00EA0F9A">
            <w:pPr>
              <w:jc w:val="center"/>
            </w:pPr>
            <w:r>
              <w:t>Postal address of organisation</w:t>
            </w:r>
          </w:p>
        </w:tc>
        <w:tc>
          <w:tcPr>
            <w:tcW w:w="415" w:type="pct"/>
            <w:vAlign w:val="center"/>
          </w:tcPr>
          <w:p w14:paraId="7691E74D" w14:textId="7CF91E5D" w:rsidR="00EA0F9A" w:rsidRDefault="00EA0F9A" w:rsidP="00EA0F9A">
            <w:pPr>
              <w:jc w:val="center"/>
            </w:pPr>
            <w:proofErr w:type="gramStart"/>
            <w:r>
              <w:t>required</w:t>
            </w:r>
            <w:proofErr w:type="gramEnd"/>
          </w:p>
        </w:tc>
        <w:tc>
          <w:tcPr>
            <w:tcW w:w="441" w:type="pct"/>
            <w:vAlign w:val="center"/>
          </w:tcPr>
          <w:p w14:paraId="56636F68" w14:textId="1D7EB363" w:rsidR="00EA0F9A" w:rsidRDefault="00EA0F9A" w:rsidP="00EA0F9A">
            <w:pPr>
              <w:jc w:val="center"/>
            </w:pPr>
            <w:proofErr w:type="gramStart"/>
            <w:r>
              <w:t>text</w:t>
            </w:r>
            <w:proofErr w:type="gramEnd"/>
          </w:p>
        </w:tc>
        <w:tc>
          <w:tcPr>
            <w:tcW w:w="546" w:type="pct"/>
            <w:vAlign w:val="center"/>
          </w:tcPr>
          <w:p w14:paraId="3FB5BB21" w14:textId="77777777" w:rsidR="00EA0F9A" w:rsidRDefault="00EA0F9A" w:rsidP="00EA0F9A">
            <w:pPr>
              <w:jc w:val="center"/>
            </w:pPr>
          </w:p>
        </w:tc>
        <w:tc>
          <w:tcPr>
            <w:tcW w:w="435" w:type="pct"/>
            <w:vAlign w:val="center"/>
          </w:tcPr>
          <w:p w14:paraId="1B8F4E4D" w14:textId="77777777" w:rsidR="00EA0F9A" w:rsidRDefault="00EA0F9A" w:rsidP="00EA0F9A">
            <w:pPr>
              <w:jc w:val="center"/>
            </w:pPr>
          </w:p>
        </w:tc>
      </w:tr>
    </w:tbl>
    <w:p w14:paraId="108ED245" w14:textId="391DFBFE" w:rsidR="009273F9" w:rsidRDefault="009273F9" w:rsidP="00E11D33">
      <w:r>
        <w:br w:type="page"/>
      </w:r>
    </w:p>
    <w:p w14:paraId="088EAA3F" w14:textId="0C376E2D" w:rsidR="009273F9" w:rsidRDefault="009273F9" w:rsidP="009273F9">
      <w:pPr>
        <w:pStyle w:val="Heading2"/>
        <w:rPr>
          <w:lang w:val="en-US"/>
        </w:rPr>
      </w:pPr>
      <w:bookmarkStart w:id="44" w:name="_Toc317334596"/>
      <w:r>
        <w:rPr>
          <w:lang w:val="en-US"/>
        </w:rPr>
        <w:t>4.2 Data tables</w:t>
      </w:r>
      <w:bookmarkEnd w:id="44"/>
    </w:p>
    <w:p w14:paraId="6425F545" w14:textId="37B00212" w:rsidR="009273F9" w:rsidRDefault="009273F9" w:rsidP="009273F9">
      <w:pPr>
        <w:pStyle w:val="Heading3"/>
        <w:rPr>
          <w:lang w:val="en-US"/>
        </w:rPr>
      </w:pPr>
      <w:bookmarkStart w:id="45" w:name="GPS_locations"/>
      <w:bookmarkStart w:id="46" w:name="_Toc317334597"/>
      <w:r>
        <w:rPr>
          <w:lang w:val="en-US"/>
        </w:rPr>
        <w:t>GPS locations</w:t>
      </w:r>
      <w:bookmarkEnd w:id="45"/>
      <w:bookmarkEnd w:id="46"/>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273F9" w14:paraId="5BC86522" w14:textId="77777777" w:rsidTr="009273F9">
        <w:tc>
          <w:tcPr>
            <w:tcW w:w="5000" w:type="pct"/>
            <w:gridSpan w:val="6"/>
            <w:vAlign w:val="center"/>
          </w:tcPr>
          <w:p w14:paraId="1F3F55B9" w14:textId="695BE17C" w:rsidR="009273F9" w:rsidRPr="002F2906" w:rsidRDefault="009273F9" w:rsidP="009273F9">
            <w:pPr>
              <w:jc w:val="center"/>
              <w:rPr>
                <w:b/>
                <w:lang w:val="en-US"/>
              </w:rPr>
            </w:pPr>
            <w:r w:rsidRPr="002F2906">
              <w:rPr>
                <w:b/>
                <w:lang w:val="en-US"/>
              </w:rPr>
              <w:t xml:space="preserve">Provides </w:t>
            </w:r>
            <w:r w:rsidRPr="009273F9">
              <w:rPr>
                <w:b/>
              </w:rPr>
              <w:t xml:space="preserve">animal location data and diagnostic information obtained using the </w:t>
            </w:r>
            <w:proofErr w:type="spellStart"/>
            <w:r w:rsidRPr="009273F9">
              <w:rPr>
                <w:b/>
              </w:rPr>
              <w:t>Fastloc</w:t>
            </w:r>
            <w:proofErr w:type="spellEnd"/>
            <w:r w:rsidRPr="009273F9">
              <w:rPr>
                <w:b/>
              </w:rPr>
              <w:t xml:space="preserve"> GPS technology</w:t>
            </w:r>
            <w:r w:rsidRPr="002F2906">
              <w:rPr>
                <w:b/>
                <w:lang w:val="en-US"/>
              </w:rPr>
              <w:t>.</w:t>
            </w:r>
          </w:p>
        </w:tc>
      </w:tr>
      <w:tr w:rsidR="009273F9" w14:paraId="7C1C360D" w14:textId="77777777" w:rsidTr="009273F9">
        <w:tc>
          <w:tcPr>
            <w:tcW w:w="5000" w:type="pct"/>
            <w:gridSpan w:val="6"/>
            <w:vAlign w:val="center"/>
          </w:tcPr>
          <w:p w14:paraId="31DCBBC5" w14:textId="77777777" w:rsidR="009273F9" w:rsidRDefault="009273F9" w:rsidP="009273F9">
            <w:pPr>
              <w:jc w:val="center"/>
            </w:pPr>
          </w:p>
        </w:tc>
      </w:tr>
      <w:tr w:rsidR="009273F9" w14:paraId="1DF46ED6" w14:textId="77777777" w:rsidTr="00902008">
        <w:tc>
          <w:tcPr>
            <w:tcW w:w="846" w:type="pct"/>
            <w:vAlign w:val="center"/>
          </w:tcPr>
          <w:p w14:paraId="6152877B" w14:textId="77777777" w:rsidR="009273F9" w:rsidRPr="002F2906" w:rsidRDefault="009273F9" w:rsidP="009273F9">
            <w:pPr>
              <w:jc w:val="center"/>
              <w:rPr>
                <w:i/>
              </w:rPr>
            </w:pPr>
            <w:r w:rsidRPr="002F2906">
              <w:rPr>
                <w:i/>
              </w:rPr>
              <w:t>Field name</w:t>
            </w:r>
          </w:p>
        </w:tc>
        <w:tc>
          <w:tcPr>
            <w:tcW w:w="2217" w:type="pct"/>
            <w:vAlign w:val="center"/>
          </w:tcPr>
          <w:p w14:paraId="36247624" w14:textId="77777777" w:rsidR="009273F9" w:rsidRPr="002F2906" w:rsidRDefault="009273F9" w:rsidP="009273F9">
            <w:pPr>
              <w:jc w:val="center"/>
              <w:rPr>
                <w:i/>
              </w:rPr>
            </w:pPr>
            <w:r w:rsidRPr="002F2906">
              <w:rPr>
                <w:i/>
              </w:rPr>
              <w:t>Description</w:t>
            </w:r>
          </w:p>
        </w:tc>
        <w:tc>
          <w:tcPr>
            <w:tcW w:w="395" w:type="pct"/>
            <w:vAlign w:val="center"/>
          </w:tcPr>
          <w:p w14:paraId="2FD5119B" w14:textId="77777777" w:rsidR="009273F9" w:rsidRPr="002F2906" w:rsidRDefault="009273F9" w:rsidP="009273F9">
            <w:pPr>
              <w:jc w:val="center"/>
              <w:rPr>
                <w:i/>
              </w:rPr>
            </w:pPr>
            <w:r w:rsidRPr="002F2906">
              <w:rPr>
                <w:i/>
              </w:rPr>
              <w:t>Required</w:t>
            </w:r>
          </w:p>
        </w:tc>
        <w:tc>
          <w:tcPr>
            <w:tcW w:w="464" w:type="pct"/>
            <w:vAlign w:val="center"/>
          </w:tcPr>
          <w:p w14:paraId="1C112893" w14:textId="77777777" w:rsidR="009273F9" w:rsidRPr="002F2906" w:rsidRDefault="009273F9" w:rsidP="009273F9">
            <w:pPr>
              <w:jc w:val="center"/>
              <w:rPr>
                <w:i/>
              </w:rPr>
            </w:pPr>
            <w:r w:rsidRPr="002F2906">
              <w:rPr>
                <w:i/>
              </w:rPr>
              <w:t>Data type</w:t>
            </w:r>
          </w:p>
        </w:tc>
        <w:tc>
          <w:tcPr>
            <w:tcW w:w="663" w:type="pct"/>
            <w:vAlign w:val="center"/>
          </w:tcPr>
          <w:p w14:paraId="594E4AE5" w14:textId="77777777" w:rsidR="009273F9" w:rsidRPr="002F2906" w:rsidRDefault="009273F9" w:rsidP="009273F9">
            <w:pPr>
              <w:jc w:val="center"/>
              <w:rPr>
                <w:i/>
              </w:rPr>
            </w:pPr>
            <w:r w:rsidRPr="002F2906">
              <w:rPr>
                <w:i/>
              </w:rPr>
              <w:t>Constraints</w:t>
            </w:r>
          </w:p>
        </w:tc>
        <w:tc>
          <w:tcPr>
            <w:tcW w:w="415" w:type="pct"/>
            <w:vAlign w:val="center"/>
          </w:tcPr>
          <w:p w14:paraId="2B9C1593" w14:textId="77777777" w:rsidR="009273F9" w:rsidRPr="002F2906" w:rsidRDefault="009273F9" w:rsidP="009273F9">
            <w:pPr>
              <w:jc w:val="center"/>
              <w:rPr>
                <w:i/>
              </w:rPr>
            </w:pPr>
            <w:r>
              <w:rPr>
                <w:i/>
              </w:rPr>
              <w:t>Authority</w:t>
            </w:r>
          </w:p>
        </w:tc>
      </w:tr>
      <w:tr w:rsidR="009273F9" w14:paraId="5F56EB47" w14:textId="77777777" w:rsidTr="00902008">
        <w:tc>
          <w:tcPr>
            <w:tcW w:w="846" w:type="pct"/>
            <w:vAlign w:val="center"/>
          </w:tcPr>
          <w:p w14:paraId="454CD7B1" w14:textId="0FFA34F0" w:rsidR="009273F9" w:rsidRDefault="009273F9" w:rsidP="009273F9">
            <w:pPr>
              <w:jc w:val="center"/>
            </w:pPr>
            <w:proofErr w:type="spellStart"/>
            <w:proofErr w:type="gramStart"/>
            <w:r>
              <w:t>measurement</w:t>
            </w:r>
            <w:proofErr w:type="gramEnd"/>
            <w:r>
              <w:t>_id</w:t>
            </w:r>
            <w:proofErr w:type="spellEnd"/>
          </w:p>
        </w:tc>
        <w:tc>
          <w:tcPr>
            <w:tcW w:w="2217" w:type="pct"/>
            <w:vAlign w:val="center"/>
          </w:tcPr>
          <w:p w14:paraId="2FFB73E0" w14:textId="309B2C4F" w:rsidR="009273F9" w:rsidRDefault="009273F9" w:rsidP="009273F9">
            <w:pPr>
              <w:jc w:val="center"/>
            </w:pPr>
            <w:r>
              <w:t>Measurement ID (unique).</w:t>
            </w:r>
          </w:p>
        </w:tc>
        <w:tc>
          <w:tcPr>
            <w:tcW w:w="395" w:type="pct"/>
            <w:vAlign w:val="center"/>
          </w:tcPr>
          <w:p w14:paraId="5C99124B" w14:textId="77777777" w:rsidR="009273F9" w:rsidRDefault="009273F9" w:rsidP="009273F9">
            <w:pPr>
              <w:jc w:val="center"/>
            </w:pPr>
            <w:proofErr w:type="gramStart"/>
            <w:r>
              <w:t>required</w:t>
            </w:r>
            <w:proofErr w:type="gramEnd"/>
          </w:p>
        </w:tc>
        <w:tc>
          <w:tcPr>
            <w:tcW w:w="464" w:type="pct"/>
            <w:vAlign w:val="center"/>
          </w:tcPr>
          <w:p w14:paraId="775FB0BE" w14:textId="77777777" w:rsidR="009273F9" w:rsidRDefault="009273F9" w:rsidP="009273F9">
            <w:pPr>
              <w:jc w:val="center"/>
            </w:pPr>
            <w:proofErr w:type="gramStart"/>
            <w:r>
              <w:t>numeric</w:t>
            </w:r>
            <w:proofErr w:type="gramEnd"/>
          </w:p>
        </w:tc>
        <w:tc>
          <w:tcPr>
            <w:tcW w:w="663" w:type="pct"/>
            <w:vAlign w:val="center"/>
          </w:tcPr>
          <w:p w14:paraId="2D0C5FA3" w14:textId="77777777" w:rsidR="009273F9" w:rsidRDefault="009273F9" w:rsidP="009273F9">
            <w:pPr>
              <w:jc w:val="center"/>
            </w:pPr>
            <w:r>
              <w:t>Primary key</w:t>
            </w:r>
          </w:p>
        </w:tc>
        <w:tc>
          <w:tcPr>
            <w:tcW w:w="415" w:type="pct"/>
            <w:vAlign w:val="center"/>
          </w:tcPr>
          <w:p w14:paraId="4EBDB85F" w14:textId="77777777" w:rsidR="009273F9" w:rsidRDefault="009273F9" w:rsidP="009273F9">
            <w:pPr>
              <w:jc w:val="center"/>
            </w:pPr>
          </w:p>
        </w:tc>
      </w:tr>
      <w:tr w:rsidR="009273F9" w14:paraId="111CCEF2" w14:textId="77777777" w:rsidTr="00902008">
        <w:tc>
          <w:tcPr>
            <w:tcW w:w="846" w:type="pct"/>
            <w:vAlign w:val="center"/>
          </w:tcPr>
          <w:p w14:paraId="248CE9AC" w14:textId="2B1215BA" w:rsidR="009273F9" w:rsidRDefault="009273F9" w:rsidP="009273F9">
            <w:pPr>
              <w:jc w:val="center"/>
            </w:pPr>
            <w:proofErr w:type="spellStart"/>
            <w:proofErr w:type="gramStart"/>
            <w:r>
              <w:t>surgery</w:t>
            </w:r>
            <w:proofErr w:type="gramEnd"/>
            <w:r>
              <w:t>_id</w:t>
            </w:r>
            <w:proofErr w:type="spellEnd"/>
          </w:p>
        </w:tc>
        <w:tc>
          <w:tcPr>
            <w:tcW w:w="2217" w:type="pct"/>
            <w:vAlign w:val="center"/>
          </w:tcPr>
          <w:p w14:paraId="4CED2E05" w14:textId="2513BF15" w:rsidR="009273F9" w:rsidRPr="00BF4763" w:rsidRDefault="009273F9" w:rsidP="002001B5">
            <w:pPr>
              <w:jc w:val="center"/>
              <w:rPr>
                <w:i/>
              </w:rPr>
            </w:pPr>
            <w:r>
              <w:t>Surgery ID linked to each dataset</w:t>
            </w:r>
          </w:p>
        </w:tc>
        <w:tc>
          <w:tcPr>
            <w:tcW w:w="395" w:type="pct"/>
            <w:vAlign w:val="center"/>
          </w:tcPr>
          <w:p w14:paraId="420B5B0B" w14:textId="77777777" w:rsidR="009273F9" w:rsidRDefault="009273F9" w:rsidP="009273F9">
            <w:pPr>
              <w:jc w:val="center"/>
            </w:pPr>
            <w:proofErr w:type="gramStart"/>
            <w:r>
              <w:t>required</w:t>
            </w:r>
            <w:proofErr w:type="gramEnd"/>
          </w:p>
        </w:tc>
        <w:tc>
          <w:tcPr>
            <w:tcW w:w="464" w:type="pct"/>
            <w:vAlign w:val="center"/>
          </w:tcPr>
          <w:p w14:paraId="48B09E0C" w14:textId="7EBA24E1" w:rsidR="009273F9" w:rsidRDefault="009273F9" w:rsidP="009273F9">
            <w:pPr>
              <w:jc w:val="center"/>
            </w:pPr>
            <w:proofErr w:type="gramStart"/>
            <w:r>
              <w:t>numeric</w:t>
            </w:r>
            <w:proofErr w:type="gramEnd"/>
          </w:p>
        </w:tc>
        <w:tc>
          <w:tcPr>
            <w:tcW w:w="663" w:type="pct"/>
            <w:vAlign w:val="center"/>
          </w:tcPr>
          <w:p w14:paraId="3AABFF29" w14:textId="23B86F9B" w:rsidR="009273F9" w:rsidRDefault="009273F9" w:rsidP="002001B5">
            <w:pPr>
              <w:jc w:val="center"/>
            </w:pPr>
            <w:r>
              <w:t>Foreign key to surgery table</w:t>
            </w:r>
          </w:p>
        </w:tc>
        <w:tc>
          <w:tcPr>
            <w:tcW w:w="415" w:type="pct"/>
            <w:vAlign w:val="center"/>
          </w:tcPr>
          <w:p w14:paraId="7368A8B3" w14:textId="77777777" w:rsidR="009273F9" w:rsidRDefault="009273F9" w:rsidP="009273F9">
            <w:pPr>
              <w:jc w:val="center"/>
            </w:pPr>
          </w:p>
        </w:tc>
      </w:tr>
      <w:tr w:rsidR="009273F9" w14:paraId="1E7F5703" w14:textId="77777777" w:rsidTr="00902008">
        <w:tc>
          <w:tcPr>
            <w:tcW w:w="846" w:type="pct"/>
            <w:vAlign w:val="center"/>
          </w:tcPr>
          <w:p w14:paraId="193BCD64" w14:textId="57751F29" w:rsidR="009273F9" w:rsidRDefault="009273F9" w:rsidP="009273F9">
            <w:pPr>
              <w:jc w:val="center"/>
            </w:pPr>
            <w:proofErr w:type="gramStart"/>
            <w:r>
              <w:t>timestamp</w:t>
            </w:r>
            <w:proofErr w:type="gramEnd"/>
          </w:p>
        </w:tc>
        <w:tc>
          <w:tcPr>
            <w:tcW w:w="2217" w:type="pct"/>
            <w:vAlign w:val="center"/>
          </w:tcPr>
          <w:p w14:paraId="26434700" w14:textId="004388D1" w:rsidR="009273F9" w:rsidRDefault="009273F9" w:rsidP="009273F9">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7E07A463" w14:textId="77777777" w:rsidR="009273F9" w:rsidRDefault="009273F9" w:rsidP="009273F9">
            <w:pPr>
              <w:jc w:val="center"/>
            </w:pPr>
            <w:proofErr w:type="gramStart"/>
            <w:r w:rsidRPr="000775D8">
              <w:t>required</w:t>
            </w:r>
            <w:proofErr w:type="gramEnd"/>
          </w:p>
        </w:tc>
        <w:tc>
          <w:tcPr>
            <w:tcW w:w="464" w:type="pct"/>
            <w:vAlign w:val="center"/>
          </w:tcPr>
          <w:p w14:paraId="063A5E8F" w14:textId="3C5F3F57" w:rsidR="009273F9" w:rsidRDefault="009273F9" w:rsidP="009273F9">
            <w:pPr>
              <w:jc w:val="center"/>
            </w:pPr>
            <w:proofErr w:type="gramStart"/>
            <w:r>
              <w:t>timestamp</w:t>
            </w:r>
            <w:proofErr w:type="gramEnd"/>
          </w:p>
        </w:tc>
        <w:tc>
          <w:tcPr>
            <w:tcW w:w="663" w:type="pct"/>
            <w:vAlign w:val="center"/>
          </w:tcPr>
          <w:p w14:paraId="084A3958" w14:textId="2D0DBB48" w:rsidR="009273F9" w:rsidRDefault="009273F9" w:rsidP="009273F9">
            <w:pPr>
              <w:jc w:val="center"/>
            </w:pPr>
          </w:p>
        </w:tc>
        <w:tc>
          <w:tcPr>
            <w:tcW w:w="415" w:type="pct"/>
            <w:vAlign w:val="center"/>
          </w:tcPr>
          <w:p w14:paraId="22868A96" w14:textId="77777777" w:rsidR="009273F9" w:rsidRDefault="009273F9" w:rsidP="009273F9">
            <w:pPr>
              <w:jc w:val="center"/>
            </w:pPr>
          </w:p>
        </w:tc>
      </w:tr>
      <w:tr w:rsidR="009273F9" w14:paraId="67D0C385" w14:textId="77777777" w:rsidTr="00902008">
        <w:tc>
          <w:tcPr>
            <w:tcW w:w="846" w:type="pct"/>
            <w:vAlign w:val="center"/>
          </w:tcPr>
          <w:p w14:paraId="1639E29D" w14:textId="7B39E4AB" w:rsidR="009273F9" w:rsidRDefault="009273F9" w:rsidP="009273F9">
            <w:pPr>
              <w:jc w:val="center"/>
            </w:pPr>
            <w:proofErr w:type="gramStart"/>
            <w:r>
              <w:t>latitude</w:t>
            </w:r>
            <w:proofErr w:type="gramEnd"/>
          </w:p>
        </w:tc>
        <w:tc>
          <w:tcPr>
            <w:tcW w:w="2217" w:type="pct"/>
            <w:vAlign w:val="center"/>
          </w:tcPr>
          <w:p w14:paraId="45B75051" w14:textId="5FFCDFE7" w:rsidR="009273F9" w:rsidRPr="00734F5F" w:rsidRDefault="00955EFB" w:rsidP="002001B5">
            <w:pPr>
              <w:jc w:val="center"/>
            </w:pPr>
            <w:r>
              <w:t xml:space="preserve">In decimal format and </w:t>
            </w:r>
            <w:r w:rsidR="009273F9">
              <w:t>degree North</w:t>
            </w:r>
            <w:r>
              <w:t>.</w:t>
            </w:r>
          </w:p>
        </w:tc>
        <w:tc>
          <w:tcPr>
            <w:tcW w:w="395" w:type="pct"/>
            <w:vAlign w:val="center"/>
          </w:tcPr>
          <w:p w14:paraId="2490FE82" w14:textId="77777777" w:rsidR="009273F9" w:rsidRDefault="009273F9" w:rsidP="009273F9">
            <w:pPr>
              <w:jc w:val="center"/>
            </w:pPr>
            <w:proofErr w:type="gramStart"/>
            <w:r w:rsidRPr="000775D8">
              <w:t>required</w:t>
            </w:r>
            <w:proofErr w:type="gramEnd"/>
          </w:p>
        </w:tc>
        <w:tc>
          <w:tcPr>
            <w:tcW w:w="464" w:type="pct"/>
            <w:vAlign w:val="center"/>
          </w:tcPr>
          <w:p w14:paraId="698074DA" w14:textId="4DC389D2" w:rsidR="009273F9" w:rsidRDefault="009273F9" w:rsidP="009273F9">
            <w:pPr>
              <w:jc w:val="center"/>
            </w:pPr>
            <w:proofErr w:type="gramStart"/>
            <w:r>
              <w:t>numeric</w:t>
            </w:r>
            <w:proofErr w:type="gramEnd"/>
          </w:p>
        </w:tc>
        <w:tc>
          <w:tcPr>
            <w:tcW w:w="663" w:type="pct"/>
            <w:vAlign w:val="center"/>
          </w:tcPr>
          <w:p w14:paraId="000FAECF" w14:textId="66C12D93" w:rsidR="009273F9" w:rsidRDefault="00902008" w:rsidP="009273F9">
            <w:pPr>
              <w:jc w:val="center"/>
            </w:pPr>
            <w:r>
              <w:t xml:space="preserve">-90 &lt; </w:t>
            </w:r>
            <w:proofErr w:type="spellStart"/>
            <w:r>
              <w:t>lat</w:t>
            </w:r>
            <w:proofErr w:type="spellEnd"/>
            <w:r>
              <w:t xml:space="preserve"> &lt; 90</w:t>
            </w:r>
          </w:p>
        </w:tc>
        <w:tc>
          <w:tcPr>
            <w:tcW w:w="415" w:type="pct"/>
            <w:vAlign w:val="center"/>
          </w:tcPr>
          <w:p w14:paraId="74B1E5FB" w14:textId="6441EBDB" w:rsidR="009273F9" w:rsidRDefault="009273F9" w:rsidP="009273F9">
            <w:pPr>
              <w:jc w:val="center"/>
            </w:pPr>
            <w:r>
              <w:t>CF</w:t>
            </w:r>
          </w:p>
        </w:tc>
      </w:tr>
      <w:tr w:rsidR="009273F9" w14:paraId="50972360" w14:textId="77777777" w:rsidTr="00902008">
        <w:tc>
          <w:tcPr>
            <w:tcW w:w="846" w:type="pct"/>
            <w:vAlign w:val="center"/>
          </w:tcPr>
          <w:p w14:paraId="4EE9BE2D" w14:textId="4F0DECCA" w:rsidR="009273F9" w:rsidRDefault="009273F9" w:rsidP="009273F9">
            <w:pPr>
              <w:jc w:val="center"/>
            </w:pPr>
            <w:proofErr w:type="gramStart"/>
            <w:r>
              <w:t>longitude</w:t>
            </w:r>
            <w:proofErr w:type="gramEnd"/>
          </w:p>
        </w:tc>
        <w:tc>
          <w:tcPr>
            <w:tcW w:w="2217" w:type="pct"/>
            <w:vAlign w:val="center"/>
          </w:tcPr>
          <w:p w14:paraId="78319DA9" w14:textId="607CB70E" w:rsidR="009273F9" w:rsidRDefault="00955EFB" w:rsidP="002001B5">
            <w:pPr>
              <w:jc w:val="center"/>
            </w:pPr>
            <w:r>
              <w:t>In decimal format and</w:t>
            </w:r>
            <w:r w:rsidR="009273F9">
              <w:t xml:space="preserve"> degree East.</w:t>
            </w:r>
          </w:p>
        </w:tc>
        <w:tc>
          <w:tcPr>
            <w:tcW w:w="395" w:type="pct"/>
            <w:vAlign w:val="center"/>
          </w:tcPr>
          <w:p w14:paraId="227A4A04" w14:textId="77777777" w:rsidR="009273F9" w:rsidRDefault="009273F9" w:rsidP="009273F9">
            <w:pPr>
              <w:jc w:val="center"/>
            </w:pPr>
            <w:proofErr w:type="gramStart"/>
            <w:r w:rsidRPr="000775D8">
              <w:t>required</w:t>
            </w:r>
            <w:proofErr w:type="gramEnd"/>
          </w:p>
        </w:tc>
        <w:tc>
          <w:tcPr>
            <w:tcW w:w="464" w:type="pct"/>
            <w:vAlign w:val="center"/>
          </w:tcPr>
          <w:p w14:paraId="48764B67" w14:textId="2FF4BF4F" w:rsidR="009273F9" w:rsidRDefault="009273F9" w:rsidP="009273F9">
            <w:pPr>
              <w:jc w:val="center"/>
            </w:pPr>
            <w:proofErr w:type="gramStart"/>
            <w:r>
              <w:t>numeric</w:t>
            </w:r>
            <w:proofErr w:type="gramEnd"/>
          </w:p>
        </w:tc>
        <w:tc>
          <w:tcPr>
            <w:tcW w:w="663" w:type="pct"/>
            <w:vAlign w:val="center"/>
          </w:tcPr>
          <w:p w14:paraId="7D3780FC" w14:textId="1BFE4436" w:rsidR="009273F9" w:rsidRDefault="00902008" w:rsidP="009273F9">
            <w:pPr>
              <w:jc w:val="center"/>
            </w:pPr>
            <w:r>
              <w:t xml:space="preserve">-180 &lt; </w:t>
            </w:r>
            <w:proofErr w:type="spellStart"/>
            <w:r>
              <w:t>lon</w:t>
            </w:r>
            <w:proofErr w:type="spellEnd"/>
            <w:r>
              <w:t xml:space="preserve"> &lt; 180</w:t>
            </w:r>
          </w:p>
        </w:tc>
        <w:tc>
          <w:tcPr>
            <w:tcW w:w="415" w:type="pct"/>
            <w:vAlign w:val="center"/>
          </w:tcPr>
          <w:p w14:paraId="555C4A31" w14:textId="50020EAB" w:rsidR="009273F9" w:rsidRDefault="009273F9" w:rsidP="009273F9">
            <w:pPr>
              <w:jc w:val="center"/>
            </w:pPr>
            <w:r>
              <w:t>CF</w:t>
            </w:r>
          </w:p>
        </w:tc>
      </w:tr>
      <w:tr w:rsidR="00902008" w14:paraId="44D8E01E" w14:textId="77777777" w:rsidTr="002001B5">
        <w:tc>
          <w:tcPr>
            <w:tcW w:w="846" w:type="pct"/>
            <w:vAlign w:val="center"/>
          </w:tcPr>
          <w:p w14:paraId="5134F117" w14:textId="47E2C412" w:rsidR="00902008" w:rsidRDefault="00902008" w:rsidP="009273F9">
            <w:pPr>
              <w:jc w:val="center"/>
            </w:pPr>
            <w:proofErr w:type="spellStart"/>
            <w:proofErr w:type="gramStart"/>
            <w:r w:rsidRPr="009273F9">
              <w:t>nsats</w:t>
            </w:r>
            <w:proofErr w:type="gramEnd"/>
            <w:r w:rsidRPr="009273F9">
              <w:t>_detected</w:t>
            </w:r>
            <w:proofErr w:type="spellEnd"/>
          </w:p>
        </w:tc>
        <w:tc>
          <w:tcPr>
            <w:tcW w:w="2217" w:type="pct"/>
            <w:vMerge w:val="restart"/>
            <w:vAlign w:val="center"/>
          </w:tcPr>
          <w:p w14:paraId="7711E9AD" w14:textId="502BF828" w:rsidR="00902008" w:rsidRDefault="00902008" w:rsidP="002001B5">
            <w:pPr>
              <w:jc w:val="center"/>
            </w:pPr>
            <w:r>
              <w:t>Diagnostic information for each timestamp, longitude, latitude c</w:t>
            </w:r>
            <w:r w:rsidR="00882A54">
              <w:t xml:space="preserve">ombination. Need to confirm the usefulness and </w:t>
            </w:r>
            <w:r>
              <w:t>meaning of each of these fields</w:t>
            </w:r>
            <w:r w:rsidR="000075D4">
              <w:t>.</w:t>
            </w:r>
          </w:p>
        </w:tc>
        <w:tc>
          <w:tcPr>
            <w:tcW w:w="395" w:type="pct"/>
          </w:tcPr>
          <w:p w14:paraId="053E8863" w14:textId="022E2059" w:rsidR="00902008" w:rsidRDefault="00902008" w:rsidP="009273F9">
            <w:pPr>
              <w:jc w:val="center"/>
            </w:pPr>
            <w:proofErr w:type="gramStart"/>
            <w:r w:rsidRPr="004371EA">
              <w:t>optional</w:t>
            </w:r>
            <w:proofErr w:type="gramEnd"/>
          </w:p>
        </w:tc>
        <w:tc>
          <w:tcPr>
            <w:tcW w:w="464" w:type="pct"/>
          </w:tcPr>
          <w:p w14:paraId="4B02FF3A" w14:textId="14B1965C" w:rsidR="00902008" w:rsidRDefault="00902008" w:rsidP="009273F9">
            <w:pPr>
              <w:jc w:val="center"/>
            </w:pPr>
            <w:proofErr w:type="gramStart"/>
            <w:r w:rsidRPr="008D7C83">
              <w:t>numeric</w:t>
            </w:r>
            <w:proofErr w:type="gramEnd"/>
          </w:p>
        </w:tc>
        <w:tc>
          <w:tcPr>
            <w:tcW w:w="663" w:type="pct"/>
            <w:vAlign w:val="center"/>
          </w:tcPr>
          <w:p w14:paraId="4D0635ED" w14:textId="77777777" w:rsidR="00902008" w:rsidRDefault="00902008" w:rsidP="009273F9">
            <w:pPr>
              <w:jc w:val="center"/>
            </w:pPr>
            <w:r>
              <w:t>Need controlled vocabulary</w:t>
            </w:r>
          </w:p>
        </w:tc>
        <w:tc>
          <w:tcPr>
            <w:tcW w:w="415" w:type="pct"/>
            <w:vAlign w:val="center"/>
          </w:tcPr>
          <w:p w14:paraId="024FA77C" w14:textId="77777777" w:rsidR="00902008" w:rsidRDefault="00902008" w:rsidP="009273F9">
            <w:pPr>
              <w:jc w:val="center"/>
            </w:pPr>
          </w:p>
        </w:tc>
      </w:tr>
      <w:tr w:rsidR="00902008" w14:paraId="0DAE8A56" w14:textId="77777777" w:rsidTr="002001B5">
        <w:tc>
          <w:tcPr>
            <w:tcW w:w="846" w:type="pct"/>
            <w:vAlign w:val="center"/>
          </w:tcPr>
          <w:p w14:paraId="4F1AAED9" w14:textId="342D50E9" w:rsidR="00902008" w:rsidRDefault="00902008" w:rsidP="009273F9">
            <w:pPr>
              <w:jc w:val="center"/>
            </w:pPr>
            <w:proofErr w:type="spellStart"/>
            <w:proofErr w:type="gramStart"/>
            <w:r w:rsidRPr="009273F9">
              <w:t>nsats</w:t>
            </w:r>
            <w:proofErr w:type="gramEnd"/>
            <w:r w:rsidRPr="009273F9">
              <w:t>_transmitted</w:t>
            </w:r>
            <w:proofErr w:type="spellEnd"/>
          </w:p>
        </w:tc>
        <w:tc>
          <w:tcPr>
            <w:tcW w:w="2217" w:type="pct"/>
            <w:vMerge/>
            <w:vAlign w:val="center"/>
          </w:tcPr>
          <w:p w14:paraId="4DB2A468" w14:textId="497ECF9C" w:rsidR="00902008" w:rsidRDefault="00902008" w:rsidP="009273F9">
            <w:pPr>
              <w:jc w:val="center"/>
            </w:pPr>
          </w:p>
        </w:tc>
        <w:tc>
          <w:tcPr>
            <w:tcW w:w="395" w:type="pct"/>
          </w:tcPr>
          <w:p w14:paraId="595A00FF" w14:textId="76102D63" w:rsidR="00902008" w:rsidRDefault="00902008" w:rsidP="009273F9">
            <w:pPr>
              <w:jc w:val="center"/>
            </w:pPr>
            <w:proofErr w:type="gramStart"/>
            <w:r w:rsidRPr="004371EA">
              <w:t>optional</w:t>
            </w:r>
            <w:proofErr w:type="gramEnd"/>
          </w:p>
        </w:tc>
        <w:tc>
          <w:tcPr>
            <w:tcW w:w="464" w:type="pct"/>
          </w:tcPr>
          <w:p w14:paraId="6CE520F5" w14:textId="26018B23" w:rsidR="00902008" w:rsidRDefault="00902008" w:rsidP="009273F9">
            <w:pPr>
              <w:jc w:val="center"/>
            </w:pPr>
            <w:proofErr w:type="gramStart"/>
            <w:r w:rsidRPr="008D7C83">
              <w:t>numeric</w:t>
            </w:r>
            <w:proofErr w:type="gramEnd"/>
          </w:p>
        </w:tc>
        <w:tc>
          <w:tcPr>
            <w:tcW w:w="663" w:type="pct"/>
            <w:vAlign w:val="center"/>
          </w:tcPr>
          <w:p w14:paraId="2D2E4D8B" w14:textId="77777777" w:rsidR="00902008" w:rsidRDefault="00902008" w:rsidP="009273F9">
            <w:pPr>
              <w:jc w:val="center"/>
            </w:pPr>
          </w:p>
        </w:tc>
        <w:tc>
          <w:tcPr>
            <w:tcW w:w="415" w:type="pct"/>
            <w:vAlign w:val="center"/>
          </w:tcPr>
          <w:p w14:paraId="64618EC2" w14:textId="77777777" w:rsidR="00902008" w:rsidRDefault="00902008" w:rsidP="009273F9">
            <w:pPr>
              <w:jc w:val="center"/>
            </w:pPr>
          </w:p>
        </w:tc>
      </w:tr>
      <w:tr w:rsidR="009273F9" w14:paraId="548523D2" w14:textId="77777777" w:rsidTr="00902008">
        <w:tc>
          <w:tcPr>
            <w:tcW w:w="846" w:type="pct"/>
            <w:vAlign w:val="center"/>
          </w:tcPr>
          <w:p w14:paraId="7BFDC142" w14:textId="7702F5D1" w:rsidR="009273F9" w:rsidRDefault="009273F9" w:rsidP="009273F9">
            <w:pPr>
              <w:jc w:val="center"/>
            </w:pPr>
            <w:proofErr w:type="spellStart"/>
            <w:proofErr w:type="gramStart"/>
            <w:r w:rsidRPr="009273F9">
              <w:t>pseudoranges</w:t>
            </w:r>
            <w:proofErr w:type="spellEnd"/>
            <w:proofErr w:type="gramEnd"/>
          </w:p>
        </w:tc>
        <w:tc>
          <w:tcPr>
            <w:tcW w:w="2217" w:type="pct"/>
            <w:vMerge/>
            <w:vAlign w:val="center"/>
          </w:tcPr>
          <w:p w14:paraId="50EBEDC6" w14:textId="53668DCC" w:rsidR="009273F9" w:rsidRDefault="009273F9" w:rsidP="009273F9">
            <w:pPr>
              <w:jc w:val="center"/>
            </w:pPr>
          </w:p>
        </w:tc>
        <w:tc>
          <w:tcPr>
            <w:tcW w:w="395" w:type="pct"/>
            <w:vAlign w:val="center"/>
          </w:tcPr>
          <w:p w14:paraId="060D94E2" w14:textId="77777777" w:rsidR="009273F9" w:rsidRDefault="009273F9" w:rsidP="009273F9">
            <w:pPr>
              <w:jc w:val="center"/>
            </w:pPr>
            <w:proofErr w:type="gramStart"/>
            <w:r>
              <w:t>optional</w:t>
            </w:r>
            <w:proofErr w:type="gramEnd"/>
          </w:p>
        </w:tc>
        <w:tc>
          <w:tcPr>
            <w:tcW w:w="464" w:type="pct"/>
            <w:vAlign w:val="center"/>
          </w:tcPr>
          <w:p w14:paraId="52154E4F" w14:textId="77777777" w:rsidR="009273F9" w:rsidRDefault="009273F9" w:rsidP="009273F9">
            <w:pPr>
              <w:jc w:val="center"/>
            </w:pPr>
            <w:proofErr w:type="gramStart"/>
            <w:r w:rsidRPr="00596EE8">
              <w:t>text</w:t>
            </w:r>
            <w:proofErr w:type="gramEnd"/>
          </w:p>
        </w:tc>
        <w:tc>
          <w:tcPr>
            <w:tcW w:w="663" w:type="pct"/>
            <w:vAlign w:val="center"/>
          </w:tcPr>
          <w:p w14:paraId="166A0CFC" w14:textId="77777777" w:rsidR="009273F9" w:rsidRDefault="009273F9" w:rsidP="009273F9">
            <w:pPr>
              <w:jc w:val="center"/>
            </w:pPr>
          </w:p>
        </w:tc>
        <w:tc>
          <w:tcPr>
            <w:tcW w:w="415" w:type="pct"/>
            <w:vAlign w:val="center"/>
          </w:tcPr>
          <w:p w14:paraId="7D80E2AE" w14:textId="77777777" w:rsidR="009273F9" w:rsidRDefault="009273F9" w:rsidP="009273F9">
            <w:pPr>
              <w:jc w:val="center"/>
            </w:pPr>
          </w:p>
        </w:tc>
      </w:tr>
      <w:tr w:rsidR="00902008" w14:paraId="041EE71A" w14:textId="77777777" w:rsidTr="002001B5">
        <w:tc>
          <w:tcPr>
            <w:tcW w:w="846" w:type="pct"/>
            <w:vAlign w:val="center"/>
          </w:tcPr>
          <w:p w14:paraId="12BC1DD0" w14:textId="7C1A816D" w:rsidR="00902008" w:rsidRDefault="00902008" w:rsidP="009273F9">
            <w:pPr>
              <w:jc w:val="center"/>
            </w:pPr>
            <w:proofErr w:type="spellStart"/>
            <w:proofErr w:type="gramStart"/>
            <w:r w:rsidRPr="009273F9">
              <w:t>max</w:t>
            </w:r>
            <w:proofErr w:type="gramEnd"/>
            <w:r w:rsidRPr="009273F9">
              <w:t>_csn</w:t>
            </w:r>
            <w:proofErr w:type="spellEnd"/>
          </w:p>
        </w:tc>
        <w:tc>
          <w:tcPr>
            <w:tcW w:w="2217" w:type="pct"/>
            <w:vMerge/>
            <w:vAlign w:val="center"/>
          </w:tcPr>
          <w:p w14:paraId="55D064F7" w14:textId="020012E6" w:rsidR="00902008" w:rsidRDefault="00902008" w:rsidP="009273F9">
            <w:pPr>
              <w:jc w:val="center"/>
            </w:pPr>
          </w:p>
        </w:tc>
        <w:tc>
          <w:tcPr>
            <w:tcW w:w="395" w:type="pct"/>
            <w:vAlign w:val="center"/>
          </w:tcPr>
          <w:p w14:paraId="36BE3E9C" w14:textId="77777777" w:rsidR="00902008" w:rsidRDefault="00902008" w:rsidP="009273F9">
            <w:pPr>
              <w:jc w:val="center"/>
            </w:pPr>
            <w:proofErr w:type="gramStart"/>
            <w:r>
              <w:t>optional</w:t>
            </w:r>
            <w:proofErr w:type="gramEnd"/>
          </w:p>
        </w:tc>
        <w:tc>
          <w:tcPr>
            <w:tcW w:w="464" w:type="pct"/>
          </w:tcPr>
          <w:p w14:paraId="3B74A935" w14:textId="6B48B66F" w:rsidR="00902008" w:rsidRDefault="00902008" w:rsidP="009273F9">
            <w:pPr>
              <w:jc w:val="center"/>
            </w:pPr>
            <w:proofErr w:type="gramStart"/>
            <w:r w:rsidRPr="00832A4F">
              <w:t>numeric</w:t>
            </w:r>
            <w:proofErr w:type="gramEnd"/>
          </w:p>
        </w:tc>
        <w:tc>
          <w:tcPr>
            <w:tcW w:w="663" w:type="pct"/>
            <w:vAlign w:val="center"/>
          </w:tcPr>
          <w:p w14:paraId="058C3B7C" w14:textId="77777777" w:rsidR="00902008" w:rsidRDefault="00902008" w:rsidP="009273F9">
            <w:pPr>
              <w:jc w:val="center"/>
            </w:pPr>
          </w:p>
        </w:tc>
        <w:tc>
          <w:tcPr>
            <w:tcW w:w="415" w:type="pct"/>
            <w:vAlign w:val="center"/>
          </w:tcPr>
          <w:p w14:paraId="6FD2C6BB" w14:textId="77777777" w:rsidR="00902008" w:rsidRDefault="00902008" w:rsidP="009273F9">
            <w:pPr>
              <w:jc w:val="center"/>
            </w:pPr>
          </w:p>
        </w:tc>
      </w:tr>
      <w:tr w:rsidR="00902008" w14:paraId="60BE38CF" w14:textId="77777777" w:rsidTr="002001B5">
        <w:tc>
          <w:tcPr>
            <w:tcW w:w="846" w:type="pct"/>
            <w:vAlign w:val="center"/>
          </w:tcPr>
          <w:p w14:paraId="30948AF7" w14:textId="1C0AA2FB" w:rsidR="00902008" w:rsidRDefault="00902008" w:rsidP="009273F9">
            <w:pPr>
              <w:jc w:val="center"/>
            </w:pPr>
            <w:proofErr w:type="gramStart"/>
            <w:r w:rsidRPr="009273F9">
              <w:t>residual</w:t>
            </w:r>
            <w:proofErr w:type="gramEnd"/>
          </w:p>
        </w:tc>
        <w:tc>
          <w:tcPr>
            <w:tcW w:w="2217" w:type="pct"/>
            <w:vMerge/>
            <w:vAlign w:val="center"/>
          </w:tcPr>
          <w:p w14:paraId="4DA3FA40" w14:textId="6C5CE4D9" w:rsidR="00902008" w:rsidRDefault="00902008" w:rsidP="009273F9">
            <w:pPr>
              <w:jc w:val="center"/>
            </w:pPr>
          </w:p>
        </w:tc>
        <w:tc>
          <w:tcPr>
            <w:tcW w:w="395" w:type="pct"/>
          </w:tcPr>
          <w:p w14:paraId="26C43EE5" w14:textId="65E5C546" w:rsidR="00902008" w:rsidRDefault="00902008" w:rsidP="009273F9">
            <w:pPr>
              <w:jc w:val="center"/>
            </w:pPr>
            <w:proofErr w:type="gramStart"/>
            <w:r w:rsidRPr="00710C6B">
              <w:t>optional</w:t>
            </w:r>
            <w:proofErr w:type="gramEnd"/>
          </w:p>
        </w:tc>
        <w:tc>
          <w:tcPr>
            <w:tcW w:w="464" w:type="pct"/>
          </w:tcPr>
          <w:p w14:paraId="51ADA245" w14:textId="0B2A1DA0" w:rsidR="00902008" w:rsidRDefault="00902008" w:rsidP="009273F9">
            <w:pPr>
              <w:jc w:val="center"/>
            </w:pPr>
            <w:proofErr w:type="gramStart"/>
            <w:r w:rsidRPr="00832A4F">
              <w:t>numeric</w:t>
            </w:r>
            <w:proofErr w:type="gramEnd"/>
          </w:p>
        </w:tc>
        <w:tc>
          <w:tcPr>
            <w:tcW w:w="663" w:type="pct"/>
            <w:vAlign w:val="center"/>
          </w:tcPr>
          <w:p w14:paraId="0D370B0F" w14:textId="77777777" w:rsidR="00902008" w:rsidRDefault="00902008" w:rsidP="009273F9">
            <w:pPr>
              <w:jc w:val="center"/>
            </w:pPr>
          </w:p>
        </w:tc>
        <w:tc>
          <w:tcPr>
            <w:tcW w:w="415" w:type="pct"/>
            <w:vAlign w:val="center"/>
          </w:tcPr>
          <w:p w14:paraId="13AFF7B3" w14:textId="72344B0F" w:rsidR="00902008" w:rsidRDefault="00902008" w:rsidP="009273F9">
            <w:pPr>
              <w:jc w:val="center"/>
            </w:pPr>
          </w:p>
        </w:tc>
      </w:tr>
      <w:tr w:rsidR="00902008" w14:paraId="65E67E50" w14:textId="77777777" w:rsidTr="002001B5">
        <w:tc>
          <w:tcPr>
            <w:tcW w:w="846" w:type="pct"/>
            <w:vAlign w:val="center"/>
          </w:tcPr>
          <w:p w14:paraId="779BEA22" w14:textId="0CE136A0" w:rsidR="00902008" w:rsidRPr="009273F9" w:rsidRDefault="00902008" w:rsidP="009273F9">
            <w:pPr>
              <w:jc w:val="center"/>
            </w:pPr>
            <w:proofErr w:type="spellStart"/>
            <w:proofErr w:type="gramStart"/>
            <w:r w:rsidRPr="009273F9">
              <w:t>timeshift</w:t>
            </w:r>
            <w:proofErr w:type="spellEnd"/>
            <w:proofErr w:type="gramEnd"/>
          </w:p>
        </w:tc>
        <w:tc>
          <w:tcPr>
            <w:tcW w:w="2217" w:type="pct"/>
            <w:vMerge/>
            <w:vAlign w:val="center"/>
          </w:tcPr>
          <w:p w14:paraId="337213A9" w14:textId="77777777" w:rsidR="00902008" w:rsidRDefault="00902008" w:rsidP="009273F9">
            <w:pPr>
              <w:jc w:val="center"/>
            </w:pPr>
          </w:p>
        </w:tc>
        <w:tc>
          <w:tcPr>
            <w:tcW w:w="395" w:type="pct"/>
          </w:tcPr>
          <w:p w14:paraId="3A69173B" w14:textId="3ACE00FF" w:rsidR="00902008" w:rsidRPr="004367DE" w:rsidRDefault="00902008" w:rsidP="009273F9">
            <w:pPr>
              <w:jc w:val="center"/>
            </w:pPr>
            <w:proofErr w:type="gramStart"/>
            <w:r w:rsidRPr="00710C6B">
              <w:t>optional</w:t>
            </w:r>
            <w:proofErr w:type="gramEnd"/>
          </w:p>
        </w:tc>
        <w:tc>
          <w:tcPr>
            <w:tcW w:w="464" w:type="pct"/>
          </w:tcPr>
          <w:p w14:paraId="6CAD0E4B" w14:textId="69BF30D4" w:rsidR="00902008" w:rsidRPr="00596EE8" w:rsidRDefault="00902008" w:rsidP="009273F9">
            <w:pPr>
              <w:jc w:val="center"/>
            </w:pPr>
            <w:proofErr w:type="gramStart"/>
            <w:r w:rsidRPr="00832A4F">
              <w:t>numeric</w:t>
            </w:r>
            <w:proofErr w:type="gramEnd"/>
          </w:p>
        </w:tc>
        <w:tc>
          <w:tcPr>
            <w:tcW w:w="663" w:type="pct"/>
            <w:vAlign w:val="center"/>
          </w:tcPr>
          <w:p w14:paraId="460A479C" w14:textId="77777777" w:rsidR="00902008" w:rsidRDefault="00902008" w:rsidP="009273F9">
            <w:pPr>
              <w:jc w:val="center"/>
            </w:pPr>
          </w:p>
        </w:tc>
        <w:tc>
          <w:tcPr>
            <w:tcW w:w="415" w:type="pct"/>
            <w:vAlign w:val="center"/>
          </w:tcPr>
          <w:p w14:paraId="136A08F6" w14:textId="77777777" w:rsidR="00902008" w:rsidRDefault="00902008" w:rsidP="009273F9">
            <w:pPr>
              <w:jc w:val="center"/>
            </w:pPr>
          </w:p>
        </w:tc>
      </w:tr>
    </w:tbl>
    <w:p w14:paraId="38BE3EE9" w14:textId="28F9F4B2" w:rsidR="00955EFB" w:rsidRDefault="00955EFB" w:rsidP="00955EFB">
      <w:pPr>
        <w:pStyle w:val="Heading3"/>
        <w:rPr>
          <w:lang w:val="en-US"/>
        </w:rPr>
      </w:pPr>
      <w:bookmarkStart w:id="47" w:name="Argos_locations"/>
      <w:bookmarkStart w:id="48" w:name="_Toc317334598"/>
      <w:r>
        <w:rPr>
          <w:lang w:val="en-US"/>
        </w:rPr>
        <w:t>Argos locations</w:t>
      </w:r>
      <w:bookmarkEnd w:id="47"/>
      <w:bookmarkEnd w:id="48"/>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55EFB" w14:paraId="53800232" w14:textId="77777777" w:rsidTr="00C87E20">
        <w:tc>
          <w:tcPr>
            <w:tcW w:w="5000" w:type="pct"/>
            <w:gridSpan w:val="6"/>
            <w:vAlign w:val="center"/>
          </w:tcPr>
          <w:p w14:paraId="75803BB8" w14:textId="009570D5" w:rsidR="00955EFB" w:rsidRPr="002F2906" w:rsidRDefault="00955EFB" w:rsidP="002001B5">
            <w:pPr>
              <w:jc w:val="center"/>
              <w:rPr>
                <w:b/>
                <w:lang w:val="en-US"/>
              </w:rPr>
            </w:pPr>
            <w:r w:rsidRPr="002F2906">
              <w:rPr>
                <w:b/>
                <w:lang w:val="en-US"/>
              </w:rPr>
              <w:t xml:space="preserve">Provides </w:t>
            </w:r>
            <w:r w:rsidRPr="009273F9">
              <w:rPr>
                <w:b/>
              </w:rPr>
              <w:t xml:space="preserve">animal location data and diagnostic information obtained using </w:t>
            </w:r>
            <w:r w:rsidRPr="00955EFB">
              <w:rPr>
                <w:b/>
              </w:rPr>
              <w:t>the Argos technology</w:t>
            </w:r>
            <w:r w:rsidRPr="002F2906">
              <w:rPr>
                <w:b/>
                <w:lang w:val="en-US"/>
              </w:rPr>
              <w:t>.</w:t>
            </w:r>
            <w:r w:rsidR="009E165E">
              <w:rPr>
                <w:b/>
                <w:lang w:val="en-US"/>
              </w:rPr>
              <w:t xml:space="preserve"> </w:t>
            </w:r>
            <w:r w:rsidR="009E165E" w:rsidRPr="009E165E">
              <w:rPr>
                <w:b/>
              </w:rPr>
              <w:t xml:space="preserve">Need to </w:t>
            </w:r>
            <w:r w:rsidR="009E165E">
              <w:rPr>
                <w:b/>
              </w:rPr>
              <w:t>discuss</w:t>
            </w:r>
            <w:r w:rsidR="009E165E" w:rsidRPr="009E165E">
              <w:rPr>
                <w:b/>
              </w:rPr>
              <w:t xml:space="preserve"> </w:t>
            </w:r>
            <w:r w:rsidR="009E165E">
              <w:rPr>
                <w:b/>
              </w:rPr>
              <w:t>whether diagnostic fields are useful.</w:t>
            </w:r>
          </w:p>
        </w:tc>
      </w:tr>
      <w:tr w:rsidR="00955EFB" w14:paraId="065CB7F4" w14:textId="77777777" w:rsidTr="00C87E20">
        <w:tc>
          <w:tcPr>
            <w:tcW w:w="5000" w:type="pct"/>
            <w:gridSpan w:val="6"/>
            <w:vAlign w:val="center"/>
          </w:tcPr>
          <w:p w14:paraId="70E117D8" w14:textId="77777777" w:rsidR="00955EFB" w:rsidRDefault="00955EFB" w:rsidP="00C87E20">
            <w:pPr>
              <w:jc w:val="center"/>
            </w:pPr>
          </w:p>
        </w:tc>
      </w:tr>
      <w:tr w:rsidR="00955EFB" w14:paraId="206EF349" w14:textId="77777777" w:rsidTr="00C87E20">
        <w:tc>
          <w:tcPr>
            <w:tcW w:w="846" w:type="pct"/>
            <w:vAlign w:val="center"/>
          </w:tcPr>
          <w:p w14:paraId="2E09B022" w14:textId="77777777" w:rsidR="00955EFB" w:rsidRPr="002F2906" w:rsidRDefault="00955EFB" w:rsidP="00C87E20">
            <w:pPr>
              <w:jc w:val="center"/>
              <w:rPr>
                <w:i/>
              </w:rPr>
            </w:pPr>
            <w:r w:rsidRPr="002F2906">
              <w:rPr>
                <w:i/>
              </w:rPr>
              <w:t>Field name</w:t>
            </w:r>
          </w:p>
        </w:tc>
        <w:tc>
          <w:tcPr>
            <w:tcW w:w="2217" w:type="pct"/>
            <w:vAlign w:val="center"/>
          </w:tcPr>
          <w:p w14:paraId="44B6CD6F" w14:textId="77777777" w:rsidR="00955EFB" w:rsidRPr="002F2906" w:rsidRDefault="00955EFB" w:rsidP="00C87E20">
            <w:pPr>
              <w:jc w:val="center"/>
              <w:rPr>
                <w:i/>
              </w:rPr>
            </w:pPr>
            <w:r w:rsidRPr="002F2906">
              <w:rPr>
                <w:i/>
              </w:rPr>
              <w:t>Description</w:t>
            </w:r>
          </w:p>
        </w:tc>
        <w:tc>
          <w:tcPr>
            <w:tcW w:w="395" w:type="pct"/>
            <w:vAlign w:val="center"/>
          </w:tcPr>
          <w:p w14:paraId="33F4074C" w14:textId="77777777" w:rsidR="00955EFB" w:rsidRPr="002F2906" w:rsidRDefault="00955EFB" w:rsidP="00C87E20">
            <w:pPr>
              <w:jc w:val="center"/>
              <w:rPr>
                <w:i/>
              </w:rPr>
            </w:pPr>
            <w:r w:rsidRPr="002F2906">
              <w:rPr>
                <w:i/>
              </w:rPr>
              <w:t>Required</w:t>
            </w:r>
          </w:p>
        </w:tc>
        <w:tc>
          <w:tcPr>
            <w:tcW w:w="464" w:type="pct"/>
            <w:vAlign w:val="center"/>
          </w:tcPr>
          <w:p w14:paraId="33C8BEA2" w14:textId="77777777" w:rsidR="00955EFB" w:rsidRPr="002F2906" w:rsidRDefault="00955EFB" w:rsidP="00C87E20">
            <w:pPr>
              <w:jc w:val="center"/>
              <w:rPr>
                <w:i/>
              </w:rPr>
            </w:pPr>
            <w:r w:rsidRPr="002F2906">
              <w:rPr>
                <w:i/>
              </w:rPr>
              <w:t>Data type</w:t>
            </w:r>
          </w:p>
        </w:tc>
        <w:tc>
          <w:tcPr>
            <w:tcW w:w="663" w:type="pct"/>
            <w:vAlign w:val="center"/>
          </w:tcPr>
          <w:p w14:paraId="37462664" w14:textId="77777777" w:rsidR="00955EFB" w:rsidRPr="002F2906" w:rsidRDefault="00955EFB" w:rsidP="00C87E20">
            <w:pPr>
              <w:jc w:val="center"/>
              <w:rPr>
                <w:i/>
              </w:rPr>
            </w:pPr>
            <w:r w:rsidRPr="002F2906">
              <w:rPr>
                <w:i/>
              </w:rPr>
              <w:t>Constraints</w:t>
            </w:r>
          </w:p>
        </w:tc>
        <w:tc>
          <w:tcPr>
            <w:tcW w:w="415" w:type="pct"/>
            <w:vAlign w:val="center"/>
          </w:tcPr>
          <w:p w14:paraId="193BA67E" w14:textId="77777777" w:rsidR="00955EFB" w:rsidRPr="002F2906" w:rsidRDefault="00955EFB" w:rsidP="00C87E20">
            <w:pPr>
              <w:jc w:val="center"/>
              <w:rPr>
                <w:i/>
              </w:rPr>
            </w:pPr>
            <w:r>
              <w:rPr>
                <w:i/>
              </w:rPr>
              <w:t>Authority</w:t>
            </w:r>
          </w:p>
        </w:tc>
      </w:tr>
      <w:tr w:rsidR="00955EFB" w14:paraId="5A441F33" w14:textId="77777777" w:rsidTr="00C87E20">
        <w:tc>
          <w:tcPr>
            <w:tcW w:w="846" w:type="pct"/>
            <w:vAlign w:val="center"/>
          </w:tcPr>
          <w:p w14:paraId="5B78043F" w14:textId="77777777" w:rsidR="00955EFB" w:rsidRDefault="00955EFB" w:rsidP="00C87E20">
            <w:pPr>
              <w:jc w:val="center"/>
            </w:pPr>
            <w:proofErr w:type="spellStart"/>
            <w:proofErr w:type="gramStart"/>
            <w:r>
              <w:t>measurement</w:t>
            </w:r>
            <w:proofErr w:type="gramEnd"/>
            <w:r>
              <w:t>_id</w:t>
            </w:r>
            <w:proofErr w:type="spellEnd"/>
          </w:p>
        </w:tc>
        <w:tc>
          <w:tcPr>
            <w:tcW w:w="2217" w:type="pct"/>
            <w:vAlign w:val="center"/>
          </w:tcPr>
          <w:p w14:paraId="2647BEBA" w14:textId="77777777" w:rsidR="00955EFB" w:rsidRDefault="00955EFB" w:rsidP="00C87E20">
            <w:pPr>
              <w:jc w:val="center"/>
            </w:pPr>
            <w:r>
              <w:t>Measurement ID (unique).</w:t>
            </w:r>
          </w:p>
        </w:tc>
        <w:tc>
          <w:tcPr>
            <w:tcW w:w="395" w:type="pct"/>
            <w:vAlign w:val="center"/>
          </w:tcPr>
          <w:p w14:paraId="296CB73E" w14:textId="77777777" w:rsidR="00955EFB" w:rsidRDefault="00955EFB" w:rsidP="00C87E20">
            <w:pPr>
              <w:jc w:val="center"/>
            </w:pPr>
            <w:proofErr w:type="gramStart"/>
            <w:r>
              <w:t>required</w:t>
            </w:r>
            <w:proofErr w:type="gramEnd"/>
          </w:p>
        </w:tc>
        <w:tc>
          <w:tcPr>
            <w:tcW w:w="464" w:type="pct"/>
            <w:vAlign w:val="center"/>
          </w:tcPr>
          <w:p w14:paraId="4ABE9EEA" w14:textId="77777777" w:rsidR="00955EFB" w:rsidRDefault="00955EFB" w:rsidP="00C87E20">
            <w:pPr>
              <w:jc w:val="center"/>
            </w:pPr>
            <w:proofErr w:type="gramStart"/>
            <w:r>
              <w:t>numeric</w:t>
            </w:r>
            <w:proofErr w:type="gramEnd"/>
          </w:p>
        </w:tc>
        <w:tc>
          <w:tcPr>
            <w:tcW w:w="663" w:type="pct"/>
            <w:vAlign w:val="center"/>
          </w:tcPr>
          <w:p w14:paraId="0DE3453D" w14:textId="77777777" w:rsidR="00955EFB" w:rsidRDefault="00955EFB" w:rsidP="00C87E20">
            <w:pPr>
              <w:jc w:val="center"/>
            </w:pPr>
            <w:r>
              <w:t>Primary key</w:t>
            </w:r>
          </w:p>
        </w:tc>
        <w:tc>
          <w:tcPr>
            <w:tcW w:w="415" w:type="pct"/>
            <w:vAlign w:val="center"/>
          </w:tcPr>
          <w:p w14:paraId="62E3DA8C" w14:textId="77777777" w:rsidR="00955EFB" w:rsidRDefault="00955EFB" w:rsidP="00C87E20">
            <w:pPr>
              <w:jc w:val="center"/>
            </w:pPr>
          </w:p>
        </w:tc>
      </w:tr>
      <w:tr w:rsidR="00955EFB" w14:paraId="19A00732" w14:textId="77777777" w:rsidTr="00C87E20">
        <w:tc>
          <w:tcPr>
            <w:tcW w:w="846" w:type="pct"/>
            <w:vAlign w:val="center"/>
          </w:tcPr>
          <w:p w14:paraId="026DC86A" w14:textId="77777777" w:rsidR="00955EFB" w:rsidRDefault="00955EFB" w:rsidP="00C87E20">
            <w:pPr>
              <w:jc w:val="center"/>
            </w:pPr>
            <w:proofErr w:type="spellStart"/>
            <w:proofErr w:type="gramStart"/>
            <w:r>
              <w:t>surgery</w:t>
            </w:r>
            <w:proofErr w:type="gramEnd"/>
            <w:r>
              <w:t>_id</w:t>
            </w:r>
            <w:proofErr w:type="spellEnd"/>
          </w:p>
        </w:tc>
        <w:tc>
          <w:tcPr>
            <w:tcW w:w="2217" w:type="pct"/>
            <w:vAlign w:val="center"/>
          </w:tcPr>
          <w:p w14:paraId="48AE38AA" w14:textId="77777777" w:rsidR="00955EFB" w:rsidRPr="00BF4763" w:rsidRDefault="00955EFB" w:rsidP="00C87E20">
            <w:pPr>
              <w:jc w:val="center"/>
              <w:rPr>
                <w:i/>
              </w:rPr>
            </w:pPr>
            <w:r>
              <w:t>Surgery ID linked to each dataset</w:t>
            </w:r>
          </w:p>
        </w:tc>
        <w:tc>
          <w:tcPr>
            <w:tcW w:w="395" w:type="pct"/>
            <w:vAlign w:val="center"/>
          </w:tcPr>
          <w:p w14:paraId="5EC0A767" w14:textId="77777777" w:rsidR="00955EFB" w:rsidRDefault="00955EFB" w:rsidP="00C87E20">
            <w:pPr>
              <w:jc w:val="center"/>
            </w:pPr>
            <w:proofErr w:type="gramStart"/>
            <w:r>
              <w:t>required</w:t>
            </w:r>
            <w:proofErr w:type="gramEnd"/>
          </w:p>
        </w:tc>
        <w:tc>
          <w:tcPr>
            <w:tcW w:w="464" w:type="pct"/>
            <w:vAlign w:val="center"/>
          </w:tcPr>
          <w:p w14:paraId="1FE2FC80" w14:textId="77777777" w:rsidR="00955EFB" w:rsidRDefault="00955EFB" w:rsidP="00C87E20">
            <w:pPr>
              <w:jc w:val="center"/>
            </w:pPr>
            <w:proofErr w:type="gramStart"/>
            <w:r>
              <w:t>numeric</w:t>
            </w:r>
            <w:proofErr w:type="gramEnd"/>
          </w:p>
        </w:tc>
        <w:tc>
          <w:tcPr>
            <w:tcW w:w="663" w:type="pct"/>
            <w:vAlign w:val="center"/>
          </w:tcPr>
          <w:p w14:paraId="61FD8B6C" w14:textId="77777777" w:rsidR="00955EFB" w:rsidRDefault="00955EFB" w:rsidP="00C87E20">
            <w:pPr>
              <w:jc w:val="center"/>
            </w:pPr>
            <w:r>
              <w:t>Foreign key to surgery table</w:t>
            </w:r>
          </w:p>
        </w:tc>
        <w:tc>
          <w:tcPr>
            <w:tcW w:w="415" w:type="pct"/>
            <w:vAlign w:val="center"/>
          </w:tcPr>
          <w:p w14:paraId="56DA8EAB" w14:textId="77777777" w:rsidR="00955EFB" w:rsidRDefault="00955EFB" w:rsidP="00C87E20">
            <w:pPr>
              <w:jc w:val="center"/>
            </w:pPr>
          </w:p>
        </w:tc>
      </w:tr>
      <w:tr w:rsidR="00955EFB" w14:paraId="6F266E86" w14:textId="77777777" w:rsidTr="00C87E20">
        <w:tc>
          <w:tcPr>
            <w:tcW w:w="846" w:type="pct"/>
            <w:vAlign w:val="center"/>
          </w:tcPr>
          <w:p w14:paraId="2B40D12C" w14:textId="77777777" w:rsidR="00955EFB" w:rsidRDefault="00955EFB" w:rsidP="00C87E20">
            <w:pPr>
              <w:jc w:val="center"/>
            </w:pPr>
            <w:proofErr w:type="gramStart"/>
            <w:r>
              <w:t>timestamp</w:t>
            </w:r>
            <w:proofErr w:type="gramEnd"/>
          </w:p>
        </w:tc>
        <w:tc>
          <w:tcPr>
            <w:tcW w:w="2217" w:type="pct"/>
            <w:vAlign w:val="center"/>
          </w:tcPr>
          <w:p w14:paraId="70A54DD0" w14:textId="77777777" w:rsidR="00955EFB" w:rsidRDefault="00955EFB" w:rsidP="00C87E20">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10A713AF" w14:textId="77777777" w:rsidR="00955EFB" w:rsidRDefault="00955EFB" w:rsidP="00C87E20">
            <w:pPr>
              <w:jc w:val="center"/>
            </w:pPr>
            <w:proofErr w:type="gramStart"/>
            <w:r w:rsidRPr="000775D8">
              <w:t>required</w:t>
            </w:r>
            <w:proofErr w:type="gramEnd"/>
          </w:p>
        </w:tc>
        <w:tc>
          <w:tcPr>
            <w:tcW w:w="464" w:type="pct"/>
            <w:vAlign w:val="center"/>
          </w:tcPr>
          <w:p w14:paraId="74AAE26F" w14:textId="77777777" w:rsidR="00955EFB" w:rsidRDefault="00955EFB" w:rsidP="00C87E20">
            <w:pPr>
              <w:jc w:val="center"/>
            </w:pPr>
            <w:proofErr w:type="gramStart"/>
            <w:r>
              <w:t>timestamp</w:t>
            </w:r>
            <w:proofErr w:type="gramEnd"/>
          </w:p>
        </w:tc>
        <w:tc>
          <w:tcPr>
            <w:tcW w:w="663" w:type="pct"/>
            <w:vAlign w:val="center"/>
          </w:tcPr>
          <w:p w14:paraId="5ABDAF90" w14:textId="77777777" w:rsidR="00955EFB" w:rsidRDefault="00955EFB" w:rsidP="00C87E20">
            <w:pPr>
              <w:jc w:val="center"/>
            </w:pPr>
          </w:p>
        </w:tc>
        <w:tc>
          <w:tcPr>
            <w:tcW w:w="415" w:type="pct"/>
            <w:vAlign w:val="center"/>
          </w:tcPr>
          <w:p w14:paraId="3A050F3D" w14:textId="77777777" w:rsidR="00955EFB" w:rsidRDefault="00955EFB" w:rsidP="00C87E20">
            <w:pPr>
              <w:jc w:val="center"/>
            </w:pPr>
          </w:p>
        </w:tc>
      </w:tr>
      <w:tr w:rsidR="00955EFB" w14:paraId="70576AEC" w14:textId="77777777" w:rsidTr="00C87E20">
        <w:tc>
          <w:tcPr>
            <w:tcW w:w="846" w:type="pct"/>
            <w:vAlign w:val="center"/>
          </w:tcPr>
          <w:p w14:paraId="306B02F1" w14:textId="77777777" w:rsidR="00955EFB" w:rsidRDefault="00955EFB" w:rsidP="00C87E20">
            <w:pPr>
              <w:jc w:val="center"/>
            </w:pPr>
            <w:proofErr w:type="gramStart"/>
            <w:r>
              <w:t>latitude</w:t>
            </w:r>
            <w:proofErr w:type="gramEnd"/>
          </w:p>
        </w:tc>
        <w:tc>
          <w:tcPr>
            <w:tcW w:w="2217" w:type="pct"/>
            <w:vAlign w:val="center"/>
          </w:tcPr>
          <w:p w14:paraId="145C9F8F" w14:textId="4C1AC03F" w:rsidR="00955EFB" w:rsidRPr="00734F5F" w:rsidRDefault="00955EFB" w:rsidP="002001B5">
            <w:pPr>
              <w:jc w:val="center"/>
            </w:pPr>
            <w:r w:rsidRPr="00955EFB">
              <w:t xml:space="preserve">Preferred longitude estimate (WGS 84 </w:t>
            </w:r>
            <w:r>
              <w:t xml:space="preserve">datum), in decimal format and </w:t>
            </w:r>
            <w:r w:rsidRPr="00955EFB">
              <w:t>degree North.</w:t>
            </w:r>
          </w:p>
        </w:tc>
        <w:tc>
          <w:tcPr>
            <w:tcW w:w="395" w:type="pct"/>
            <w:vAlign w:val="center"/>
          </w:tcPr>
          <w:p w14:paraId="4061F9C8" w14:textId="77777777" w:rsidR="00955EFB" w:rsidRDefault="00955EFB" w:rsidP="00C87E20">
            <w:pPr>
              <w:jc w:val="center"/>
            </w:pPr>
            <w:proofErr w:type="gramStart"/>
            <w:r w:rsidRPr="000775D8">
              <w:t>required</w:t>
            </w:r>
            <w:proofErr w:type="gramEnd"/>
          </w:p>
        </w:tc>
        <w:tc>
          <w:tcPr>
            <w:tcW w:w="464" w:type="pct"/>
            <w:vAlign w:val="center"/>
          </w:tcPr>
          <w:p w14:paraId="09B8366A" w14:textId="77777777" w:rsidR="00955EFB" w:rsidRDefault="00955EFB" w:rsidP="00C87E20">
            <w:pPr>
              <w:jc w:val="center"/>
            </w:pPr>
            <w:proofErr w:type="gramStart"/>
            <w:r>
              <w:t>numeric</w:t>
            </w:r>
            <w:proofErr w:type="gramEnd"/>
          </w:p>
        </w:tc>
        <w:tc>
          <w:tcPr>
            <w:tcW w:w="663" w:type="pct"/>
            <w:vAlign w:val="center"/>
          </w:tcPr>
          <w:p w14:paraId="7B0C424B" w14:textId="77777777" w:rsidR="00955EFB" w:rsidRDefault="00955EFB" w:rsidP="00C87E20">
            <w:pPr>
              <w:jc w:val="center"/>
            </w:pPr>
            <w:r>
              <w:t xml:space="preserve">-90 &lt; </w:t>
            </w:r>
            <w:proofErr w:type="spellStart"/>
            <w:r>
              <w:t>lat</w:t>
            </w:r>
            <w:proofErr w:type="spellEnd"/>
            <w:r>
              <w:t xml:space="preserve"> &lt; 90</w:t>
            </w:r>
          </w:p>
        </w:tc>
        <w:tc>
          <w:tcPr>
            <w:tcW w:w="415" w:type="pct"/>
            <w:vAlign w:val="center"/>
          </w:tcPr>
          <w:p w14:paraId="20582385" w14:textId="77777777" w:rsidR="00955EFB" w:rsidRDefault="00955EFB" w:rsidP="00C87E20">
            <w:pPr>
              <w:jc w:val="center"/>
            </w:pPr>
            <w:r>
              <w:t>CF</w:t>
            </w:r>
          </w:p>
        </w:tc>
      </w:tr>
      <w:tr w:rsidR="00955EFB" w14:paraId="696B32DA" w14:textId="77777777" w:rsidTr="00C87E20">
        <w:tc>
          <w:tcPr>
            <w:tcW w:w="846" w:type="pct"/>
            <w:vAlign w:val="center"/>
          </w:tcPr>
          <w:p w14:paraId="64ADD61F" w14:textId="77777777" w:rsidR="00955EFB" w:rsidRDefault="00955EFB" w:rsidP="00C87E20">
            <w:pPr>
              <w:jc w:val="center"/>
            </w:pPr>
            <w:proofErr w:type="gramStart"/>
            <w:r>
              <w:t>longitude</w:t>
            </w:r>
            <w:proofErr w:type="gramEnd"/>
          </w:p>
        </w:tc>
        <w:tc>
          <w:tcPr>
            <w:tcW w:w="2217" w:type="pct"/>
            <w:vAlign w:val="center"/>
          </w:tcPr>
          <w:p w14:paraId="7BFC3CCC" w14:textId="46DD09C3" w:rsidR="00955EFB" w:rsidRDefault="00955EFB" w:rsidP="002001B5">
            <w:pPr>
              <w:jc w:val="center"/>
            </w:pPr>
            <w:r w:rsidRPr="00955EFB">
              <w:t xml:space="preserve">Preferred latitude estimate (WGS 84 </w:t>
            </w:r>
            <w:r>
              <w:t xml:space="preserve">datum), in decimal format and </w:t>
            </w:r>
            <w:r w:rsidRPr="00955EFB">
              <w:t>degree East.</w:t>
            </w:r>
          </w:p>
        </w:tc>
        <w:tc>
          <w:tcPr>
            <w:tcW w:w="395" w:type="pct"/>
            <w:vAlign w:val="center"/>
          </w:tcPr>
          <w:p w14:paraId="16B560A3" w14:textId="77777777" w:rsidR="00955EFB" w:rsidRDefault="00955EFB" w:rsidP="00C87E20">
            <w:pPr>
              <w:jc w:val="center"/>
            </w:pPr>
            <w:proofErr w:type="gramStart"/>
            <w:r w:rsidRPr="000775D8">
              <w:t>required</w:t>
            </w:r>
            <w:proofErr w:type="gramEnd"/>
          </w:p>
        </w:tc>
        <w:tc>
          <w:tcPr>
            <w:tcW w:w="464" w:type="pct"/>
            <w:vAlign w:val="center"/>
          </w:tcPr>
          <w:p w14:paraId="474910E0" w14:textId="77777777" w:rsidR="00955EFB" w:rsidRDefault="00955EFB" w:rsidP="00C87E20">
            <w:pPr>
              <w:jc w:val="center"/>
            </w:pPr>
            <w:proofErr w:type="gramStart"/>
            <w:r>
              <w:t>numeric</w:t>
            </w:r>
            <w:proofErr w:type="gramEnd"/>
          </w:p>
        </w:tc>
        <w:tc>
          <w:tcPr>
            <w:tcW w:w="663" w:type="pct"/>
            <w:vAlign w:val="center"/>
          </w:tcPr>
          <w:p w14:paraId="59193C09" w14:textId="77777777" w:rsidR="00955EFB" w:rsidRDefault="00955EFB" w:rsidP="00C87E20">
            <w:pPr>
              <w:jc w:val="center"/>
            </w:pPr>
            <w:r>
              <w:t xml:space="preserve">-180 &lt; </w:t>
            </w:r>
            <w:proofErr w:type="spellStart"/>
            <w:r>
              <w:t>lon</w:t>
            </w:r>
            <w:proofErr w:type="spellEnd"/>
            <w:r>
              <w:t xml:space="preserve"> &lt; 180</w:t>
            </w:r>
          </w:p>
        </w:tc>
        <w:tc>
          <w:tcPr>
            <w:tcW w:w="415" w:type="pct"/>
            <w:vAlign w:val="center"/>
          </w:tcPr>
          <w:p w14:paraId="38211D3B" w14:textId="77777777" w:rsidR="00955EFB" w:rsidRDefault="00955EFB" w:rsidP="00C87E20">
            <w:pPr>
              <w:jc w:val="center"/>
            </w:pPr>
            <w:r>
              <w:t>CF</w:t>
            </w:r>
          </w:p>
        </w:tc>
      </w:tr>
      <w:tr w:rsidR="00955EFB" w14:paraId="6BF3FFF6" w14:textId="77777777" w:rsidTr="00C87E20">
        <w:tc>
          <w:tcPr>
            <w:tcW w:w="846" w:type="pct"/>
            <w:vAlign w:val="center"/>
          </w:tcPr>
          <w:p w14:paraId="508ACDE7" w14:textId="4FD94C48" w:rsidR="00955EFB" w:rsidRDefault="000075D4" w:rsidP="00C87E20">
            <w:pPr>
              <w:jc w:val="center"/>
            </w:pPr>
            <w:proofErr w:type="spellStart"/>
            <w:proofErr w:type="gramStart"/>
            <w:r w:rsidRPr="000075D4">
              <w:t>location</w:t>
            </w:r>
            <w:proofErr w:type="gramEnd"/>
            <w:r w:rsidRPr="000075D4">
              <w:t>_quality</w:t>
            </w:r>
            <w:proofErr w:type="spellEnd"/>
          </w:p>
        </w:tc>
        <w:tc>
          <w:tcPr>
            <w:tcW w:w="2217" w:type="pct"/>
            <w:vAlign w:val="center"/>
          </w:tcPr>
          <w:p w14:paraId="780A08A8" w14:textId="79B1F8CD" w:rsidR="00955EFB" w:rsidRDefault="000075D4" w:rsidP="00C87E20">
            <w:pPr>
              <w:jc w:val="center"/>
            </w:pPr>
            <w:r w:rsidRPr="000075D4">
              <w:t>Location Quality assigned by Argos (-1 = class A, -2 = class B, 9 = class Z)</w:t>
            </w:r>
            <w:r>
              <w:t>.</w:t>
            </w:r>
          </w:p>
        </w:tc>
        <w:tc>
          <w:tcPr>
            <w:tcW w:w="395" w:type="pct"/>
          </w:tcPr>
          <w:p w14:paraId="33FB0AE5" w14:textId="0B64C303" w:rsidR="00955EFB" w:rsidRDefault="000075D4" w:rsidP="00C87E20">
            <w:pPr>
              <w:jc w:val="center"/>
            </w:pPr>
            <w:proofErr w:type="gramStart"/>
            <w:r w:rsidRPr="000775D8">
              <w:t>required</w:t>
            </w:r>
            <w:proofErr w:type="gramEnd"/>
          </w:p>
        </w:tc>
        <w:tc>
          <w:tcPr>
            <w:tcW w:w="464" w:type="pct"/>
          </w:tcPr>
          <w:p w14:paraId="40DDC264" w14:textId="0646F1EB" w:rsidR="00955EFB" w:rsidRDefault="000075D4" w:rsidP="00C87E20">
            <w:pPr>
              <w:jc w:val="center"/>
            </w:pPr>
            <w:proofErr w:type="gramStart"/>
            <w:r>
              <w:t>text</w:t>
            </w:r>
            <w:proofErr w:type="gramEnd"/>
          </w:p>
        </w:tc>
        <w:tc>
          <w:tcPr>
            <w:tcW w:w="663" w:type="pct"/>
            <w:vAlign w:val="center"/>
          </w:tcPr>
          <w:p w14:paraId="16774FF2" w14:textId="77777777" w:rsidR="00955EFB" w:rsidRDefault="00955EFB" w:rsidP="00C87E20">
            <w:pPr>
              <w:jc w:val="center"/>
            </w:pPr>
            <w:r>
              <w:t>Need controlled vocabulary</w:t>
            </w:r>
          </w:p>
        </w:tc>
        <w:tc>
          <w:tcPr>
            <w:tcW w:w="415" w:type="pct"/>
            <w:vAlign w:val="center"/>
          </w:tcPr>
          <w:p w14:paraId="7A42B3AD" w14:textId="77777777" w:rsidR="00955EFB" w:rsidRDefault="00955EFB" w:rsidP="00C87E20">
            <w:pPr>
              <w:jc w:val="center"/>
            </w:pPr>
          </w:p>
        </w:tc>
      </w:tr>
      <w:tr w:rsidR="00955EFB" w14:paraId="760F5F75" w14:textId="77777777" w:rsidTr="00C87E20">
        <w:tc>
          <w:tcPr>
            <w:tcW w:w="846" w:type="pct"/>
            <w:vAlign w:val="center"/>
          </w:tcPr>
          <w:p w14:paraId="0AAF73FC" w14:textId="75DC4133" w:rsidR="00955EFB" w:rsidRDefault="00C45231" w:rsidP="00C87E20">
            <w:pPr>
              <w:jc w:val="center"/>
            </w:pPr>
            <w:proofErr w:type="spellStart"/>
            <w:proofErr w:type="gramStart"/>
            <w:r w:rsidRPr="00C45231">
              <w:t>alt</w:t>
            </w:r>
            <w:proofErr w:type="gramEnd"/>
            <w:r w:rsidRPr="00C45231">
              <w:t>_latitude</w:t>
            </w:r>
            <w:proofErr w:type="spellEnd"/>
          </w:p>
        </w:tc>
        <w:tc>
          <w:tcPr>
            <w:tcW w:w="2217" w:type="pct"/>
            <w:vAlign w:val="center"/>
          </w:tcPr>
          <w:p w14:paraId="08014884" w14:textId="2E8E6DA8" w:rsidR="00955EFB" w:rsidRDefault="00C45231" w:rsidP="00C87E20">
            <w:pPr>
              <w:jc w:val="center"/>
            </w:pPr>
            <w:r w:rsidRPr="00C45231">
              <w:t>Alternative solution to position equations,</w:t>
            </w:r>
            <w:r>
              <w:t xml:space="preserve"> in decimal format and </w:t>
            </w:r>
            <w:r w:rsidRPr="00955EFB">
              <w:t>degree North.</w:t>
            </w:r>
          </w:p>
        </w:tc>
        <w:tc>
          <w:tcPr>
            <w:tcW w:w="395" w:type="pct"/>
          </w:tcPr>
          <w:p w14:paraId="3447ABBF" w14:textId="77777777" w:rsidR="00955EFB" w:rsidRDefault="00955EFB" w:rsidP="00C87E20">
            <w:pPr>
              <w:jc w:val="center"/>
            </w:pPr>
            <w:proofErr w:type="gramStart"/>
            <w:r w:rsidRPr="004371EA">
              <w:t>optional</w:t>
            </w:r>
            <w:proofErr w:type="gramEnd"/>
          </w:p>
        </w:tc>
        <w:tc>
          <w:tcPr>
            <w:tcW w:w="464" w:type="pct"/>
          </w:tcPr>
          <w:p w14:paraId="3C949647" w14:textId="77777777" w:rsidR="00955EFB" w:rsidRDefault="00955EFB" w:rsidP="00C87E20">
            <w:pPr>
              <w:jc w:val="center"/>
            </w:pPr>
            <w:proofErr w:type="gramStart"/>
            <w:r w:rsidRPr="008D7C83">
              <w:t>numeric</w:t>
            </w:r>
            <w:proofErr w:type="gramEnd"/>
          </w:p>
        </w:tc>
        <w:tc>
          <w:tcPr>
            <w:tcW w:w="663" w:type="pct"/>
            <w:vAlign w:val="center"/>
          </w:tcPr>
          <w:p w14:paraId="2B55FE1B" w14:textId="77777777" w:rsidR="00955EFB" w:rsidRDefault="00955EFB" w:rsidP="00C87E20">
            <w:pPr>
              <w:jc w:val="center"/>
            </w:pPr>
          </w:p>
        </w:tc>
        <w:tc>
          <w:tcPr>
            <w:tcW w:w="415" w:type="pct"/>
            <w:vAlign w:val="center"/>
          </w:tcPr>
          <w:p w14:paraId="1D022342" w14:textId="77777777" w:rsidR="00955EFB" w:rsidRDefault="00955EFB" w:rsidP="00C87E20">
            <w:pPr>
              <w:jc w:val="center"/>
            </w:pPr>
          </w:p>
        </w:tc>
      </w:tr>
      <w:tr w:rsidR="00955EFB" w14:paraId="67B4015F" w14:textId="77777777" w:rsidTr="00C87E20">
        <w:tc>
          <w:tcPr>
            <w:tcW w:w="846" w:type="pct"/>
            <w:vAlign w:val="center"/>
          </w:tcPr>
          <w:p w14:paraId="46CE0C75" w14:textId="2D16FFD9" w:rsidR="00955EFB" w:rsidRDefault="00C45231" w:rsidP="00C87E20">
            <w:pPr>
              <w:jc w:val="center"/>
            </w:pPr>
            <w:proofErr w:type="spellStart"/>
            <w:proofErr w:type="gramStart"/>
            <w:r w:rsidRPr="00C45231">
              <w:t>alt</w:t>
            </w:r>
            <w:proofErr w:type="gramEnd"/>
            <w:r w:rsidRPr="00C45231">
              <w:t>_longitude</w:t>
            </w:r>
            <w:proofErr w:type="spellEnd"/>
          </w:p>
        </w:tc>
        <w:tc>
          <w:tcPr>
            <w:tcW w:w="2217" w:type="pct"/>
            <w:vAlign w:val="center"/>
          </w:tcPr>
          <w:p w14:paraId="69C0AF35" w14:textId="1750479D" w:rsidR="00955EFB" w:rsidRDefault="00C45231" w:rsidP="002001B5">
            <w:pPr>
              <w:jc w:val="center"/>
            </w:pPr>
            <w:r w:rsidRPr="00C45231">
              <w:t>Alternative solution to position equations,</w:t>
            </w:r>
            <w:r>
              <w:t xml:space="preserve"> in decimal format and </w:t>
            </w:r>
            <w:r w:rsidRPr="00955EFB">
              <w:t xml:space="preserve">degree </w:t>
            </w:r>
            <w:r>
              <w:t>East</w:t>
            </w:r>
            <w:r w:rsidRPr="00955EFB">
              <w:t>.</w:t>
            </w:r>
          </w:p>
        </w:tc>
        <w:tc>
          <w:tcPr>
            <w:tcW w:w="395" w:type="pct"/>
            <w:vAlign w:val="center"/>
          </w:tcPr>
          <w:p w14:paraId="200E61C4" w14:textId="77777777" w:rsidR="00955EFB" w:rsidRDefault="00955EFB" w:rsidP="00C87E20">
            <w:pPr>
              <w:jc w:val="center"/>
            </w:pPr>
            <w:proofErr w:type="gramStart"/>
            <w:r>
              <w:t>optional</w:t>
            </w:r>
            <w:proofErr w:type="gramEnd"/>
          </w:p>
        </w:tc>
        <w:tc>
          <w:tcPr>
            <w:tcW w:w="464" w:type="pct"/>
            <w:vAlign w:val="center"/>
          </w:tcPr>
          <w:p w14:paraId="62C96A0D" w14:textId="67FF2384" w:rsidR="00955EFB" w:rsidRDefault="00C45231" w:rsidP="00C87E20">
            <w:pPr>
              <w:jc w:val="center"/>
            </w:pPr>
            <w:proofErr w:type="gramStart"/>
            <w:r w:rsidRPr="008D7C83">
              <w:t>numeric</w:t>
            </w:r>
            <w:proofErr w:type="gramEnd"/>
          </w:p>
        </w:tc>
        <w:tc>
          <w:tcPr>
            <w:tcW w:w="663" w:type="pct"/>
            <w:vAlign w:val="center"/>
          </w:tcPr>
          <w:p w14:paraId="63F66A5C" w14:textId="77777777" w:rsidR="00955EFB" w:rsidRDefault="00955EFB" w:rsidP="00C87E20">
            <w:pPr>
              <w:jc w:val="center"/>
            </w:pPr>
          </w:p>
        </w:tc>
        <w:tc>
          <w:tcPr>
            <w:tcW w:w="415" w:type="pct"/>
            <w:vAlign w:val="center"/>
          </w:tcPr>
          <w:p w14:paraId="7F5B2C00" w14:textId="77777777" w:rsidR="00955EFB" w:rsidRDefault="00955EFB" w:rsidP="00C87E20">
            <w:pPr>
              <w:jc w:val="center"/>
            </w:pPr>
          </w:p>
        </w:tc>
      </w:tr>
      <w:tr w:rsidR="00955EFB" w14:paraId="1D0613FA" w14:textId="77777777" w:rsidTr="00C87E20">
        <w:tc>
          <w:tcPr>
            <w:tcW w:w="846" w:type="pct"/>
            <w:vAlign w:val="center"/>
          </w:tcPr>
          <w:p w14:paraId="7FA57FA3" w14:textId="49EEA029" w:rsidR="00955EFB" w:rsidRDefault="00C45231" w:rsidP="00C87E20">
            <w:pPr>
              <w:jc w:val="center"/>
            </w:pPr>
            <w:proofErr w:type="spellStart"/>
            <w:proofErr w:type="gramStart"/>
            <w:r w:rsidRPr="00C45231">
              <w:t>n</w:t>
            </w:r>
            <w:proofErr w:type="gramEnd"/>
            <w:r w:rsidRPr="00C45231">
              <w:t>_mess</w:t>
            </w:r>
            <w:proofErr w:type="spellEnd"/>
          </w:p>
        </w:tc>
        <w:tc>
          <w:tcPr>
            <w:tcW w:w="2217" w:type="pct"/>
            <w:vAlign w:val="center"/>
          </w:tcPr>
          <w:p w14:paraId="0B1E8029" w14:textId="7F4777B4" w:rsidR="00955EFB" w:rsidRDefault="00C45231" w:rsidP="00C87E20">
            <w:pPr>
              <w:jc w:val="center"/>
            </w:pPr>
            <w:r w:rsidRPr="00C45231">
              <w:t>Number of uplinks received during the satellite pass</w:t>
            </w:r>
            <w:r>
              <w:t>.</w:t>
            </w:r>
          </w:p>
        </w:tc>
        <w:tc>
          <w:tcPr>
            <w:tcW w:w="395" w:type="pct"/>
            <w:vAlign w:val="center"/>
          </w:tcPr>
          <w:p w14:paraId="2C2766C2" w14:textId="77777777" w:rsidR="00955EFB" w:rsidRDefault="00955EFB" w:rsidP="00C87E20">
            <w:pPr>
              <w:jc w:val="center"/>
            </w:pPr>
            <w:proofErr w:type="gramStart"/>
            <w:r>
              <w:t>optional</w:t>
            </w:r>
            <w:proofErr w:type="gramEnd"/>
          </w:p>
        </w:tc>
        <w:tc>
          <w:tcPr>
            <w:tcW w:w="464" w:type="pct"/>
          </w:tcPr>
          <w:p w14:paraId="7E9DED59" w14:textId="77777777" w:rsidR="00955EFB" w:rsidRDefault="00955EFB" w:rsidP="00C87E20">
            <w:pPr>
              <w:jc w:val="center"/>
            </w:pPr>
            <w:proofErr w:type="gramStart"/>
            <w:r w:rsidRPr="00832A4F">
              <w:t>numeric</w:t>
            </w:r>
            <w:proofErr w:type="gramEnd"/>
          </w:p>
        </w:tc>
        <w:tc>
          <w:tcPr>
            <w:tcW w:w="663" w:type="pct"/>
            <w:vAlign w:val="center"/>
          </w:tcPr>
          <w:p w14:paraId="0BA77D79" w14:textId="77777777" w:rsidR="00955EFB" w:rsidRDefault="00955EFB" w:rsidP="00C87E20">
            <w:pPr>
              <w:jc w:val="center"/>
            </w:pPr>
          </w:p>
        </w:tc>
        <w:tc>
          <w:tcPr>
            <w:tcW w:w="415" w:type="pct"/>
            <w:vAlign w:val="center"/>
          </w:tcPr>
          <w:p w14:paraId="33855476" w14:textId="77777777" w:rsidR="00955EFB" w:rsidRDefault="00955EFB" w:rsidP="00C87E20">
            <w:pPr>
              <w:jc w:val="center"/>
            </w:pPr>
          </w:p>
        </w:tc>
      </w:tr>
      <w:tr w:rsidR="00955EFB" w14:paraId="61CB98CB" w14:textId="77777777" w:rsidTr="00C87E20">
        <w:tc>
          <w:tcPr>
            <w:tcW w:w="846" w:type="pct"/>
            <w:vAlign w:val="center"/>
          </w:tcPr>
          <w:p w14:paraId="0D3920E2" w14:textId="6D5FB353" w:rsidR="00955EFB" w:rsidRDefault="00C45231" w:rsidP="00C87E20">
            <w:pPr>
              <w:jc w:val="center"/>
            </w:pPr>
            <w:proofErr w:type="gramStart"/>
            <w:r w:rsidRPr="00C45231">
              <w:t>n</w:t>
            </w:r>
            <w:proofErr w:type="gramEnd"/>
            <w:r w:rsidRPr="00C45231">
              <w:t>_mess_120</w:t>
            </w:r>
          </w:p>
        </w:tc>
        <w:tc>
          <w:tcPr>
            <w:tcW w:w="2217" w:type="pct"/>
            <w:vAlign w:val="center"/>
          </w:tcPr>
          <w:p w14:paraId="63AF4761" w14:textId="3B70E522" w:rsidR="00955EFB" w:rsidRDefault="00C45231" w:rsidP="00C87E20">
            <w:pPr>
              <w:jc w:val="center"/>
            </w:pPr>
            <w:r w:rsidRPr="00C45231">
              <w:t xml:space="preserve">Number of uplinks received with signal strength &gt; -120 </w:t>
            </w:r>
            <w:proofErr w:type="spellStart"/>
            <w:r w:rsidRPr="00C45231">
              <w:t>dB</w:t>
            </w:r>
            <w:r>
              <w:t>.</w:t>
            </w:r>
            <w:proofErr w:type="spellEnd"/>
          </w:p>
        </w:tc>
        <w:tc>
          <w:tcPr>
            <w:tcW w:w="395" w:type="pct"/>
          </w:tcPr>
          <w:p w14:paraId="565246CD" w14:textId="77777777" w:rsidR="00955EFB" w:rsidRDefault="00955EFB" w:rsidP="00C87E20">
            <w:pPr>
              <w:jc w:val="center"/>
            </w:pPr>
            <w:proofErr w:type="gramStart"/>
            <w:r w:rsidRPr="00710C6B">
              <w:t>optional</w:t>
            </w:r>
            <w:proofErr w:type="gramEnd"/>
          </w:p>
        </w:tc>
        <w:tc>
          <w:tcPr>
            <w:tcW w:w="464" w:type="pct"/>
          </w:tcPr>
          <w:p w14:paraId="2D731C43" w14:textId="77777777" w:rsidR="00955EFB" w:rsidRDefault="00955EFB" w:rsidP="00C87E20">
            <w:pPr>
              <w:jc w:val="center"/>
            </w:pPr>
            <w:proofErr w:type="gramStart"/>
            <w:r w:rsidRPr="00832A4F">
              <w:t>numeric</w:t>
            </w:r>
            <w:proofErr w:type="gramEnd"/>
          </w:p>
        </w:tc>
        <w:tc>
          <w:tcPr>
            <w:tcW w:w="663" w:type="pct"/>
            <w:vAlign w:val="center"/>
          </w:tcPr>
          <w:p w14:paraId="340FFE7F" w14:textId="77777777" w:rsidR="00955EFB" w:rsidRDefault="00955EFB" w:rsidP="00C87E20">
            <w:pPr>
              <w:jc w:val="center"/>
            </w:pPr>
          </w:p>
        </w:tc>
        <w:tc>
          <w:tcPr>
            <w:tcW w:w="415" w:type="pct"/>
            <w:vAlign w:val="center"/>
          </w:tcPr>
          <w:p w14:paraId="64A324E7" w14:textId="79028EFC" w:rsidR="00955EFB" w:rsidRDefault="00955EFB" w:rsidP="00C87E20">
            <w:pPr>
              <w:jc w:val="center"/>
            </w:pPr>
          </w:p>
        </w:tc>
      </w:tr>
      <w:tr w:rsidR="00955EFB" w14:paraId="276B0AF1" w14:textId="77777777" w:rsidTr="00C87E20">
        <w:tc>
          <w:tcPr>
            <w:tcW w:w="846" w:type="pct"/>
            <w:vAlign w:val="center"/>
          </w:tcPr>
          <w:p w14:paraId="5AB18CA5" w14:textId="639BAA5E" w:rsidR="00955EFB" w:rsidRPr="009273F9" w:rsidRDefault="00C45231" w:rsidP="00C87E20">
            <w:pPr>
              <w:jc w:val="center"/>
            </w:pPr>
            <w:proofErr w:type="spellStart"/>
            <w:proofErr w:type="gramStart"/>
            <w:r w:rsidRPr="00C45231">
              <w:t>best</w:t>
            </w:r>
            <w:proofErr w:type="gramEnd"/>
            <w:r w:rsidRPr="00C45231">
              <w:t>_level</w:t>
            </w:r>
            <w:proofErr w:type="spellEnd"/>
          </w:p>
        </w:tc>
        <w:tc>
          <w:tcPr>
            <w:tcW w:w="2217" w:type="pct"/>
            <w:vAlign w:val="center"/>
          </w:tcPr>
          <w:p w14:paraId="686D7B2B" w14:textId="0248BC6A" w:rsidR="00955EFB" w:rsidRDefault="00C45231" w:rsidP="00C87E20">
            <w:pPr>
              <w:jc w:val="center"/>
            </w:pPr>
            <w:r w:rsidRPr="00C45231">
              <w:t>Signal strength of strongest uplink (dB)</w:t>
            </w:r>
            <w:r>
              <w:t>.</w:t>
            </w:r>
          </w:p>
        </w:tc>
        <w:tc>
          <w:tcPr>
            <w:tcW w:w="395" w:type="pct"/>
          </w:tcPr>
          <w:p w14:paraId="4B1B09AC" w14:textId="77777777" w:rsidR="00955EFB" w:rsidRPr="004367DE" w:rsidRDefault="00955EFB" w:rsidP="00C87E20">
            <w:pPr>
              <w:jc w:val="center"/>
            </w:pPr>
            <w:proofErr w:type="gramStart"/>
            <w:r w:rsidRPr="00710C6B">
              <w:t>optional</w:t>
            </w:r>
            <w:proofErr w:type="gramEnd"/>
          </w:p>
        </w:tc>
        <w:tc>
          <w:tcPr>
            <w:tcW w:w="464" w:type="pct"/>
          </w:tcPr>
          <w:p w14:paraId="674ED849" w14:textId="77777777" w:rsidR="00955EFB" w:rsidRPr="00596EE8" w:rsidRDefault="00955EFB" w:rsidP="00C87E20">
            <w:pPr>
              <w:jc w:val="center"/>
            </w:pPr>
            <w:proofErr w:type="gramStart"/>
            <w:r w:rsidRPr="00832A4F">
              <w:t>numeric</w:t>
            </w:r>
            <w:proofErr w:type="gramEnd"/>
          </w:p>
        </w:tc>
        <w:tc>
          <w:tcPr>
            <w:tcW w:w="663" w:type="pct"/>
            <w:vAlign w:val="center"/>
          </w:tcPr>
          <w:p w14:paraId="56CC4953" w14:textId="77777777" w:rsidR="00955EFB" w:rsidRDefault="00955EFB" w:rsidP="00C87E20">
            <w:pPr>
              <w:jc w:val="center"/>
            </w:pPr>
          </w:p>
        </w:tc>
        <w:tc>
          <w:tcPr>
            <w:tcW w:w="415" w:type="pct"/>
            <w:vAlign w:val="center"/>
          </w:tcPr>
          <w:p w14:paraId="7625E910" w14:textId="77777777" w:rsidR="00955EFB" w:rsidRDefault="00955EFB" w:rsidP="00C87E20">
            <w:pPr>
              <w:jc w:val="center"/>
            </w:pPr>
          </w:p>
        </w:tc>
      </w:tr>
      <w:tr w:rsidR="00C45231" w14:paraId="2E26CA69" w14:textId="77777777" w:rsidTr="00C87E20">
        <w:tc>
          <w:tcPr>
            <w:tcW w:w="846" w:type="pct"/>
            <w:vAlign w:val="center"/>
          </w:tcPr>
          <w:p w14:paraId="79E5D87A" w14:textId="6145BDF0" w:rsidR="00C45231" w:rsidRPr="00C45231" w:rsidRDefault="00C45231" w:rsidP="00C87E20">
            <w:pPr>
              <w:jc w:val="center"/>
            </w:pPr>
            <w:proofErr w:type="spellStart"/>
            <w:proofErr w:type="gramStart"/>
            <w:r w:rsidRPr="00C45231">
              <w:t>pass</w:t>
            </w:r>
            <w:proofErr w:type="gramEnd"/>
            <w:r w:rsidRPr="00C45231">
              <w:t>_dur</w:t>
            </w:r>
            <w:proofErr w:type="spellEnd"/>
          </w:p>
        </w:tc>
        <w:tc>
          <w:tcPr>
            <w:tcW w:w="2217" w:type="pct"/>
            <w:vAlign w:val="center"/>
          </w:tcPr>
          <w:p w14:paraId="01AEB5BD" w14:textId="509A267C" w:rsidR="00C45231" w:rsidRPr="00C45231" w:rsidRDefault="00C45231" w:rsidP="00C87E20">
            <w:pPr>
              <w:jc w:val="center"/>
            </w:pPr>
            <w:r w:rsidRPr="00C45231">
              <w:t>Duration of satellite overpass (seconds)</w:t>
            </w:r>
            <w:r>
              <w:t>.</w:t>
            </w:r>
          </w:p>
        </w:tc>
        <w:tc>
          <w:tcPr>
            <w:tcW w:w="395" w:type="pct"/>
          </w:tcPr>
          <w:p w14:paraId="267EB90D" w14:textId="2644E1C2" w:rsidR="00C45231" w:rsidRPr="00710C6B" w:rsidRDefault="00C45231" w:rsidP="00C87E20">
            <w:pPr>
              <w:jc w:val="center"/>
            </w:pPr>
            <w:proofErr w:type="gramStart"/>
            <w:r w:rsidRPr="00710C6B">
              <w:t>optional</w:t>
            </w:r>
            <w:proofErr w:type="gramEnd"/>
          </w:p>
        </w:tc>
        <w:tc>
          <w:tcPr>
            <w:tcW w:w="464" w:type="pct"/>
          </w:tcPr>
          <w:p w14:paraId="668DF3B3" w14:textId="3B959D7A" w:rsidR="00C45231" w:rsidRPr="00832A4F" w:rsidRDefault="00C45231" w:rsidP="00C87E20">
            <w:pPr>
              <w:jc w:val="center"/>
            </w:pPr>
            <w:proofErr w:type="gramStart"/>
            <w:r w:rsidRPr="00832A4F">
              <w:t>numeric</w:t>
            </w:r>
            <w:proofErr w:type="gramEnd"/>
          </w:p>
        </w:tc>
        <w:tc>
          <w:tcPr>
            <w:tcW w:w="663" w:type="pct"/>
            <w:vAlign w:val="center"/>
          </w:tcPr>
          <w:p w14:paraId="6ECB11E9" w14:textId="77777777" w:rsidR="00C45231" w:rsidRDefault="00C45231" w:rsidP="00C87E20">
            <w:pPr>
              <w:jc w:val="center"/>
            </w:pPr>
          </w:p>
        </w:tc>
        <w:tc>
          <w:tcPr>
            <w:tcW w:w="415" w:type="pct"/>
            <w:vAlign w:val="center"/>
          </w:tcPr>
          <w:p w14:paraId="7F7B0975" w14:textId="77777777" w:rsidR="00C45231" w:rsidRDefault="00C45231" w:rsidP="00C87E20">
            <w:pPr>
              <w:jc w:val="center"/>
            </w:pPr>
          </w:p>
        </w:tc>
      </w:tr>
      <w:tr w:rsidR="00C45231" w14:paraId="51030A56" w14:textId="77777777" w:rsidTr="00C87E20">
        <w:tc>
          <w:tcPr>
            <w:tcW w:w="846" w:type="pct"/>
            <w:vAlign w:val="center"/>
          </w:tcPr>
          <w:p w14:paraId="087CEFF2" w14:textId="36429FBE" w:rsidR="00C45231" w:rsidRPr="00C45231" w:rsidRDefault="00C45231" w:rsidP="00C87E20">
            <w:pPr>
              <w:jc w:val="center"/>
            </w:pPr>
            <w:proofErr w:type="spellStart"/>
            <w:proofErr w:type="gramStart"/>
            <w:r w:rsidRPr="00C45231">
              <w:t>freq</w:t>
            </w:r>
            <w:proofErr w:type="spellEnd"/>
            <w:proofErr w:type="gramEnd"/>
          </w:p>
        </w:tc>
        <w:tc>
          <w:tcPr>
            <w:tcW w:w="2217" w:type="pct"/>
            <w:vAlign w:val="center"/>
          </w:tcPr>
          <w:p w14:paraId="3C0DC8E4" w14:textId="1DB21512" w:rsidR="00C45231" w:rsidRPr="00C45231" w:rsidRDefault="00C45231" w:rsidP="00C87E20">
            <w:pPr>
              <w:jc w:val="center"/>
            </w:pPr>
            <w:r w:rsidRPr="00C45231">
              <w:t>Measured frequency of SRDL signal at the satellite (Hz)</w:t>
            </w:r>
            <w:r>
              <w:t>.</w:t>
            </w:r>
          </w:p>
        </w:tc>
        <w:tc>
          <w:tcPr>
            <w:tcW w:w="395" w:type="pct"/>
          </w:tcPr>
          <w:p w14:paraId="77E0B295" w14:textId="44377DC6" w:rsidR="00C45231" w:rsidRPr="00710C6B" w:rsidRDefault="00C45231" w:rsidP="00C87E20">
            <w:pPr>
              <w:jc w:val="center"/>
            </w:pPr>
            <w:proofErr w:type="gramStart"/>
            <w:r w:rsidRPr="00710C6B">
              <w:t>optional</w:t>
            </w:r>
            <w:proofErr w:type="gramEnd"/>
          </w:p>
        </w:tc>
        <w:tc>
          <w:tcPr>
            <w:tcW w:w="464" w:type="pct"/>
          </w:tcPr>
          <w:p w14:paraId="02300395" w14:textId="1FE0DE96" w:rsidR="00C45231" w:rsidRPr="00832A4F" w:rsidRDefault="00C45231" w:rsidP="00C87E20">
            <w:pPr>
              <w:jc w:val="center"/>
            </w:pPr>
            <w:proofErr w:type="gramStart"/>
            <w:r w:rsidRPr="00832A4F">
              <w:t>numeric</w:t>
            </w:r>
            <w:proofErr w:type="gramEnd"/>
          </w:p>
        </w:tc>
        <w:tc>
          <w:tcPr>
            <w:tcW w:w="663" w:type="pct"/>
            <w:vAlign w:val="center"/>
          </w:tcPr>
          <w:p w14:paraId="07060B94" w14:textId="77777777" w:rsidR="00C45231" w:rsidRDefault="00C45231" w:rsidP="00C87E20">
            <w:pPr>
              <w:jc w:val="center"/>
            </w:pPr>
          </w:p>
        </w:tc>
        <w:tc>
          <w:tcPr>
            <w:tcW w:w="415" w:type="pct"/>
            <w:vAlign w:val="center"/>
          </w:tcPr>
          <w:p w14:paraId="0DF6D2D6" w14:textId="77777777" w:rsidR="00C45231" w:rsidRDefault="00C45231" w:rsidP="00C87E20">
            <w:pPr>
              <w:jc w:val="center"/>
            </w:pPr>
          </w:p>
        </w:tc>
      </w:tr>
    </w:tbl>
    <w:p w14:paraId="236D7214" w14:textId="508F8A67" w:rsidR="00955EFB" w:rsidRDefault="00955EFB" w:rsidP="009273F9">
      <w:r>
        <w:br w:type="page"/>
      </w:r>
    </w:p>
    <w:p w14:paraId="3F9758DB" w14:textId="4E9DB6AF" w:rsidR="00633BE8" w:rsidRDefault="00633BE8" w:rsidP="00633BE8">
      <w:pPr>
        <w:pStyle w:val="Heading3"/>
        <w:rPr>
          <w:lang w:val="en-US"/>
        </w:rPr>
      </w:pPr>
      <w:bookmarkStart w:id="49" w:name="GLS_locations"/>
      <w:bookmarkStart w:id="50" w:name="_Toc317334599"/>
      <w:r>
        <w:rPr>
          <w:lang w:val="en-US"/>
        </w:rPr>
        <w:t>GLS locations</w:t>
      </w:r>
      <w:bookmarkEnd w:id="49"/>
      <w:bookmarkEnd w:id="50"/>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633BE8" w14:paraId="12CD5E25" w14:textId="77777777" w:rsidTr="00C87E20">
        <w:tc>
          <w:tcPr>
            <w:tcW w:w="5000" w:type="pct"/>
            <w:gridSpan w:val="6"/>
            <w:vAlign w:val="center"/>
          </w:tcPr>
          <w:p w14:paraId="2C389C35" w14:textId="6B5C8EF6" w:rsidR="00633BE8" w:rsidRPr="002F2906" w:rsidRDefault="00633BE8" w:rsidP="00C87E20">
            <w:pPr>
              <w:jc w:val="center"/>
              <w:rPr>
                <w:b/>
                <w:lang w:val="en-US"/>
              </w:rPr>
            </w:pPr>
            <w:r w:rsidRPr="002F2906">
              <w:rPr>
                <w:b/>
                <w:lang w:val="en-US"/>
              </w:rPr>
              <w:t>Provides</w:t>
            </w:r>
            <w:r w:rsidRPr="002001B5">
              <w:rPr>
                <w:b/>
                <w:lang w:val="en-US"/>
              </w:rPr>
              <w:t xml:space="preserve"> </w:t>
            </w:r>
            <w:r w:rsidRPr="002001B5">
              <w:rPr>
                <w:b/>
              </w:rPr>
              <w:t>animal location data obtained using light level sensor tags</w:t>
            </w:r>
          </w:p>
        </w:tc>
      </w:tr>
      <w:tr w:rsidR="00633BE8" w14:paraId="2B640921" w14:textId="77777777" w:rsidTr="00C87E20">
        <w:tc>
          <w:tcPr>
            <w:tcW w:w="5000" w:type="pct"/>
            <w:gridSpan w:val="6"/>
            <w:vAlign w:val="center"/>
          </w:tcPr>
          <w:p w14:paraId="6BA17074" w14:textId="77777777" w:rsidR="00633BE8" w:rsidRDefault="00633BE8" w:rsidP="00C87E20">
            <w:pPr>
              <w:jc w:val="center"/>
            </w:pPr>
          </w:p>
        </w:tc>
      </w:tr>
      <w:tr w:rsidR="00633BE8" w14:paraId="7E46C114" w14:textId="77777777" w:rsidTr="00C87E20">
        <w:tc>
          <w:tcPr>
            <w:tcW w:w="846" w:type="pct"/>
            <w:vAlign w:val="center"/>
          </w:tcPr>
          <w:p w14:paraId="37BEFB8C" w14:textId="77777777" w:rsidR="00633BE8" w:rsidRPr="002F2906" w:rsidRDefault="00633BE8" w:rsidP="00C87E20">
            <w:pPr>
              <w:jc w:val="center"/>
              <w:rPr>
                <w:i/>
              </w:rPr>
            </w:pPr>
            <w:r w:rsidRPr="002F2906">
              <w:rPr>
                <w:i/>
              </w:rPr>
              <w:t>Field name</w:t>
            </w:r>
          </w:p>
        </w:tc>
        <w:tc>
          <w:tcPr>
            <w:tcW w:w="2217" w:type="pct"/>
            <w:vAlign w:val="center"/>
          </w:tcPr>
          <w:p w14:paraId="34C50B6B" w14:textId="77777777" w:rsidR="00633BE8" w:rsidRPr="002F2906" w:rsidRDefault="00633BE8" w:rsidP="00C87E20">
            <w:pPr>
              <w:jc w:val="center"/>
              <w:rPr>
                <w:i/>
              </w:rPr>
            </w:pPr>
            <w:r w:rsidRPr="002F2906">
              <w:rPr>
                <w:i/>
              </w:rPr>
              <w:t>Description</w:t>
            </w:r>
          </w:p>
        </w:tc>
        <w:tc>
          <w:tcPr>
            <w:tcW w:w="395" w:type="pct"/>
            <w:vAlign w:val="center"/>
          </w:tcPr>
          <w:p w14:paraId="0653CE62" w14:textId="77777777" w:rsidR="00633BE8" w:rsidRPr="002F2906" w:rsidRDefault="00633BE8" w:rsidP="00C87E20">
            <w:pPr>
              <w:jc w:val="center"/>
              <w:rPr>
                <w:i/>
              </w:rPr>
            </w:pPr>
            <w:r w:rsidRPr="002F2906">
              <w:rPr>
                <w:i/>
              </w:rPr>
              <w:t>Required</w:t>
            </w:r>
          </w:p>
        </w:tc>
        <w:tc>
          <w:tcPr>
            <w:tcW w:w="464" w:type="pct"/>
            <w:vAlign w:val="center"/>
          </w:tcPr>
          <w:p w14:paraId="58213627" w14:textId="77777777" w:rsidR="00633BE8" w:rsidRPr="002F2906" w:rsidRDefault="00633BE8" w:rsidP="00C87E20">
            <w:pPr>
              <w:jc w:val="center"/>
              <w:rPr>
                <w:i/>
              </w:rPr>
            </w:pPr>
            <w:r w:rsidRPr="002F2906">
              <w:rPr>
                <w:i/>
              </w:rPr>
              <w:t>Data type</w:t>
            </w:r>
          </w:p>
        </w:tc>
        <w:tc>
          <w:tcPr>
            <w:tcW w:w="663" w:type="pct"/>
            <w:vAlign w:val="center"/>
          </w:tcPr>
          <w:p w14:paraId="0D276AFC" w14:textId="77777777" w:rsidR="00633BE8" w:rsidRPr="002F2906" w:rsidRDefault="00633BE8" w:rsidP="00C87E20">
            <w:pPr>
              <w:jc w:val="center"/>
              <w:rPr>
                <w:i/>
              </w:rPr>
            </w:pPr>
            <w:r w:rsidRPr="002F2906">
              <w:rPr>
                <w:i/>
              </w:rPr>
              <w:t>Constraints</w:t>
            </w:r>
          </w:p>
        </w:tc>
        <w:tc>
          <w:tcPr>
            <w:tcW w:w="415" w:type="pct"/>
            <w:vAlign w:val="center"/>
          </w:tcPr>
          <w:p w14:paraId="3C3FFFD7" w14:textId="77777777" w:rsidR="00633BE8" w:rsidRPr="002F2906" w:rsidRDefault="00633BE8" w:rsidP="00C87E20">
            <w:pPr>
              <w:jc w:val="center"/>
              <w:rPr>
                <w:i/>
              </w:rPr>
            </w:pPr>
            <w:r>
              <w:rPr>
                <w:i/>
              </w:rPr>
              <w:t>Authority</w:t>
            </w:r>
          </w:p>
        </w:tc>
      </w:tr>
      <w:tr w:rsidR="00633BE8" w14:paraId="491FF82B" w14:textId="77777777" w:rsidTr="00C87E20">
        <w:tc>
          <w:tcPr>
            <w:tcW w:w="846" w:type="pct"/>
            <w:vAlign w:val="center"/>
          </w:tcPr>
          <w:p w14:paraId="7B6A24A2" w14:textId="77777777" w:rsidR="00633BE8" w:rsidRDefault="00633BE8" w:rsidP="00C87E20">
            <w:pPr>
              <w:jc w:val="center"/>
            </w:pPr>
            <w:proofErr w:type="spellStart"/>
            <w:proofErr w:type="gramStart"/>
            <w:r>
              <w:t>measurement</w:t>
            </w:r>
            <w:proofErr w:type="gramEnd"/>
            <w:r>
              <w:t>_id</w:t>
            </w:r>
            <w:proofErr w:type="spellEnd"/>
          </w:p>
        </w:tc>
        <w:tc>
          <w:tcPr>
            <w:tcW w:w="2217" w:type="pct"/>
            <w:vAlign w:val="center"/>
          </w:tcPr>
          <w:p w14:paraId="320C4B2C" w14:textId="77777777" w:rsidR="00633BE8" w:rsidRDefault="00633BE8" w:rsidP="00C87E20">
            <w:pPr>
              <w:jc w:val="center"/>
            </w:pPr>
            <w:r>
              <w:t>Measurement ID (unique).</w:t>
            </w:r>
          </w:p>
        </w:tc>
        <w:tc>
          <w:tcPr>
            <w:tcW w:w="395" w:type="pct"/>
            <w:vAlign w:val="center"/>
          </w:tcPr>
          <w:p w14:paraId="1CAC9541" w14:textId="77777777" w:rsidR="00633BE8" w:rsidRDefault="00633BE8" w:rsidP="00C87E20">
            <w:pPr>
              <w:jc w:val="center"/>
            </w:pPr>
            <w:proofErr w:type="gramStart"/>
            <w:r>
              <w:t>required</w:t>
            </w:r>
            <w:proofErr w:type="gramEnd"/>
          </w:p>
        </w:tc>
        <w:tc>
          <w:tcPr>
            <w:tcW w:w="464" w:type="pct"/>
            <w:vAlign w:val="center"/>
          </w:tcPr>
          <w:p w14:paraId="23E68FEB" w14:textId="77777777" w:rsidR="00633BE8" w:rsidRDefault="00633BE8" w:rsidP="00C87E20">
            <w:pPr>
              <w:jc w:val="center"/>
            </w:pPr>
            <w:proofErr w:type="gramStart"/>
            <w:r>
              <w:t>numeric</w:t>
            </w:r>
            <w:proofErr w:type="gramEnd"/>
          </w:p>
        </w:tc>
        <w:tc>
          <w:tcPr>
            <w:tcW w:w="663" w:type="pct"/>
            <w:vAlign w:val="center"/>
          </w:tcPr>
          <w:p w14:paraId="5F2BF1C7" w14:textId="77777777" w:rsidR="00633BE8" w:rsidRDefault="00633BE8" w:rsidP="00C87E20">
            <w:pPr>
              <w:jc w:val="center"/>
            </w:pPr>
            <w:r>
              <w:t>Primary key</w:t>
            </w:r>
          </w:p>
        </w:tc>
        <w:tc>
          <w:tcPr>
            <w:tcW w:w="415" w:type="pct"/>
            <w:vAlign w:val="center"/>
          </w:tcPr>
          <w:p w14:paraId="33E73D1B" w14:textId="77777777" w:rsidR="00633BE8" w:rsidRDefault="00633BE8" w:rsidP="00C87E20">
            <w:pPr>
              <w:jc w:val="center"/>
            </w:pPr>
          </w:p>
        </w:tc>
      </w:tr>
      <w:tr w:rsidR="00633BE8" w14:paraId="30B7F618" w14:textId="77777777" w:rsidTr="00C87E20">
        <w:tc>
          <w:tcPr>
            <w:tcW w:w="846" w:type="pct"/>
            <w:vAlign w:val="center"/>
          </w:tcPr>
          <w:p w14:paraId="6A806EC6" w14:textId="77777777" w:rsidR="00633BE8" w:rsidRDefault="00633BE8" w:rsidP="00C87E20">
            <w:pPr>
              <w:jc w:val="center"/>
            </w:pPr>
            <w:proofErr w:type="spellStart"/>
            <w:proofErr w:type="gramStart"/>
            <w:r>
              <w:t>surgery</w:t>
            </w:r>
            <w:proofErr w:type="gramEnd"/>
            <w:r>
              <w:t>_id</w:t>
            </w:r>
            <w:proofErr w:type="spellEnd"/>
          </w:p>
        </w:tc>
        <w:tc>
          <w:tcPr>
            <w:tcW w:w="2217" w:type="pct"/>
            <w:vAlign w:val="center"/>
          </w:tcPr>
          <w:p w14:paraId="5C268402" w14:textId="77777777" w:rsidR="00633BE8" w:rsidRPr="00BF4763" w:rsidRDefault="00633BE8" w:rsidP="00C87E20">
            <w:pPr>
              <w:jc w:val="center"/>
              <w:rPr>
                <w:i/>
              </w:rPr>
            </w:pPr>
            <w:r>
              <w:t>Surgery ID linked to each dataset</w:t>
            </w:r>
          </w:p>
        </w:tc>
        <w:tc>
          <w:tcPr>
            <w:tcW w:w="395" w:type="pct"/>
            <w:vAlign w:val="center"/>
          </w:tcPr>
          <w:p w14:paraId="4CA33803" w14:textId="77777777" w:rsidR="00633BE8" w:rsidRDefault="00633BE8" w:rsidP="00C87E20">
            <w:pPr>
              <w:jc w:val="center"/>
            </w:pPr>
            <w:proofErr w:type="gramStart"/>
            <w:r>
              <w:t>required</w:t>
            </w:r>
            <w:proofErr w:type="gramEnd"/>
          </w:p>
        </w:tc>
        <w:tc>
          <w:tcPr>
            <w:tcW w:w="464" w:type="pct"/>
            <w:vAlign w:val="center"/>
          </w:tcPr>
          <w:p w14:paraId="2CA8AB86" w14:textId="77777777" w:rsidR="00633BE8" w:rsidRDefault="00633BE8" w:rsidP="00C87E20">
            <w:pPr>
              <w:jc w:val="center"/>
            </w:pPr>
            <w:proofErr w:type="gramStart"/>
            <w:r>
              <w:t>numeric</w:t>
            </w:r>
            <w:proofErr w:type="gramEnd"/>
          </w:p>
        </w:tc>
        <w:tc>
          <w:tcPr>
            <w:tcW w:w="663" w:type="pct"/>
            <w:vAlign w:val="center"/>
          </w:tcPr>
          <w:p w14:paraId="5DC904C0" w14:textId="77777777" w:rsidR="00633BE8" w:rsidRDefault="00633BE8" w:rsidP="00C87E20">
            <w:pPr>
              <w:jc w:val="center"/>
            </w:pPr>
            <w:r>
              <w:t>Foreign key to surgery table</w:t>
            </w:r>
          </w:p>
        </w:tc>
        <w:tc>
          <w:tcPr>
            <w:tcW w:w="415" w:type="pct"/>
            <w:vAlign w:val="center"/>
          </w:tcPr>
          <w:p w14:paraId="03C82820" w14:textId="77777777" w:rsidR="00633BE8" w:rsidRDefault="00633BE8" w:rsidP="00C87E20">
            <w:pPr>
              <w:jc w:val="center"/>
            </w:pPr>
          </w:p>
        </w:tc>
      </w:tr>
      <w:tr w:rsidR="00633BE8" w14:paraId="4E9FC332" w14:textId="77777777" w:rsidTr="00C87E20">
        <w:tc>
          <w:tcPr>
            <w:tcW w:w="846" w:type="pct"/>
            <w:vAlign w:val="center"/>
          </w:tcPr>
          <w:p w14:paraId="1C68BF7A" w14:textId="77777777" w:rsidR="00633BE8" w:rsidRDefault="00633BE8" w:rsidP="00C87E20">
            <w:pPr>
              <w:jc w:val="center"/>
            </w:pPr>
            <w:proofErr w:type="gramStart"/>
            <w:r>
              <w:t>timestamp</w:t>
            </w:r>
            <w:proofErr w:type="gramEnd"/>
          </w:p>
        </w:tc>
        <w:tc>
          <w:tcPr>
            <w:tcW w:w="2217" w:type="pct"/>
            <w:vAlign w:val="center"/>
          </w:tcPr>
          <w:p w14:paraId="79866D1B" w14:textId="77777777" w:rsidR="00633BE8" w:rsidRDefault="00633BE8" w:rsidP="00C87E20">
            <w:pPr>
              <w:jc w:val="center"/>
            </w:pPr>
            <w:r>
              <w:t>T</w:t>
            </w:r>
            <w:r w:rsidRPr="009273F9">
              <w:t xml:space="preserve">ime assigned to the location (UTC) in the following format "YYYY-MM-DD </w:t>
            </w:r>
            <w:proofErr w:type="spellStart"/>
            <w:r w:rsidRPr="009273F9">
              <w:t>hh:mm:ss</w:t>
            </w:r>
            <w:proofErr w:type="spellEnd"/>
            <w:r w:rsidRPr="009273F9">
              <w:t>"</w:t>
            </w:r>
          </w:p>
        </w:tc>
        <w:tc>
          <w:tcPr>
            <w:tcW w:w="395" w:type="pct"/>
            <w:vAlign w:val="center"/>
          </w:tcPr>
          <w:p w14:paraId="35149115" w14:textId="77777777" w:rsidR="00633BE8" w:rsidRDefault="00633BE8" w:rsidP="00C87E20">
            <w:pPr>
              <w:jc w:val="center"/>
            </w:pPr>
            <w:proofErr w:type="gramStart"/>
            <w:r w:rsidRPr="000775D8">
              <w:t>required</w:t>
            </w:r>
            <w:proofErr w:type="gramEnd"/>
          </w:p>
        </w:tc>
        <w:tc>
          <w:tcPr>
            <w:tcW w:w="464" w:type="pct"/>
            <w:vAlign w:val="center"/>
          </w:tcPr>
          <w:p w14:paraId="710E983C" w14:textId="77777777" w:rsidR="00633BE8" w:rsidRDefault="00633BE8" w:rsidP="00C87E20">
            <w:pPr>
              <w:jc w:val="center"/>
            </w:pPr>
            <w:proofErr w:type="gramStart"/>
            <w:r>
              <w:t>timestamp</w:t>
            </w:r>
            <w:proofErr w:type="gramEnd"/>
          </w:p>
        </w:tc>
        <w:tc>
          <w:tcPr>
            <w:tcW w:w="663" w:type="pct"/>
            <w:vAlign w:val="center"/>
          </w:tcPr>
          <w:p w14:paraId="57F32C2F" w14:textId="77777777" w:rsidR="00633BE8" w:rsidRDefault="00633BE8" w:rsidP="00C87E20">
            <w:pPr>
              <w:jc w:val="center"/>
            </w:pPr>
          </w:p>
        </w:tc>
        <w:tc>
          <w:tcPr>
            <w:tcW w:w="415" w:type="pct"/>
            <w:vAlign w:val="center"/>
          </w:tcPr>
          <w:p w14:paraId="26F2E09E" w14:textId="77777777" w:rsidR="00633BE8" w:rsidRDefault="00633BE8" w:rsidP="00C87E20">
            <w:pPr>
              <w:jc w:val="center"/>
            </w:pPr>
          </w:p>
        </w:tc>
      </w:tr>
      <w:tr w:rsidR="00633BE8" w14:paraId="0078F046" w14:textId="77777777" w:rsidTr="00C87E20">
        <w:tc>
          <w:tcPr>
            <w:tcW w:w="846" w:type="pct"/>
            <w:vAlign w:val="center"/>
          </w:tcPr>
          <w:p w14:paraId="62103F09" w14:textId="77777777" w:rsidR="00633BE8" w:rsidRDefault="00633BE8" w:rsidP="00C87E20">
            <w:pPr>
              <w:jc w:val="center"/>
            </w:pPr>
            <w:proofErr w:type="gramStart"/>
            <w:r>
              <w:t>latitude</w:t>
            </w:r>
            <w:proofErr w:type="gramEnd"/>
          </w:p>
        </w:tc>
        <w:tc>
          <w:tcPr>
            <w:tcW w:w="2217" w:type="pct"/>
            <w:vAlign w:val="center"/>
          </w:tcPr>
          <w:p w14:paraId="244F2F5D" w14:textId="6A2144EF" w:rsidR="00633BE8" w:rsidRPr="00734F5F" w:rsidRDefault="00633BE8" w:rsidP="00C87E20">
            <w:pPr>
              <w:jc w:val="center"/>
            </w:pPr>
            <w:r>
              <w:t xml:space="preserve">In decimal format and </w:t>
            </w:r>
            <w:r w:rsidRPr="00955EFB">
              <w:t>degree North.</w:t>
            </w:r>
          </w:p>
        </w:tc>
        <w:tc>
          <w:tcPr>
            <w:tcW w:w="395" w:type="pct"/>
            <w:vAlign w:val="center"/>
          </w:tcPr>
          <w:p w14:paraId="0CD8B644" w14:textId="77777777" w:rsidR="00633BE8" w:rsidRDefault="00633BE8" w:rsidP="00C87E20">
            <w:pPr>
              <w:jc w:val="center"/>
            </w:pPr>
            <w:proofErr w:type="gramStart"/>
            <w:r w:rsidRPr="000775D8">
              <w:t>required</w:t>
            </w:r>
            <w:proofErr w:type="gramEnd"/>
          </w:p>
        </w:tc>
        <w:tc>
          <w:tcPr>
            <w:tcW w:w="464" w:type="pct"/>
            <w:vAlign w:val="center"/>
          </w:tcPr>
          <w:p w14:paraId="70D4FA02" w14:textId="77777777" w:rsidR="00633BE8" w:rsidRDefault="00633BE8" w:rsidP="00C87E20">
            <w:pPr>
              <w:jc w:val="center"/>
            </w:pPr>
            <w:proofErr w:type="gramStart"/>
            <w:r>
              <w:t>numeric</w:t>
            </w:r>
            <w:proofErr w:type="gramEnd"/>
          </w:p>
        </w:tc>
        <w:tc>
          <w:tcPr>
            <w:tcW w:w="663" w:type="pct"/>
            <w:vAlign w:val="center"/>
          </w:tcPr>
          <w:p w14:paraId="35881E7B" w14:textId="77777777" w:rsidR="00633BE8" w:rsidRDefault="00633BE8" w:rsidP="00C87E20">
            <w:pPr>
              <w:jc w:val="center"/>
            </w:pPr>
            <w:r>
              <w:t xml:space="preserve">-90 &lt; </w:t>
            </w:r>
            <w:proofErr w:type="spellStart"/>
            <w:r>
              <w:t>lat</w:t>
            </w:r>
            <w:proofErr w:type="spellEnd"/>
            <w:r>
              <w:t xml:space="preserve"> &lt; 90</w:t>
            </w:r>
          </w:p>
        </w:tc>
        <w:tc>
          <w:tcPr>
            <w:tcW w:w="415" w:type="pct"/>
            <w:vAlign w:val="center"/>
          </w:tcPr>
          <w:p w14:paraId="420622FC" w14:textId="77777777" w:rsidR="00633BE8" w:rsidRDefault="00633BE8" w:rsidP="00C87E20">
            <w:pPr>
              <w:jc w:val="center"/>
            </w:pPr>
            <w:r>
              <w:t>CF</w:t>
            </w:r>
          </w:p>
        </w:tc>
      </w:tr>
      <w:tr w:rsidR="00633BE8" w14:paraId="6003915D" w14:textId="77777777" w:rsidTr="00C87E20">
        <w:tc>
          <w:tcPr>
            <w:tcW w:w="846" w:type="pct"/>
            <w:vAlign w:val="center"/>
          </w:tcPr>
          <w:p w14:paraId="3AA64EEC" w14:textId="77777777" w:rsidR="00633BE8" w:rsidRDefault="00633BE8" w:rsidP="00C87E20">
            <w:pPr>
              <w:jc w:val="center"/>
            </w:pPr>
            <w:proofErr w:type="gramStart"/>
            <w:r>
              <w:t>longitude</w:t>
            </w:r>
            <w:proofErr w:type="gramEnd"/>
          </w:p>
        </w:tc>
        <w:tc>
          <w:tcPr>
            <w:tcW w:w="2217" w:type="pct"/>
            <w:vAlign w:val="center"/>
          </w:tcPr>
          <w:p w14:paraId="192E94FF" w14:textId="431D57FB" w:rsidR="00633BE8" w:rsidRDefault="00633BE8" w:rsidP="00C87E20">
            <w:pPr>
              <w:jc w:val="center"/>
            </w:pPr>
            <w:r>
              <w:t xml:space="preserve">In decimal format and </w:t>
            </w:r>
            <w:r w:rsidRPr="00955EFB">
              <w:t>degree East.</w:t>
            </w:r>
          </w:p>
        </w:tc>
        <w:tc>
          <w:tcPr>
            <w:tcW w:w="395" w:type="pct"/>
            <w:vAlign w:val="center"/>
          </w:tcPr>
          <w:p w14:paraId="2B16B0BD" w14:textId="77777777" w:rsidR="00633BE8" w:rsidRDefault="00633BE8" w:rsidP="00C87E20">
            <w:pPr>
              <w:jc w:val="center"/>
            </w:pPr>
            <w:proofErr w:type="gramStart"/>
            <w:r w:rsidRPr="000775D8">
              <w:t>required</w:t>
            </w:r>
            <w:proofErr w:type="gramEnd"/>
          </w:p>
        </w:tc>
        <w:tc>
          <w:tcPr>
            <w:tcW w:w="464" w:type="pct"/>
            <w:vAlign w:val="center"/>
          </w:tcPr>
          <w:p w14:paraId="2086FBAF" w14:textId="77777777" w:rsidR="00633BE8" w:rsidRDefault="00633BE8" w:rsidP="00C87E20">
            <w:pPr>
              <w:jc w:val="center"/>
            </w:pPr>
            <w:proofErr w:type="gramStart"/>
            <w:r>
              <w:t>numeric</w:t>
            </w:r>
            <w:proofErr w:type="gramEnd"/>
          </w:p>
        </w:tc>
        <w:tc>
          <w:tcPr>
            <w:tcW w:w="663" w:type="pct"/>
            <w:vAlign w:val="center"/>
          </w:tcPr>
          <w:p w14:paraId="757224D0" w14:textId="77777777" w:rsidR="00633BE8" w:rsidRDefault="00633BE8" w:rsidP="00C87E20">
            <w:pPr>
              <w:jc w:val="center"/>
            </w:pPr>
            <w:r>
              <w:t xml:space="preserve">-180 &lt; </w:t>
            </w:r>
            <w:proofErr w:type="spellStart"/>
            <w:r>
              <w:t>lon</w:t>
            </w:r>
            <w:proofErr w:type="spellEnd"/>
            <w:r>
              <w:t xml:space="preserve"> &lt; 180</w:t>
            </w:r>
          </w:p>
        </w:tc>
        <w:tc>
          <w:tcPr>
            <w:tcW w:w="415" w:type="pct"/>
            <w:vAlign w:val="center"/>
          </w:tcPr>
          <w:p w14:paraId="36FB4144" w14:textId="77777777" w:rsidR="00633BE8" w:rsidRDefault="00633BE8" w:rsidP="00C87E20">
            <w:pPr>
              <w:jc w:val="center"/>
            </w:pPr>
            <w:r>
              <w:t>CF</w:t>
            </w:r>
          </w:p>
        </w:tc>
      </w:tr>
    </w:tbl>
    <w:p w14:paraId="575ADF94" w14:textId="3C223D19" w:rsidR="009273F9" w:rsidRDefault="009273F9" w:rsidP="00E11D33"/>
    <w:p w14:paraId="75A011BE" w14:textId="77777777" w:rsidR="00633BE8" w:rsidRDefault="00633BE8" w:rsidP="00E11D33">
      <w:pPr>
        <w:sectPr w:rsidR="00633BE8"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51" w:name="_Toc317334600"/>
      <w:r>
        <w:t>5. References</w:t>
      </w:r>
      <w:bookmarkEnd w:id="51"/>
    </w:p>
    <w:p w14:paraId="58D3C104" w14:textId="77777777" w:rsidR="00BE6E9E" w:rsidRPr="00BE6E9E" w:rsidRDefault="000E3E64" w:rsidP="00BE6E9E">
      <w:pPr>
        <w:pStyle w:val="EndNoteBibliography"/>
        <w:spacing w:after="360"/>
        <w:ind w:left="720" w:hanging="720"/>
        <w:rPr>
          <w:noProof/>
        </w:rPr>
      </w:pPr>
      <w:r>
        <w:fldChar w:fldCharType="begin"/>
      </w:r>
      <w:r>
        <w:instrText xml:space="preserve"> ADDIN EN.REFLIST </w:instrText>
      </w:r>
      <w:r>
        <w:fldChar w:fldCharType="separate"/>
      </w:r>
      <w:r w:rsidR="00BE6E9E" w:rsidRPr="00BE6E9E">
        <w:rPr>
          <w:noProof/>
        </w:rPr>
        <w:t>AATAMS (2015) The Australian Animal Tracking and Monitoring System (AATAMS) National Database Web Application. Accessed 11 November 2015. https://aatams.emii.org.au/aatams</w:t>
      </w:r>
    </w:p>
    <w:p w14:paraId="648A0F2B" w14:textId="77777777" w:rsidR="00BE6E9E" w:rsidRPr="00BE6E9E" w:rsidRDefault="00BE6E9E" w:rsidP="00BE6E9E">
      <w:pPr>
        <w:pStyle w:val="EndNoteBibliography"/>
        <w:spacing w:after="360"/>
        <w:ind w:left="720" w:hanging="720"/>
        <w:rPr>
          <w:noProof/>
        </w:rPr>
      </w:pPr>
      <w:r w:rsidRPr="00BE6E9E">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EBD9C60" w14:textId="77777777" w:rsidR="00BE6E9E" w:rsidRPr="00BE6E9E" w:rsidRDefault="00BE6E9E" w:rsidP="00BE6E9E">
      <w:pPr>
        <w:pStyle w:val="EndNoteBibliography"/>
        <w:spacing w:after="360"/>
        <w:ind w:left="720" w:hanging="720"/>
        <w:rPr>
          <w:noProof/>
        </w:rPr>
      </w:pPr>
      <w:r w:rsidRPr="00BE6E9E">
        <w:rPr>
          <w:noProof/>
        </w:rPr>
        <w:t>Campbell HA, Beyer HL, Dennis TE, Dwyer RG, Forester JD, Fukuda Y, Lynch C, Hindell MA, Menke N, Morales JM, Richardson C, Rodgers E, Taylor G, Watts ME, Westcott DA (2015) Finding our way: On the sharing and reuse of animal telemetry data in Australasia. Science of The Total Environment 534:79-84</w:t>
      </w:r>
    </w:p>
    <w:p w14:paraId="23313872" w14:textId="77777777" w:rsidR="00BE6E9E" w:rsidRPr="00BE6E9E" w:rsidRDefault="00BE6E9E" w:rsidP="00BE6E9E">
      <w:pPr>
        <w:pStyle w:val="EndNoteBibliography"/>
        <w:spacing w:after="360"/>
        <w:ind w:left="720" w:hanging="720"/>
        <w:rPr>
          <w:noProof/>
        </w:rPr>
      </w:pPr>
      <w:r w:rsidRPr="00BE6E9E">
        <w:rPr>
          <w:noProof/>
        </w:rPr>
        <w:t>Campbell HA, Urbano F, Davidson S, Dettki H, Cagnacci F (2016) A plea for standards in reporting data collected by animal-borne electronic devices. Animal Biotelemetry 4:1-4</w:t>
      </w:r>
    </w:p>
    <w:p w14:paraId="6C111A36" w14:textId="77777777" w:rsidR="00BE6E9E" w:rsidRPr="00BE6E9E" w:rsidRDefault="00BE6E9E" w:rsidP="00BE6E9E">
      <w:pPr>
        <w:pStyle w:val="EndNoteBibliography"/>
        <w:spacing w:after="360"/>
        <w:ind w:left="720" w:hanging="720"/>
        <w:rPr>
          <w:noProof/>
        </w:rPr>
      </w:pPr>
      <w:r w:rsidRPr="00BE6E9E">
        <w:rPr>
          <w:noProof/>
        </w:rPr>
        <w:t>Dwyer RG, Brooking C, Brimblecombe W, Campbell HA, Hunter J, Watts M, Franklin CE (2015) An open Web-based system for the analysis and sharing of animal tracking data. Animal Biotelemetry 3:1-11</w:t>
      </w:r>
    </w:p>
    <w:p w14:paraId="66C55744" w14:textId="77777777" w:rsidR="00BE6E9E" w:rsidRPr="00BE6E9E" w:rsidRDefault="00BE6E9E" w:rsidP="00BE6E9E">
      <w:pPr>
        <w:pStyle w:val="EndNoteBibliography"/>
        <w:spacing w:after="360"/>
        <w:ind w:left="720" w:hanging="720"/>
        <w:rPr>
          <w:noProof/>
        </w:rPr>
      </w:pPr>
      <w:r w:rsidRPr="00BE6E9E">
        <w:rPr>
          <w:noProof/>
        </w:rPr>
        <w:t>Hussey NE, Kessel ST, Aarestrup K, Cooke SJ, Cowley PD, Fisk AT, Harcourt RG, Holland KN, Iverson SJ, Kocik JF, Mills Flemming JE, Whoriskey FG (2015) Aquatic animal telemetry: A panoramic window into the underwater world. Science 348</w:t>
      </w:r>
    </w:p>
    <w:p w14:paraId="2A76082B" w14:textId="77777777" w:rsidR="00BE6E9E" w:rsidRPr="00BE6E9E" w:rsidRDefault="00BE6E9E" w:rsidP="00BE6E9E">
      <w:pPr>
        <w:pStyle w:val="EndNoteBibliography"/>
        <w:spacing w:after="360"/>
        <w:ind w:left="720" w:hanging="720"/>
        <w:rPr>
          <w:noProof/>
        </w:rPr>
      </w:pPr>
      <w:r w:rsidRPr="00BE6E9E">
        <w:rPr>
          <w:noProof/>
        </w:rPr>
        <w:t>Kays R, Crofoot MC, Jetz W, Wikelski M (2015) Terrestrial animal tracking as an eye on life and planet. Science 348</w:t>
      </w:r>
    </w:p>
    <w:p w14:paraId="55B8F8FB" w14:textId="77777777" w:rsidR="00BE6E9E" w:rsidRPr="00BE6E9E" w:rsidRDefault="00BE6E9E" w:rsidP="00BE6E9E">
      <w:pPr>
        <w:pStyle w:val="EndNoteBibliography"/>
        <w:spacing w:after="360"/>
        <w:ind w:left="720" w:hanging="720"/>
        <w:rPr>
          <w:noProof/>
        </w:rPr>
      </w:pPr>
      <w:r w:rsidRPr="00BE6E9E">
        <w:rPr>
          <w:noProof/>
        </w:rPr>
        <w:t>Kranstauber B, Cameron A, Weinzerl R, Fountain T, Tilak S, Wikelski M, Kays R (2011) The Movebank data model for animal tracking. Environmental Modelling &amp; Software 26:834-835</w:t>
      </w:r>
    </w:p>
    <w:p w14:paraId="1D3301E4" w14:textId="45BA638B" w:rsidR="00BE6E9E" w:rsidRPr="00BE6E9E" w:rsidRDefault="00BE6E9E" w:rsidP="00BE6E9E">
      <w:pPr>
        <w:pStyle w:val="EndNoteBibliography"/>
        <w:ind w:left="720" w:hanging="720"/>
        <w:rPr>
          <w:noProof/>
        </w:rPr>
      </w:pPr>
      <w:r w:rsidRPr="00BE6E9E">
        <w:rPr>
          <w:noProof/>
        </w:rPr>
        <w:t xml:space="preserve">Payne J, Moustahfid H, Mayorga E, Branton R, Mihoff M, Bajona L (2013) A metadata convention for animal acoustic telemetry data. </w:t>
      </w:r>
      <w:hyperlink r:id="rId19" w:history="1">
        <w:r w:rsidRPr="00BE6E9E">
          <w:rPr>
            <w:rStyle w:val="Hyperlink"/>
            <w:rFonts w:asciiTheme="minorHAnsi" w:hAnsiTheme="minorHAnsi"/>
            <w:noProof/>
            <w:lang w:val="en-AU"/>
          </w:rPr>
          <w:t>http://ioostech.googlecode.com/files/AAT Metadata Convention v1.2.pdf</w:t>
        </w:r>
      </w:hyperlink>
    </w:p>
    <w:p w14:paraId="18D121E1" w14:textId="6BB89B49"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Xavier Hoenner" w:date="2016-03-01T17:35:00Z" w:initials="XH">
    <w:p w14:paraId="4E917F4D" w14:textId="2E6BCC4F" w:rsidR="00ED2D52" w:rsidRDefault="00ED2D52">
      <w:pPr>
        <w:pStyle w:val="CommentText"/>
      </w:pPr>
      <w:r>
        <w:rPr>
          <w:rStyle w:val="CommentReference"/>
        </w:rPr>
        <w:annotationRef/>
      </w:r>
      <w:r>
        <w:t xml:space="preserve">Update schema, </w:t>
      </w:r>
      <w:proofErr w:type="spellStart"/>
      <w:r>
        <w:t>tdr</w:t>
      </w:r>
      <w:proofErr w:type="spellEnd"/>
      <w:r>
        <w:t xml:space="preserve"> in `instruments` table should be removed.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ED2D52" w:rsidRDefault="00ED2D52" w:rsidP="00D060E2">
      <w:pPr>
        <w:spacing w:line="240" w:lineRule="auto"/>
      </w:pPr>
      <w:r>
        <w:separator/>
      </w:r>
    </w:p>
  </w:endnote>
  <w:endnote w:type="continuationSeparator" w:id="0">
    <w:p w14:paraId="02371D08" w14:textId="77777777" w:rsidR="00ED2D52" w:rsidRDefault="00ED2D52"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ED2D52" w:rsidRDefault="00ED2D52"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ED2D52" w:rsidRDefault="00ED2D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ED2D52" w:rsidRDefault="00ED2D52"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7FA5">
      <w:rPr>
        <w:rStyle w:val="PageNumber"/>
        <w:noProof/>
      </w:rPr>
      <w:t>10</w:t>
    </w:r>
    <w:r>
      <w:rPr>
        <w:rStyle w:val="PageNumber"/>
      </w:rPr>
      <w:fldChar w:fldCharType="end"/>
    </w:r>
  </w:p>
  <w:p w14:paraId="57D6018A" w14:textId="77777777" w:rsidR="00ED2D52" w:rsidRDefault="00ED2D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ED2D52" w:rsidRDefault="00ED2D52" w:rsidP="00D060E2">
      <w:pPr>
        <w:spacing w:line="240" w:lineRule="auto"/>
      </w:pPr>
      <w:r>
        <w:separator/>
      </w:r>
    </w:p>
  </w:footnote>
  <w:footnote w:type="continuationSeparator" w:id="0">
    <w:p w14:paraId="5E83DE54" w14:textId="77777777" w:rsidR="00ED2D52" w:rsidRDefault="00ED2D52"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B07B9"/>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item&gt;1142&lt;/item&gt;&lt;item&gt;1143&lt;/item&gt;&lt;item&gt;1144&lt;/item&gt;&lt;item&gt;1153&lt;/item&gt;&lt;item&gt;1154&lt;/item&gt;&lt;/record-ids&gt;&lt;/item&gt;&lt;/Libraries&gt;"/>
  </w:docVars>
  <w:rsids>
    <w:rsidRoot w:val="00A10808"/>
    <w:rsid w:val="000075D4"/>
    <w:rsid w:val="00017A1F"/>
    <w:rsid w:val="00031C22"/>
    <w:rsid w:val="00031DD5"/>
    <w:rsid w:val="00046985"/>
    <w:rsid w:val="00051129"/>
    <w:rsid w:val="00085E64"/>
    <w:rsid w:val="000A2BF7"/>
    <w:rsid w:val="000A3DAA"/>
    <w:rsid w:val="000B2CBD"/>
    <w:rsid w:val="000B68D6"/>
    <w:rsid w:val="000C18F1"/>
    <w:rsid w:val="000C1E86"/>
    <w:rsid w:val="000C7735"/>
    <w:rsid w:val="000E1F71"/>
    <w:rsid w:val="000E3D2C"/>
    <w:rsid w:val="000E3E64"/>
    <w:rsid w:val="000E49AC"/>
    <w:rsid w:val="00117015"/>
    <w:rsid w:val="00130A62"/>
    <w:rsid w:val="00134310"/>
    <w:rsid w:val="0013742B"/>
    <w:rsid w:val="00140FF2"/>
    <w:rsid w:val="00141B68"/>
    <w:rsid w:val="00151856"/>
    <w:rsid w:val="00151C84"/>
    <w:rsid w:val="001918F2"/>
    <w:rsid w:val="001A43F8"/>
    <w:rsid w:val="001C1704"/>
    <w:rsid w:val="001C1BAC"/>
    <w:rsid w:val="001D43DB"/>
    <w:rsid w:val="001E4387"/>
    <w:rsid w:val="001F2684"/>
    <w:rsid w:val="002001B5"/>
    <w:rsid w:val="0021275B"/>
    <w:rsid w:val="002232AE"/>
    <w:rsid w:val="002305C3"/>
    <w:rsid w:val="0024433E"/>
    <w:rsid w:val="0025752B"/>
    <w:rsid w:val="00273BA6"/>
    <w:rsid w:val="00273BB5"/>
    <w:rsid w:val="00280B9E"/>
    <w:rsid w:val="00284485"/>
    <w:rsid w:val="002A03F9"/>
    <w:rsid w:val="002B00D5"/>
    <w:rsid w:val="002B1C4A"/>
    <w:rsid w:val="002C5493"/>
    <w:rsid w:val="002E1FA4"/>
    <w:rsid w:val="002E431A"/>
    <w:rsid w:val="002F2906"/>
    <w:rsid w:val="002F581E"/>
    <w:rsid w:val="0030288F"/>
    <w:rsid w:val="00307FA5"/>
    <w:rsid w:val="00311142"/>
    <w:rsid w:val="003452C4"/>
    <w:rsid w:val="003538AA"/>
    <w:rsid w:val="003670FF"/>
    <w:rsid w:val="003B5938"/>
    <w:rsid w:val="003E4007"/>
    <w:rsid w:val="003F0219"/>
    <w:rsid w:val="003F04A6"/>
    <w:rsid w:val="003F0798"/>
    <w:rsid w:val="003F2CA9"/>
    <w:rsid w:val="003F53EB"/>
    <w:rsid w:val="003F75DE"/>
    <w:rsid w:val="0045405A"/>
    <w:rsid w:val="004652BA"/>
    <w:rsid w:val="00484E7E"/>
    <w:rsid w:val="004B5E81"/>
    <w:rsid w:val="004F16D9"/>
    <w:rsid w:val="0050298A"/>
    <w:rsid w:val="00517B38"/>
    <w:rsid w:val="0052257E"/>
    <w:rsid w:val="00554E39"/>
    <w:rsid w:val="0056482B"/>
    <w:rsid w:val="00566E26"/>
    <w:rsid w:val="00567B14"/>
    <w:rsid w:val="00573B6F"/>
    <w:rsid w:val="00574908"/>
    <w:rsid w:val="005B4072"/>
    <w:rsid w:val="005C5EE1"/>
    <w:rsid w:val="005D2026"/>
    <w:rsid w:val="005E34D7"/>
    <w:rsid w:val="005F5CB8"/>
    <w:rsid w:val="005F7DD3"/>
    <w:rsid w:val="0060004A"/>
    <w:rsid w:val="0060227F"/>
    <w:rsid w:val="0060637A"/>
    <w:rsid w:val="00614118"/>
    <w:rsid w:val="006164D2"/>
    <w:rsid w:val="00633BE8"/>
    <w:rsid w:val="00634ADD"/>
    <w:rsid w:val="00646673"/>
    <w:rsid w:val="006556D4"/>
    <w:rsid w:val="006617D2"/>
    <w:rsid w:val="00664B3B"/>
    <w:rsid w:val="00681FAD"/>
    <w:rsid w:val="00683142"/>
    <w:rsid w:val="00697322"/>
    <w:rsid w:val="006A2C53"/>
    <w:rsid w:val="006A6577"/>
    <w:rsid w:val="006C6B2A"/>
    <w:rsid w:val="006D1C83"/>
    <w:rsid w:val="00710524"/>
    <w:rsid w:val="00721F48"/>
    <w:rsid w:val="00734F5F"/>
    <w:rsid w:val="00747CC4"/>
    <w:rsid w:val="007512CC"/>
    <w:rsid w:val="00753DBA"/>
    <w:rsid w:val="007549BF"/>
    <w:rsid w:val="00760480"/>
    <w:rsid w:val="007779D9"/>
    <w:rsid w:val="00792EEA"/>
    <w:rsid w:val="007B6019"/>
    <w:rsid w:val="007E2863"/>
    <w:rsid w:val="00811A88"/>
    <w:rsid w:val="00812839"/>
    <w:rsid w:val="008173D7"/>
    <w:rsid w:val="008210A7"/>
    <w:rsid w:val="008215CC"/>
    <w:rsid w:val="008569AA"/>
    <w:rsid w:val="00870CB2"/>
    <w:rsid w:val="00882A54"/>
    <w:rsid w:val="008C2E67"/>
    <w:rsid w:val="008C38CF"/>
    <w:rsid w:val="008C464C"/>
    <w:rsid w:val="008D4059"/>
    <w:rsid w:val="00902008"/>
    <w:rsid w:val="009273F9"/>
    <w:rsid w:val="00933C8B"/>
    <w:rsid w:val="0093764A"/>
    <w:rsid w:val="009420AE"/>
    <w:rsid w:val="00943854"/>
    <w:rsid w:val="00955EFB"/>
    <w:rsid w:val="00957923"/>
    <w:rsid w:val="009909FE"/>
    <w:rsid w:val="00992ABA"/>
    <w:rsid w:val="009938F1"/>
    <w:rsid w:val="0099618A"/>
    <w:rsid w:val="009B075B"/>
    <w:rsid w:val="009E1436"/>
    <w:rsid w:val="009E165E"/>
    <w:rsid w:val="009F3623"/>
    <w:rsid w:val="00A059F7"/>
    <w:rsid w:val="00A05C19"/>
    <w:rsid w:val="00A07D5D"/>
    <w:rsid w:val="00A10808"/>
    <w:rsid w:val="00A14396"/>
    <w:rsid w:val="00A15B24"/>
    <w:rsid w:val="00A41F00"/>
    <w:rsid w:val="00A4713E"/>
    <w:rsid w:val="00A51833"/>
    <w:rsid w:val="00A92C44"/>
    <w:rsid w:val="00AA471A"/>
    <w:rsid w:val="00AC09E2"/>
    <w:rsid w:val="00AC1E72"/>
    <w:rsid w:val="00AC6B5D"/>
    <w:rsid w:val="00AD0A47"/>
    <w:rsid w:val="00AD1708"/>
    <w:rsid w:val="00AD463E"/>
    <w:rsid w:val="00AD6C59"/>
    <w:rsid w:val="00AE490E"/>
    <w:rsid w:val="00AE7E26"/>
    <w:rsid w:val="00AF258F"/>
    <w:rsid w:val="00AF77FC"/>
    <w:rsid w:val="00B02874"/>
    <w:rsid w:val="00B07CC6"/>
    <w:rsid w:val="00B10202"/>
    <w:rsid w:val="00B11CEC"/>
    <w:rsid w:val="00B127DA"/>
    <w:rsid w:val="00B171AB"/>
    <w:rsid w:val="00B24512"/>
    <w:rsid w:val="00B2572E"/>
    <w:rsid w:val="00B37288"/>
    <w:rsid w:val="00B372A4"/>
    <w:rsid w:val="00B451BC"/>
    <w:rsid w:val="00B84E91"/>
    <w:rsid w:val="00BC6E69"/>
    <w:rsid w:val="00BD17BD"/>
    <w:rsid w:val="00BD4080"/>
    <w:rsid w:val="00BE6E9E"/>
    <w:rsid w:val="00BF4763"/>
    <w:rsid w:val="00C057C3"/>
    <w:rsid w:val="00C224B7"/>
    <w:rsid w:val="00C36566"/>
    <w:rsid w:val="00C40B2B"/>
    <w:rsid w:val="00C45231"/>
    <w:rsid w:val="00C5267E"/>
    <w:rsid w:val="00C52D80"/>
    <w:rsid w:val="00C64068"/>
    <w:rsid w:val="00C83E72"/>
    <w:rsid w:val="00C87E20"/>
    <w:rsid w:val="00C917B4"/>
    <w:rsid w:val="00C92271"/>
    <w:rsid w:val="00C9642F"/>
    <w:rsid w:val="00CB596E"/>
    <w:rsid w:val="00CC771E"/>
    <w:rsid w:val="00CD1577"/>
    <w:rsid w:val="00CE1BB9"/>
    <w:rsid w:val="00D018B6"/>
    <w:rsid w:val="00D060E2"/>
    <w:rsid w:val="00D113F5"/>
    <w:rsid w:val="00D15DCB"/>
    <w:rsid w:val="00D566FC"/>
    <w:rsid w:val="00D56F3F"/>
    <w:rsid w:val="00D57C3B"/>
    <w:rsid w:val="00D607A3"/>
    <w:rsid w:val="00D717A3"/>
    <w:rsid w:val="00D73E01"/>
    <w:rsid w:val="00D8214A"/>
    <w:rsid w:val="00DA5C48"/>
    <w:rsid w:val="00DB7888"/>
    <w:rsid w:val="00DC3F44"/>
    <w:rsid w:val="00DD004A"/>
    <w:rsid w:val="00DD21EF"/>
    <w:rsid w:val="00DF382A"/>
    <w:rsid w:val="00DF3F5E"/>
    <w:rsid w:val="00DF41B0"/>
    <w:rsid w:val="00DF43CF"/>
    <w:rsid w:val="00DF6DB2"/>
    <w:rsid w:val="00DF7997"/>
    <w:rsid w:val="00E00D6C"/>
    <w:rsid w:val="00E11D33"/>
    <w:rsid w:val="00E30E1B"/>
    <w:rsid w:val="00E34C5A"/>
    <w:rsid w:val="00E36652"/>
    <w:rsid w:val="00E40E1B"/>
    <w:rsid w:val="00E42CA5"/>
    <w:rsid w:val="00E44162"/>
    <w:rsid w:val="00E446DD"/>
    <w:rsid w:val="00E53606"/>
    <w:rsid w:val="00E54D33"/>
    <w:rsid w:val="00E66D6E"/>
    <w:rsid w:val="00E7140C"/>
    <w:rsid w:val="00E86DE0"/>
    <w:rsid w:val="00E87FF0"/>
    <w:rsid w:val="00E93760"/>
    <w:rsid w:val="00EA0F9A"/>
    <w:rsid w:val="00ED0FBC"/>
    <w:rsid w:val="00ED2D52"/>
    <w:rsid w:val="00EE0E2D"/>
    <w:rsid w:val="00EE618F"/>
    <w:rsid w:val="00F029D0"/>
    <w:rsid w:val="00F12B26"/>
    <w:rsid w:val="00F33C89"/>
    <w:rsid w:val="00F412ED"/>
    <w:rsid w:val="00F413CA"/>
    <w:rsid w:val="00F42DC9"/>
    <w:rsid w:val="00F5283A"/>
    <w:rsid w:val="00FA0A46"/>
    <w:rsid w:val="00FA113B"/>
    <w:rsid w:val="00FB49D8"/>
    <w:rsid w:val="00FB6944"/>
    <w:rsid w:val="00FD3093"/>
    <w:rsid w:val="00FE36C2"/>
    <w:rsid w:val="00FE4525"/>
    <w:rsid w:val="00FF049C"/>
    <w:rsid w:val="00FF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25713912">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38629698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695736950">
      <w:bodyDiv w:val="1"/>
      <w:marLeft w:val="0"/>
      <w:marRight w:val="0"/>
      <w:marTop w:val="0"/>
      <w:marBottom w:val="0"/>
      <w:divBdr>
        <w:top w:val="none" w:sz="0" w:space="0" w:color="auto"/>
        <w:left w:val="none" w:sz="0" w:space="0" w:color="auto"/>
        <w:bottom w:val="none" w:sz="0" w:space="0" w:color="auto"/>
        <w:right w:val="none" w:sz="0" w:space="0" w:color="auto"/>
      </w:divBdr>
    </w:div>
    <w:div w:id="740104740">
      <w:bodyDiv w:val="1"/>
      <w:marLeft w:val="0"/>
      <w:marRight w:val="0"/>
      <w:marTop w:val="0"/>
      <w:marBottom w:val="0"/>
      <w:divBdr>
        <w:top w:val="none" w:sz="0" w:space="0" w:color="auto"/>
        <w:left w:val="none" w:sz="0" w:space="0" w:color="auto"/>
        <w:bottom w:val="none" w:sz="0" w:space="0" w:color="auto"/>
        <w:right w:val="none" w:sz="0" w:space="0" w:color="auto"/>
      </w:divBdr>
    </w:div>
    <w:div w:id="777020895">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187986542">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odn/aatam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github.com/xhoenner/biologging_data-sharing" TargetMode="External"/><Relationship Id="rId13" Type="http://schemas.openxmlformats.org/officeDocument/2006/relationships/hyperlink" Target="http://rogerdudler.github.io/git-guide/" TargetMode="External"/><Relationship Id="rId14" Type="http://schemas.openxmlformats.org/officeDocument/2006/relationships/hyperlink" Target="https://guides.github.com/activities/hello-world/" TargetMode="External"/><Relationship Id="rId15" Type="http://schemas.openxmlformats.org/officeDocument/2006/relationships/image" Target="media/image1.jpg"/><Relationship Id="rId16" Type="http://schemas.openxmlformats.org/officeDocument/2006/relationships/comments" Target="comments.xml"/><Relationship Id="rId17" Type="http://schemas.openxmlformats.org/officeDocument/2006/relationships/hyperlink" Target="http://www.marinespecies.org/" TargetMode="External"/><Relationship Id="rId18" Type="http://schemas.openxmlformats.org/officeDocument/2006/relationships/hyperlink" Target="http://rs.tdwg.org/dwc/terms/index.htm" TargetMode="External"/><Relationship Id="rId19" Type="http://schemas.openxmlformats.org/officeDocument/2006/relationships/hyperlink" Target="http://ioostech.googlecode.com/files/AAT%20Metadata%20Convention%20v1.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rinespec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30</Pages>
  <Words>4510</Words>
  <Characters>25712</Characters>
  <Application>Microsoft Macintosh Word</Application>
  <DocSecurity>0</DocSecurity>
  <Lines>214</Lines>
  <Paragraphs>60</Paragraphs>
  <ScaleCrop>false</ScaleCrop>
  <Company>IMOS</Company>
  <LinksUpToDate>false</LinksUpToDate>
  <CharactersWithSpaces>30162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115</cp:revision>
  <cp:lastPrinted>2016-02-17T02:16:00Z</cp:lastPrinted>
  <dcterms:created xsi:type="dcterms:W3CDTF">2015-11-30T01:33:00Z</dcterms:created>
  <dcterms:modified xsi:type="dcterms:W3CDTF">2016-05-05T06:24:00Z</dcterms:modified>
</cp:coreProperties>
</file>